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075D" w14:textId="5D28748E" w:rsidR="008866FA" w:rsidRDefault="008866FA"/>
    <w:p w14:paraId="740C4127" w14:textId="28A0FBA8" w:rsidR="007738E0" w:rsidRDefault="007738E0">
      <w:hyperlink r:id="rId5" w:history="1">
        <w:r>
          <w:rPr>
            <w:rStyle w:val="Hyperlink"/>
          </w:rPr>
          <w:t>HTML and CSS Tutorial: The Basics (ntu.edu.sg)</w:t>
        </w:r>
      </w:hyperlink>
    </w:p>
    <w:p w14:paraId="42E318B9" w14:textId="1D384FFE" w:rsidR="007738E0" w:rsidRDefault="007738E0"/>
    <w:p w14:paraId="3A7DF6C7" w14:textId="77777777" w:rsidR="007738E0" w:rsidRPr="007738E0" w:rsidRDefault="007738E0" w:rsidP="007738E0">
      <w:pPr>
        <w:shd w:val="clear" w:color="auto" w:fill="CAFBED"/>
        <w:spacing w:after="75" w:line="240" w:lineRule="auto"/>
        <w:jc w:val="right"/>
        <w:rPr>
          <w:rFonts w:ascii="Century Gothic" w:eastAsia="Times New Roman" w:hAnsi="Century Gothic" w:cs="Times New Roman"/>
          <w:color w:val="C0504D"/>
          <w:sz w:val="20"/>
          <w:szCs w:val="20"/>
        </w:rPr>
      </w:pPr>
      <w:r w:rsidRPr="007738E0">
        <w:rPr>
          <w:rFonts w:ascii="Century Gothic" w:eastAsia="Times New Roman" w:hAnsi="Century Gothic" w:cs="Times New Roman"/>
          <w:color w:val="C0504D"/>
          <w:sz w:val="20"/>
          <w:szCs w:val="20"/>
        </w:rPr>
        <w:t>yet another insignificant programming notes...   |   </w:t>
      </w:r>
      <w:hyperlink r:id="rId6" w:history="1">
        <w:r w:rsidRPr="007738E0">
          <w:rPr>
            <w:rFonts w:ascii="Century Gothic" w:eastAsia="Times New Roman" w:hAnsi="Century Gothic" w:cs="Times New Roman"/>
            <w:color w:val="C0504D"/>
            <w:sz w:val="20"/>
            <w:szCs w:val="20"/>
            <w:u w:val="single"/>
          </w:rPr>
          <w:t>HOME</w:t>
        </w:r>
      </w:hyperlink>
    </w:p>
    <w:p w14:paraId="0D71093C" w14:textId="77777777" w:rsidR="007738E0" w:rsidRPr="007738E0" w:rsidRDefault="007738E0" w:rsidP="007738E0">
      <w:pPr>
        <w:shd w:val="clear" w:color="auto" w:fill="E7F6EF"/>
        <w:spacing w:after="0" w:line="240" w:lineRule="auto"/>
        <w:outlineLvl w:val="4"/>
        <w:rPr>
          <w:rFonts w:ascii="Segoe UI" w:eastAsia="Times New Roman" w:hAnsi="Segoe UI" w:cs="Segoe UI"/>
          <w:b/>
          <w:bCs/>
          <w:caps/>
          <w:color w:val="444444"/>
          <w:spacing w:val="15"/>
          <w:sz w:val="23"/>
          <w:szCs w:val="23"/>
        </w:rPr>
      </w:pPr>
      <w:r w:rsidRPr="007738E0">
        <w:rPr>
          <w:rFonts w:ascii="Segoe UI" w:eastAsia="Times New Roman" w:hAnsi="Segoe UI" w:cs="Segoe UI"/>
          <w:b/>
          <w:bCs/>
          <w:caps/>
          <w:color w:val="444444"/>
          <w:spacing w:val="15"/>
          <w:sz w:val="23"/>
          <w:szCs w:val="23"/>
        </w:rPr>
        <w:t>TABLE OF CONTENTS </w:t>
      </w:r>
      <w:hyperlink r:id="rId7" w:anchor="show-toc" w:history="1">
        <w:r w:rsidRPr="007738E0">
          <w:rPr>
            <w:rFonts w:ascii="Segoe UI" w:eastAsia="Times New Roman" w:hAnsi="Segoe UI" w:cs="Segoe UI"/>
            <w:b/>
            <w:bCs/>
            <w:caps/>
            <w:color w:val="C0504D"/>
            <w:spacing w:val="15"/>
            <w:sz w:val="23"/>
            <w:szCs w:val="23"/>
            <w:u w:val="single"/>
          </w:rPr>
          <w:t>(HIDE)</w:t>
        </w:r>
      </w:hyperlink>
    </w:p>
    <w:p w14:paraId="447C0D93" w14:textId="77777777" w:rsidR="007738E0" w:rsidRPr="007738E0" w:rsidRDefault="007738E0" w:rsidP="007738E0">
      <w:pPr>
        <w:shd w:val="clear" w:color="auto" w:fill="E7F6EF"/>
        <w:spacing w:after="240" w:line="240" w:lineRule="auto"/>
        <w:rPr>
          <w:rFonts w:ascii="Segoe UI" w:eastAsia="Times New Roman" w:hAnsi="Segoe UI" w:cs="Segoe UI"/>
          <w:color w:val="000000"/>
          <w:sz w:val="21"/>
          <w:szCs w:val="21"/>
        </w:rPr>
      </w:pPr>
      <w:hyperlink r:id="rId8" w:anchor="zz-1." w:history="1">
        <w:r w:rsidRPr="007738E0">
          <w:rPr>
            <w:rFonts w:ascii="Segoe UI" w:eastAsia="Times New Roman" w:hAnsi="Segoe UI" w:cs="Segoe UI"/>
            <w:color w:val="0B5395"/>
            <w:sz w:val="23"/>
            <w:szCs w:val="23"/>
            <w:u w:val="single"/>
          </w:rPr>
          <w:t>1.  Introduction to HTML/CSS</w:t>
        </w:r>
      </w:hyperlink>
      <w:r w:rsidRPr="007738E0">
        <w:rPr>
          <w:rFonts w:ascii="Segoe UI" w:eastAsia="Times New Roman" w:hAnsi="Segoe UI" w:cs="Segoe UI"/>
          <w:color w:val="000000"/>
          <w:sz w:val="21"/>
          <w:szCs w:val="21"/>
        </w:rPr>
        <w:br/>
      </w:r>
      <w:hyperlink r:id="rId9" w:anchor="zz-2." w:history="1">
        <w:r w:rsidRPr="007738E0">
          <w:rPr>
            <w:rFonts w:ascii="Segoe UI" w:eastAsia="Times New Roman" w:hAnsi="Segoe UI" w:cs="Segoe UI"/>
            <w:color w:val="0B5395"/>
            <w:sz w:val="23"/>
            <w:szCs w:val="23"/>
            <w:u w:val="single"/>
          </w:rPr>
          <w:t>2.  Introduction to HTML</w:t>
        </w:r>
      </w:hyperlink>
      <w:r w:rsidRPr="007738E0">
        <w:rPr>
          <w:rFonts w:ascii="Segoe UI" w:eastAsia="Times New Roman" w:hAnsi="Segoe UI" w:cs="Segoe UI"/>
          <w:color w:val="000000"/>
          <w:sz w:val="21"/>
          <w:szCs w:val="21"/>
        </w:rPr>
        <w:br/>
      </w:r>
      <w:hyperlink r:id="rId10" w:anchor="zz-3." w:history="1">
        <w:r w:rsidRPr="007738E0">
          <w:rPr>
            <w:rFonts w:ascii="Segoe UI" w:eastAsia="Times New Roman" w:hAnsi="Segoe UI" w:cs="Segoe UI"/>
            <w:color w:val="0B5395"/>
            <w:sz w:val="23"/>
            <w:szCs w:val="23"/>
            <w:u w:val="single"/>
          </w:rPr>
          <w:t>3.  HTML By Examples</w:t>
        </w:r>
      </w:hyperlink>
      <w:r w:rsidRPr="007738E0">
        <w:rPr>
          <w:rFonts w:ascii="Segoe UI" w:eastAsia="Times New Roman" w:hAnsi="Segoe UI" w:cs="Segoe UI"/>
          <w:color w:val="000000"/>
          <w:sz w:val="21"/>
          <w:szCs w:val="21"/>
        </w:rPr>
        <w:br/>
      </w:r>
      <w:hyperlink r:id="rId11" w:anchor="zz-3.1" w:history="1">
        <w:r w:rsidRPr="007738E0">
          <w:rPr>
            <w:rFonts w:ascii="Segoe UI" w:eastAsia="Times New Roman" w:hAnsi="Segoe UI" w:cs="Segoe UI"/>
            <w:color w:val="0B5395"/>
            <w:sz w:val="21"/>
            <w:szCs w:val="21"/>
            <w:u w:val="single"/>
          </w:rPr>
          <w:t>3.1  Example 1: Basic Layout of an HTML Document</w:t>
        </w:r>
      </w:hyperlink>
      <w:r w:rsidRPr="007738E0">
        <w:rPr>
          <w:rFonts w:ascii="Segoe UI" w:eastAsia="Times New Roman" w:hAnsi="Segoe UI" w:cs="Segoe UI"/>
          <w:color w:val="000000"/>
          <w:sz w:val="21"/>
          <w:szCs w:val="21"/>
        </w:rPr>
        <w:br/>
      </w:r>
      <w:hyperlink r:id="rId12" w:anchor="zz-3.2" w:history="1">
        <w:r w:rsidRPr="007738E0">
          <w:rPr>
            <w:rFonts w:ascii="Segoe UI" w:eastAsia="Times New Roman" w:hAnsi="Segoe UI" w:cs="Segoe UI"/>
            <w:color w:val="0B5395"/>
            <w:sz w:val="21"/>
            <w:szCs w:val="21"/>
            <w:u w:val="single"/>
          </w:rPr>
          <w:t>3.2  Example 2: Lists and Hyperlinks</w:t>
        </w:r>
      </w:hyperlink>
      <w:r w:rsidRPr="007738E0">
        <w:rPr>
          <w:rFonts w:ascii="Segoe UI" w:eastAsia="Times New Roman" w:hAnsi="Segoe UI" w:cs="Segoe UI"/>
          <w:color w:val="000000"/>
          <w:sz w:val="21"/>
          <w:szCs w:val="21"/>
        </w:rPr>
        <w:br/>
      </w:r>
      <w:hyperlink r:id="rId13" w:anchor="zz-3.3" w:history="1">
        <w:r w:rsidRPr="007738E0">
          <w:rPr>
            <w:rFonts w:ascii="Segoe UI" w:eastAsia="Times New Roman" w:hAnsi="Segoe UI" w:cs="Segoe UI"/>
            <w:color w:val="0B5395"/>
            <w:sz w:val="21"/>
            <w:szCs w:val="21"/>
            <w:u w:val="single"/>
          </w:rPr>
          <w:t>3.3  Example 3: Tables and Images</w:t>
        </w:r>
      </w:hyperlink>
      <w:r w:rsidRPr="007738E0">
        <w:rPr>
          <w:rFonts w:ascii="Segoe UI" w:eastAsia="Times New Roman" w:hAnsi="Segoe UI" w:cs="Segoe UI"/>
          <w:color w:val="000000"/>
          <w:sz w:val="21"/>
          <w:szCs w:val="21"/>
        </w:rPr>
        <w:br/>
      </w:r>
      <w:hyperlink r:id="rId14" w:anchor="zz-3.4" w:history="1">
        <w:r w:rsidRPr="007738E0">
          <w:rPr>
            <w:rFonts w:ascii="Segoe UI" w:eastAsia="Times New Roman" w:hAnsi="Segoe UI" w:cs="Segoe UI"/>
            <w:color w:val="0B5395"/>
            <w:sz w:val="21"/>
            <w:szCs w:val="21"/>
            <w:u w:val="single"/>
          </w:rPr>
          <w:t>3.4  HTML Template</w:t>
        </w:r>
      </w:hyperlink>
      <w:r w:rsidRPr="007738E0">
        <w:rPr>
          <w:rFonts w:ascii="Segoe UI" w:eastAsia="Times New Roman" w:hAnsi="Segoe UI" w:cs="Segoe UI"/>
          <w:color w:val="000000"/>
          <w:sz w:val="21"/>
          <w:szCs w:val="21"/>
        </w:rPr>
        <w:br/>
      </w:r>
      <w:hyperlink r:id="rId15" w:anchor="zz-3.5" w:history="1">
        <w:r w:rsidRPr="007738E0">
          <w:rPr>
            <w:rFonts w:ascii="Segoe UI" w:eastAsia="Times New Roman" w:hAnsi="Segoe UI" w:cs="Segoe UI"/>
            <w:color w:val="0B5395"/>
            <w:sz w:val="21"/>
            <w:szCs w:val="21"/>
            <w:u w:val="single"/>
          </w:rPr>
          <w:t>3.5  HTML Document Validator</w:t>
        </w:r>
      </w:hyperlink>
      <w:r w:rsidRPr="007738E0">
        <w:rPr>
          <w:rFonts w:ascii="Segoe UI" w:eastAsia="Times New Roman" w:hAnsi="Segoe UI" w:cs="Segoe UI"/>
          <w:color w:val="000000"/>
          <w:sz w:val="21"/>
          <w:szCs w:val="21"/>
        </w:rPr>
        <w:br/>
      </w:r>
      <w:hyperlink r:id="rId16" w:anchor="zz-3.6" w:history="1">
        <w:r w:rsidRPr="007738E0">
          <w:rPr>
            <w:rFonts w:ascii="Segoe UI" w:eastAsia="Times New Roman" w:hAnsi="Segoe UI" w:cs="Segoe UI"/>
            <w:color w:val="0B5395"/>
            <w:sz w:val="21"/>
            <w:szCs w:val="21"/>
            <w:u w:val="single"/>
          </w:rPr>
          <w:t>3.6  Debugging HTML</w:t>
        </w:r>
      </w:hyperlink>
      <w:r w:rsidRPr="007738E0">
        <w:rPr>
          <w:rFonts w:ascii="Segoe UI" w:eastAsia="Times New Roman" w:hAnsi="Segoe UI" w:cs="Segoe UI"/>
          <w:color w:val="000000"/>
          <w:sz w:val="21"/>
          <w:szCs w:val="21"/>
        </w:rPr>
        <w:br/>
      </w:r>
      <w:hyperlink r:id="rId17" w:anchor="zz-4." w:history="1">
        <w:r w:rsidRPr="007738E0">
          <w:rPr>
            <w:rFonts w:ascii="Segoe UI" w:eastAsia="Times New Roman" w:hAnsi="Segoe UI" w:cs="Segoe UI"/>
            <w:color w:val="0B5395"/>
            <w:sz w:val="23"/>
            <w:szCs w:val="23"/>
            <w:u w:val="single"/>
          </w:rPr>
          <w:t>4.  HTML Basics</w:t>
        </w:r>
      </w:hyperlink>
      <w:r w:rsidRPr="007738E0">
        <w:rPr>
          <w:rFonts w:ascii="Segoe UI" w:eastAsia="Times New Roman" w:hAnsi="Segoe UI" w:cs="Segoe UI"/>
          <w:color w:val="000000"/>
          <w:sz w:val="21"/>
          <w:szCs w:val="21"/>
        </w:rPr>
        <w:br/>
      </w:r>
      <w:hyperlink r:id="rId18" w:anchor="zz-4.1" w:history="1">
        <w:r w:rsidRPr="007738E0">
          <w:rPr>
            <w:rFonts w:ascii="Segoe UI" w:eastAsia="Times New Roman" w:hAnsi="Segoe UI" w:cs="Segoe UI"/>
            <w:color w:val="0B5395"/>
            <w:sz w:val="21"/>
            <w:szCs w:val="21"/>
            <w:u w:val="single"/>
          </w:rPr>
          <w:t>4.1  HTML Tags, Attribute and Elements</w:t>
        </w:r>
      </w:hyperlink>
      <w:r w:rsidRPr="007738E0">
        <w:rPr>
          <w:rFonts w:ascii="Segoe UI" w:eastAsia="Times New Roman" w:hAnsi="Segoe UI" w:cs="Segoe UI"/>
          <w:color w:val="000000"/>
          <w:sz w:val="21"/>
          <w:szCs w:val="21"/>
        </w:rPr>
        <w:br/>
      </w:r>
      <w:hyperlink r:id="rId19" w:anchor="zz-4.2" w:history="1">
        <w:r w:rsidRPr="007738E0">
          <w:rPr>
            <w:rFonts w:ascii="Segoe UI" w:eastAsia="Times New Roman" w:hAnsi="Segoe UI" w:cs="Segoe UI"/>
            <w:color w:val="0B5395"/>
            <w:sz w:val="21"/>
            <w:szCs w:val="21"/>
            <w:u w:val="single"/>
          </w:rPr>
          <w:t>4.2  The Basic Document Skeleton</w:t>
        </w:r>
      </w:hyperlink>
      <w:r w:rsidRPr="007738E0">
        <w:rPr>
          <w:rFonts w:ascii="Segoe UI" w:eastAsia="Times New Roman" w:hAnsi="Segoe UI" w:cs="Segoe UI"/>
          <w:color w:val="000000"/>
          <w:sz w:val="21"/>
          <w:szCs w:val="21"/>
        </w:rPr>
        <w:br/>
      </w:r>
      <w:hyperlink r:id="rId20" w:anchor="zz-4.3" w:history="1">
        <w:r w:rsidRPr="007738E0">
          <w:rPr>
            <w:rFonts w:ascii="Segoe UI" w:eastAsia="Times New Roman" w:hAnsi="Segoe UI" w:cs="Segoe UI"/>
            <w:color w:val="0B5395"/>
            <w:sz w:val="21"/>
            <w:szCs w:val="21"/>
            <w:u w:val="single"/>
          </w:rPr>
          <w:t>4.3  HTML Comment </w:t>
        </w:r>
        <w:r w:rsidRPr="007738E0">
          <w:rPr>
            <w:rFonts w:ascii="Consolas" w:eastAsia="Times New Roman" w:hAnsi="Consolas" w:cs="Segoe UI"/>
            <w:color w:val="0B5395"/>
            <w:sz w:val="21"/>
            <w:szCs w:val="21"/>
          </w:rPr>
          <w:t>&lt;!-- ... --&gt;</w:t>
        </w:r>
      </w:hyperlink>
      <w:r w:rsidRPr="007738E0">
        <w:rPr>
          <w:rFonts w:ascii="Segoe UI" w:eastAsia="Times New Roman" w:hAnsi="Segoe UI" w:cs="Segoe UI"/>
          <w:color w:val="000000"/>
          <w:sz w:val="21"/>
          <w:szCs w:val="21"/>
        </w:rPr>
        <w:br/>
      </w:r>
      <w:hyperlink r:id="rId21" w:anchor="zz-4.4" w:history="1">
        <w:r w:rsidRPr="007738E0">
          <w:rPr>
            <w:rFonts w:ascii="Segoe UI" w:eastAsia="Times New Roman" w:hAnsi="Segoe UI" w:cs="Segoe UI"/>
            <w:color w:val="0B5395"/>
            <w:sz w:val="21"/>
            <w:szCs w:val="21"/>
            <w:u w:val="single"/>
          </w:rPr>
          <w:t>4.4  Block Elements vs. Inline Elements</w:t>
        </w:r>
      </w:hyperlink>
      <w:r w:rsidRPr="007738E0">
        <w:rPr>
          <w:rFonts w:ascii="Segoe UI" w:eastAsia="Times New Roman" w:hAnsi="Segoe UI" w:cs="Segoe UI"/>
          <w:color w:val="000000"/>
          <w:sz w:val="21"/>
          <w:szCs w:val="21"/>
        </w:rPr>
        <w:br/>
      </w:r>
      <w:hyperlink r:id="rId22" w:anchor="zz-4.5" w:history="1">
        <w:r w:rsidRPr="007738E0">
          <w:rPr>
            <w:rFonts w:ascii="Segoe UI" w:eastAsia="Times New Roman" w:hAnsi="Segoe UI" w:cs="Segoe UI"/>
            <w:color w:val="0B5395"/>
            <w:sz w:val="21"/>
            <w:szCs w:val="21"/>
            <w:u w:val="single"/>
          </w:rPr>
          <w:t>4.5  Block Elements</w:t>
        </w:r>
      </w:hyperlink>
      <w:r w:rsidRPr="007738E0">
        <w:rPr>
          <w:rFonts w:ascii="Segoe UI" w:eastAsia="Times New Roman" w:hAnsi="Segoe UI" w:cs="Segoe UI"/>
          <w:color w:val="000000"/>
          <w:sz w:val="21"/>
          <w:szCs w:val="21"/>
        </w:rPr>
        <w:br/>
      </w:r>
      <w:hyperlink r:id="rId23" w:anchor="zz-4.6" w:history="1">
        <w:r w:rsidRPr="007738E0">
          <w:rPr>
            <w:rFonts w:ascii="Segoe UI" w:eastAsia="Times New Roman" w:hAnsi="Segoe UI" w:cs="Segoe UI"/>
            <w:color w:val="0B5395"/>
            <w:sz w:val="21"/>
            <w:szCs w:val="21"/>
            <w:u w:val="single"/>
          </w:rPr>
          <w:t>4.6  HTML5's New Semantic Block Elements</w:t>
        </w:r>
      </w:hyperlink>
      <w:r w:rsidRPr="007738E0">
        <w:rPr>
          <w:rFonts w:ascii="Segoe UI" w:eastAsia="Times New Roman" w:hAnsi="Segoe UI" w:cs="Segoe UI"/>
          <w:color w:val="000000"/>
          <w:sz w:val="21"/>
          <w:szCs w:val="21"/>
        </w:rPr>
        <w:br/>
      </w:r>
      <w:hyperlink r:id="rId24" w:anchor="zz-4.7" w:history="1">
        <w:r w:rsidRPr="007738E0">
          <w:rPr>
            <w:rFonts w:ascii="Segoe UI" w:eastAsia="Times New Roman" w:hAnsi="Segoe UI" w:cs="Segoe UI"/>
            <w:color w:val="0B5395"/>
            <w:sz w:val="21"/>
            <w:szCs w:val="21"/>
            <w:u w:val="single"/>
          </w:rPr>
          <w:t>4.7  Inline Elements - Logical Style vs. Physical Style</w:t>
        </w:r>
      </w:hyperlink>
      <w:r w:rsidRPr="007738E0">
        <w:rPr>
          <w:rFonts w:ascii="Segoe UI" w:eastAsia="Times New Roman" w:hAnsi="Segoe UI" w:cs="Segoe UI"/>
          <w:color w:val="000000"/>
          <w:sz w:val="21"/>
          <w:szCs w:val="21"/>
        </w:rPr>
        <w:br/>
      </w:r>
      <w:hyperlink r:id="rId25" w:anchor="zz-4.8" w:history="1">
        <w:r w:rsidRPr="007738E0">
          <w:rPr>
            <w:rFonts w:ascii="Segoe UI" w:eastAsia="Times New Roman" w:hAnsi="Segoe UI" w:cs="Segoe UI"/>
            <w:color w:val="0B5395"/>
            <w:sz w:val="21"/>
            <w:szCs w:val="21"/>
            <w:u w:val="single"/>
          </w:rPr>
          <w:t>4.8  HTML5's New Semantic Inline Elements</w:t>
        </w:r>
      </w:hyperlink>
      <w:r w:rsidRPr="007738E0">
        <w:rPr>
          <w:rFonts w:ascii="Segoe UI" w:eastAsia="Times New Roman" w:hAnsi="Segoe UI" w:cs="Segoe UI"/>
          <w:color w:val="000000"/>
          <w:sz w:val="21"/>
          <w:szCs w:val="21"/>
        </w:rPr>
        <w:br/>
      </w:r>
      <w:hyperlink r:id="rId26" w:anchor="zz-4.9" w:history="1">
        <w:r w:rsidRPr="007738E0">
          <w:rPr>
            <w:rFonts w:ascii="Segoe UI" w:eastAsia="Times New Roman" w:hAnsi="Segoe UI" w:cs="Segoe UI"/>
            <w:color w:val="0B5395"/>
            <w:sz w:val="21"/>
            <w:szCs w:val="21"/>
            <w:u w:val="single"/>
          </w:rPr>
          <w:t>4.9  Entity References for Reserved &amp; Special Characters</w:t>
        </w:r>
      </w:hyperlink>
      <w:r w:rsidRPr="007738E0">
        <w:rPr>
          <w:rFonts w:ascii="Segoe UI" w:eastAsia="Times New Roman" w:hAnsi="Segoe UI" w:cs="Segoe UI"/>
          <w:color w:val="000000"/>
          <w:sz w:val="21"/>
          <w:szCs w:val="21"/>
        </w:rPr>
        <w:br/>
      </w:r>
      <w:hyperlink r:id="rId27" w:anchor="zz-4.10" w:history="1">
        <w:r w:rsidRPr="007738E0">
          <w:rPr>
            <w:rFonts w:ascii="Segoe UI" w:eastAsia="Times New Roman" w:hAnsi="Segoe UI" w:cs="Segoe UI"/>
            <w:color w:val="0B5395"/>
            <w:sz w:val="21"/>
            <w:szCs w:val="21"/>
            <w:u w:val="single"/>
          </w:rPr>
          <w:t>4.10  Lists</w:t>
        </w:r>
      </w:hyperlink>
      <w:r w:rsidRPr="007738E0">
        <w:rPr>
          <w:rFonts w:ascii="Segoe UI" w:eastAsia="Times New Roman" w:hAnsi="Segoe UI" w:cs="Segoe UI"/>
          <w:color w:val="000000"/>
          <w:sz w:val="21"/>
          <w:szCs w:val="21"/>
        </w:rPr>
        <w:br/>
      </w:r>
      <w:hyperlink r:id="rId28" w:anchor="zz-4.11" w:history="1">
        <w:r w:rsidRPr="007738E0">
          <w:rPr>
            <w:rFonts w:ascii="Segoe UI" w:eastAsia="Times New Roman" w:hAnsi="Segoe UI" w:cs="Segoe UI"/>
            <w:color w:val="0B5395"/>
            <w:sz w:val="21"/>
            <w:szCs w:val="21"/>
            <w:u w:val="single"/>
          </w:rPr>
          <w:t>4.11  Tables</w:t>
        </w:r>
      </w:hyperlink>
      <w:r w:rsidRPr="007738E0">
        <w:rPr>
          <w:rFonts w:ascii="Segoe UI" w:eastAsia="Times New Roman" w:hAnsi="Segoe UI" w:cs="Segoe UI"/>
          <w:color w:val="000000"/>
          <w:sz w:val="21"/>
          <w:szCs w:val="21"/>
        </w:rPr>
        <w:br/>
      </w:r>
      <w:hyperlink r:id="rId29" w:anchor="zz-4.12" w:history="1">
        <w:r w:rsidRPr="007738E0">
          <w:rPr>
            <w:rFonts w:ascii="Segoe UI" w:eastAsia="Times New Roman" w:hAnsi="Segoe UI" w:cs="Segoe UI"/>
            <w:color w:val="0B5395"/>
            <w:sz w:val="21"/>
            <w:szCs w:val="21"/>
            <w:u w:val="single"/>
          </w:rPr>
          <w:t>4.12  Anchors and Hyperlinks</w:t>
        </w:r>
      </w:hyperlink>
      <w:r w:rsidRPr="007738E0">
        <w:rPr>
          <w:rFonts w:ascii="Segoe UI" w:eastAsia="Times New Roman" w:hAnsi="Segoe UI" w:cs="Segoe UI"/>
          <w:color w:val="000000"/>
          <w:sz w:val="21"/>
          <w:szCs w:val="21"/>
        </w:rPr>
        <w:br/>
      </w:r>
      <w:hyperlink r:id="rId30" w:anchor="zz-4.13" w:history="1">
        <w:r w:rsidRPr="007738E0">
          <w:rPr>
            <w:rFonts w:ascii="Segoe UI" w:eastAsia="Times New Roman" w:hAnsi="Segoe UI" w:cs="Segoe UI"/>
            <w:color w:val="0B5395"/>
            <w:sz w:val="21"/>
            <w:szCs w:val="21"/>
            <w:u w:val="single"/>
          </w:rPr>
          <w:t>4.13  Images</w:t>
        </w:r>
      </w:hyperlink>
      <w:r w:rsidRPr="007738E0">
        <w:rPr>
          <w:rFonts w:ascii="Segoe UI" w:eastAsia="Times New Roman" w:hAnsi="Segoe UI" w:cs="Segoe UI"/>
          <w:color w:val="000000"/>
          <w:sz w:val="21"/>
          <w:szCs w:val="21"/>
        </w:rPr>
        <w:br/>
      </w:r>
      <w:hyperlink r:id="rId31" w:anchor="zz-5." w:history="1">
        <w:r w:rsidRPr="007738E0">
          <w:rPr>
            <w:rFonts w:ascii="Segoe UI" w:eastAsia="Times New Roman" w:hAnsi="Segoe UI" w:cs="Segoe UI"/>
            <w:color w:val="0B5395"/>
            <w:sz w:val="23"/>
            <w:szCs w:val="23"/>
            <w:u w:val="single"/>
          </w:rPr>
          <w:t>5.  Introduction to CSS</w:t>
        </w:r>
      </w:hyperlink>
      <w:r w:rsidRPr="007738E0">
        <w:rPr>
          <w:rFonts w:ascii="Segoe UI" w:eastAsia="Times New Roman" w:hAnsi="Segoe UI" w:cs="Segoe UI"/>
          <w:color w:val="000000"/>
          <w:sz w:val="21"/>
          <w:szCs w:val="21"/>
        </w:rPr>
        <w:br/>
      </w:r>
      <w:hyperlink r:id="rId32" w:anchor="zz-6." w:history="1">
        <w:r w:rsidRPr="007738E0">
          <w:rPr>
            <w:rFonts w:ascii="Segoe UI" w:eastAsia="Times New Roman" w:hAnsi="Segoe UI" w:cs="Segoe UI"/>
            <w:color w:val="0B5395"/>
            <w:sz w:val="23"/>
            <w:szCs w:val="23"/>
            <w:u w:val="single"/>
          </w:rPr>
          <w:t>6.  CSS By Examples</w:t>
        </w:r>
      </w:hyperlink>
      <w:r w:rsidRPr="007738E0">
        <w:rPr>
          <w:rFonts w:ascii="Segoe UI" w:eastAsia="Times New Roman" w:hAnsi="Segoe UI" w:cs="Segoe UI"/>
          <w:color w:val="000000"/>
          <w:sz w:val="21"/>
          <w:szCs w:val="21"/>
        </w:rPr>
        <w:br/>
      </w:r>
      <w:hyperlink r:id="rId33" w:anchor="zz-6.1" w:history="1">
        <w:r w:rsidRPr="007738E0">
          <w:rPr>
            <w:rFonts w:ascii="Segoe UI" w:eastAsia="Times New Roman" w:hAnsi="Segoe UI" w:cs="Segoe UI"/>
            <w:color w:val="0B5395"/>
            <w:sz w:val="21"/>
            <w:szCs w:val="21"/>
            <w:u w:val="single"/>
          </w:rPr>
          <w:t>6.1  Example 1: CSS Syntax and Tag-Selectors</w:t>
        </w:r>
      </w:hyperlink>
      <w:r w:rsidRPr="007738E0">
        <w:rPr>
          <w:rFonts w:ascii="Segoe UI" w:eastAsia="Times New Roman" w:hAnsi="Segoe UI" w:cs="Segoe UI"/>
          <w:color w:val="000000"/>
          <w:sz w:val="21"/>
          <w:szCs w:val="21"/>
        </w:rPr>
        <w:br/>
      </w:r>
      <w:hyperlink r:id="rId34" w:anchor="zz-6.2" w:history="1">
        <w:r w:rsidRPr="007738E0">
          <w:rPr>
            <w:rFonts w:ascii="Segoe UI" w:eastAsia="Times New Roman" w:hAnsi="Segoe UI" w:cs="Segoe UI"/>
            <w:color w:val="0B5395"/>
            <w:sz w:val="21"/>
            <w:szCs w:val="21"/>
            <w:u w:val="single"/>
          </w:rPr>
          <w:t>6.2  Example 2: CSS Class-Selector, ID-Selector with </w:t>
        </w:r>
        <w:r w:rsidRPr="007738E0">
          <w:rPr>
            <w:rFonts w:ascii="Consolas" w:eastAsia="Times New Roman" w:hAnsi="Consolas" w:cs="Segoe UI"/>
            <w:color w:val="0B5395"/>
            <w:sz w:val="21"/>
            <w:szCs w:val="21"/>
          </w:rPr>
          <w:t>&lt;div&gt;</w:t>
        </w:r>
        <w:r w:rsidRPr="007738E0">
          <w:rPr>
            <w:rFonts w:ascii="Segoe UI" w:eastAsia="Times New Roman" w:hAnsi="Segoe UI" w:cs="Segoe UI"/>
            <w:color w:val="0B5395"/>
            <w:sz w:val="21"/>
            <w:szCs w:val="21"/>
            <w:u w:val="single"/>
          </w:rPr>
          <w:t> and </w:t>
        </w:r>
        <w:r w:rsidRPr="007738E0">
          <w:rPr>
            <w:rFonts w:ascii="Consolas" w:eastAsia="Times New Roman" w:hAnsi="Consolas" w:cs="Segoe UI"/>
            <w:color w:val="0B5395"/>
            <w:sz w:val="21"/>
            <w:szCs w:val="21"/>
          </w:rPr>
          <w:t>&lt;span&gt;</w:t>
        </w:r>
      </w:hyperlink>
      <w:r w:rsidRPr="007738E0">
        <w:rPr>
          <w:rFonts w:ascii="Segoe UI" w:eastAsia="Times New Roman" w:hAnsi="Segoe UI" w:cs="Segoe UI"/>
          <w:color w:val="000000"/>
          <w:sz w:val="21"/>
          <w:szCs w:val="21"/>
        </w:rPr>
        <w:br/>
      </w:r>
      <w:hyperlink r:id="rId35" w:anchor="zz-6.3" w:history="1">
        <w:r w:rsidRPr="007738E0">
          <w:rPr>
            <w:rFonts w:ascii="Segoe UI" w:eastAsia="Times New Roman" w:hAnsi="Segoe UI" w:cs="Segoe UI"/>
            <w:color w:val="0B5395"/>
            <w:sz w:val="21"/>
            <w:szCs w:val="21"/>
            <w:u w:val="single"/>
          </w:rPr>
          <w:t>6.3  CSS template</w:t>
        </w:r>
      </w:hyperlink>
      <w:r w:rsidRPr="007738E0">
        <w:rPr>
          <w:rFonts w:ascii="Segoe UI" w:eastAsia="Times New Roman" w:hAnsi="Segoe UI" w:cs="Segoe UI"/>
          <w:color w:val="000000"/>
          <w:sz w:val="21"/>
          <w:szCs w:val="21"/>
        </w:rPr>
        <w:br/>
      </w:r>
      <w:hyperlink r:id="rId36" w:anchor="zz-6.4" w:history="1">
        <w:r w:rsidRPr="007738E0">
          <w:rPr>
            <w:rFonts w:ascii="Segoe UI" w:eastAsia="Times New Roman" w:hAnsi="Segoe UI" w:cs="Segoe UI"/>
            <w:color w:val="0B5395"/>
            <w:sz w:val="21"/>
            <w:szCs w:val="21"/>
            <w:u w:val="single"/>
          </w:rPr>
          <w:t>6.4  Validating CSS</w:t>
        </w:r>
      </w:hyperlink>
      <w:r w:rsidRPr="007738E0">
        <w:rPr>
          <w:rFonts w:ascii="Segoe UI" w:eastAsia="Times New Roman" w:hAnsi="Segoe UI" w:cs="Segoe UI"/>
          <w:color w:val="000000"/>
          <w:sz w:val="21"/>
          <w:szCs w:val="21"/>
        </w:rPr>
        <w:br/>
      </w:r>
      <w:hyperlink r:id="rId37" w:anchor="zz-6.5" w:history="1">
        <w:r w:rsidRPr="007738E0">
          <w:rPr>
            <w:rFonts w:ascii="Segoe UI" w:eastAsia="Times New Roman" w:hAnsi="Segoe UI" w:cs="Segoe UI"/>
            <w:color w:val="0B5395"/>
            <w:sz w:val="21"/>
            <w:szCs w:val="21"/>
            <w:u w:val="single"/>
          </w:rPr>
          <w:t>6.5  Inspecting Element's Styles</w:t>
        </w:r>
      </w:hyperlink>
      <w:r w:rsidRPr="007738E0">
        <w:rPr>
          <w:rFonts w:ascii="Segoe UI" w:eastAsia="Times New Roman" w:hAnsi="Segoe UI" w:cs="Segoe UI"/>
          <w:color w:val="000000"/>
          <w:sz w:val="21"/>
          <w:szCs w:val="21"/>
        </w:rPr>
        <w:br/>
      </w:r>
      <w:hyperlink r:id="rId38" w:anchor="zz-7." w:history="1">
        <w:r w:rsidRPr="007738E0">
          <w:rPr>
            <w:rFonts w:ascii="Segoe UI" w:eastAsia="Times New Roman" w:hAnsi="Segoe UI" w:cs="Segoe UI"/>
            <w:color w:val="0B5395"/>
            <w:sz w:val="23"/>
            <w:szCs w:val="23"/>
            <w:u w:val="single"/>
          </w:rPr>
          <w:t>7.  CSS Basics</w:t>
        </w:r>
      </w:hyperlink>
      <w:r w:rsidRPr="007738E0">
        <w:rPr>
          <w:rFonts w:ascii="Segoe UI" w:eastAsia="Times New Roman" w:hAnsi="Segoe UI" w:cs="Segoe UI"/>
          <w:color w:val="000000"/>
          <w:sz w:val="21"/>
          <w:szCs w:val="21"/>
        </w:rPr>
        <w:br/>
      </w:r>
      <w:hyperlink r:id="rId39" w:anchor="zz-7.1" w:history="1">
        <w:r w:rsidRPr="007738E0">
          <w:rPr>
            <w:rFonts w:ascii="Segoe UI" w:eastAsia="Times New Roman" w:hAnsi="Segoe UI" w:cs="Segoe UI"/>
            <w:color w:val="0B5395"/>
            <w:sz w:val="21"/>
            <w:szCs w:val="21"/>
            <w:u w:val="single"/>
          </w:rPr>
          <w:t>7.1  CSS Syntax</w:t>
        </w:r>
      </w:hyperlink>
      <w:r w:rsidRPr="007738E0">
        <w:rPr>
          <w:rFonts w:ascii="Segoe UI" w:eastAsia="Times New Roman" w:hAnsi="Segoe UI" w:cs="Segoe UI"/>
          <w:color w:val="000000"/>
          <w:sz w:val="21"/>
          <w:szCs w:val="21"/>
        </w:rPr>
        <w:br/>
      </w:r>
      <w:hyperlink r:id="rId40" w:anchor="zz-7.2" w:history="1">
        <w:r w:rsidRPr="007738E0">
          <w:rPr>
            <w:rFonts w:ascii="Segoe UI" w:eastAsia="Times New Roman" w:hAnsi="Segoe UI" w:cs="Segoe UI"/>
            <w:color w:val="0B5395"/>
            <w:sz w:val="21"/>
            <w:szCs w:val="21"/>
            <w:u w:val="single"/>
          </w:rPr>
          <w:t>7.2  Inline, Internal and External Styles</w:t>
        </w:r>
      </w:hyperlink>
      <w:r w:rsidRPr="007738E0">
        <w:rPr>
          <w:rFonts w:ascii="Segoe UI" w:eastAsia="Times New Roman" w:hAnsi="Segoe UI" w:cs="Segoe UI"/>
          <w:color w:val="000000"/>
          <w:sz w:val="21"/>
          <w:szCs w:val="21"/>
        </w:rPr>
        <w:br/>
      </w:r>
      <w:hyperlink r:id="rId41" w:anchor="zz-7.3" w:history="1">
        <w:r w:rsidRPr="007738E0">
          <w:rPr>
            <w:rFonts w:ascii="Segoe UI" w:eastAsia="Times New Roman" w:hAnsi="Segoe UI" w:cs="Segoe UI"/>
            <w:color w:val="0B5395"/>
            <w:sz w:val="21"/>
            <w:szCs w:val="21"/>
            <w:u w:val="single"/>
          </w:rPr>
          <w:t>7.3  Inheritance</w:t>
        </w:r>
      </w:hyperlink>
      <w:r w:rsidRPr="007738E0">
        <w:rPr>
          <w:rFonts w:ascii="Segoe UI" w:eastAsia="Times New Roman" w:hAnsi="Segoe UI" w:cs="Segoe UI"/>
          <w:color w:val="000000"/>
          <w:sz w:val="21"/>
          <w:szCs w:val="21"/>
        </w:rPr>
        <w:br/>
      </w:r>
      <w:hyperlink r:id="rId42" w:anchor="zz-7.4" w:history="1">
        <w:r w:rsidRPr="007738E0">
          <w:rPr>
            <w:rFonts w:ascii="Segoe UI" w:eastAsia="Times New Roman" w:hAnsi="Segoe UI" w:cs="Segoe UI"/>
            <w:color w:val="0B5395"/>
            <w:sz w:val="21"/>
            <w:szCs w:val="21"/>
            <w:u w:val="single"/>
          </w:rPr>
          <w:t>7.4  Resolving Conflicting Rules</w:t>
        </w:r>
      </w:hyperlink>
      <w:r w:rsidRPr="007738E0">
        <w:rPr>
          <w:rFonts w:ascii="Segoe UI" w:eastAsia="Times New Roman" w:hAnsi="Segoe UI" w:cs="Segoe UI"/>
          <w:color w:val="000000"/>
          <w:sz w:val="21"/>
          <w:szCs w:val="21"/>
        </w:rPr>
        <w:br/>
      </w:r>
      <w:hyperlink r:id="rId43" w:anchor="zz-7.5" w:history="1">
        <w:r w:rsidRPr="007738E0">
          <w:rPr>
            <w:rFonts w:ascii="Segoe UI" w:eastAsia="Times New Roman" w:hAnsi="Segoe UI" w:cs="Segoe UI"/>
            <w:color w:val="0B5395"/>
            <w:sz w:val="21"/>
            <w:szCs w:val="21"/>
            <w:u w:val="single"/>
          </w:rPr>
          <w:t>7.5  How to Use CSS for Styling HTML Document?</w:t>
        </w:r>
      </w:hyperlink>
      <w:r w:rsidRPr="007738E0">
        <w:rPr>
          <w:rFonts w:ascii="Segoe UI" w:eastAsia="Times New Roman" w:hAnsi="Segoe UI" w:cs="Segoe UI"/>
          <w:color w:val="000000"/>
          <w:sz w:val="21"/>
          <w:szCs w:val="21"/>
        </w:rPr>
        <w:br/>
      </w:r>
      <w:hyperlink r:id="rId44" w:anchor="zz-7.6" w:history="1">
        <w:r w:rsidRPr="007738E0">
          <w:rPr>
            <w:rFonts w:ascii="Segoe UI" w:eastAsia="Times New Roman" w:hAnsi="Segoe UI" w:cs="Segoe UI"/>
            <w:color w:val="0B5395"/>
            <w:sz w:val="21"/>
            <w:szCs w:val="21"/>
            <w:u w:val="single"/>
          </w:rPr>
          <w:t>7.6  Types of CSS Selectors</w:t>
        </w:r>
      </w:hyperlink>
      <w:r w:rsidRPr="007738E0">
        <w:rPr>
          <w:rFonts w:ascii="Segoe UI" w:eastAsia="Times New Roman" w:hAnsi="Segoe UI" w:cs="Segoe UI"/>
          <w:color w:val="000000"/>
          <w:sz w:val="21"/>
          <w:szCs w:val="21"/>
        </w:rPr>
        <w:br/>
      </w:r>
      <w:hyperlink r:id="rId45" w:anchor="zz-7.7" w:history="1">
        <w:r w:rsidRPr="007738E0">
          <w:rPr>
            <w:rFonts w:ascii="Segoe UI" w:eastAsia="Times New Roman" w:hAnsi="Segoe UI" w:cs="Segoe UI"/>
            <w:color w:val="0B5395"/>
            <w:sz w:val="21"/>
            <w:szCs w:val="21"/>
            <w:u w:val="single"/>
          </w:rPr>
          <w:t>7.7  Style Properties</w:t>
        </w:r>
      </w:hyperlink>
      <w:r w:rsidRPr="007738E0">
        <w:rPr>
          <w:rFonts w:ascii="Segoe UI" w:eastAsia="Times New Roman" w:hAnsi="Segoe UI" w:cs="Segoe UI"/>
          <w:color w:val="000000"/>
          <w:sz w:val="21"/>
          <w:szCs w:val="21"/>
        </w:rPr>
        <w:br/>
      </w:r>
      <w:hyperlink r:id="rId46" w:anchor="zz-7.8" w:history="1">
        <w:r w:rsidRPr="007738E0">
          <w:rPr>
            <w:rFonts w:ascii="Segoe UI" w:eastAsia="Times New Roman" w:hAnsi="Segoe UI" w:cs="Segoe UI"/>
            <w:color w:val="0B5395"/>
            <w:sz w:val="21"/>
            <w:szCs w:val="21"/>
            <w:u w:val="single"/>
          </w:rPr>
          <w:t>7.8  Color Properties</w:t>
        </w:r>
      </w:hyperlink>
      <w:r w:rsidRPr="007738E0">
        <w:rPr>
          <w:rFonts w:ascii="Segoe UI" w:eastAsia="Times New Roman" w:hAnsi="Segoe UI" w:cs="Segoe UI"/>
          <w:color w:val="000000"/>
          <w:sz w:val="21"/>
          <w:szCs w:val="21"/>
        </w:rPr>
        <w:br/>
      </w:r>
      <w:hyperlink r:id="rId47" w:anchor="zz-7.9" w:history="1">
        <w:r w:rsidRPr="007738E0">
          <w:rPr>
            <w:rFonts w:ascii="Segoe UI" w:eastAsia="Times New Roman" w:hAnsi="Segoe UI" w:cs="Segoe UI"/>
            <w:color w:val="0B5395"/>
            <w:sz w:val="21"/>
            <w:szCs w:val="21"/>
            <w:u w:val="single"/>
          </w:rPr>
          <w:t>7.9  Length Measurements</w:t>
        </w:r>
      </w:hyperlink>
      <w:r w:rsidRPr="007738E0">
        <w:rPr>
          <w:rFonts w:ascii="Segoe UI" w:eastAsia="Times New Roman" w:hAnsi="Segoe UI" w:cs="Segoe UI"/>
          <w:color w:val="000000"/>
          <w:sz w:val="21"/>
          <w:szCs w:val="21"/>
        </w:rPr>
        <w:br/>
      </w:r>
      <w:hyperlink r:id="rId48" w:anchor="zz-7.10" w:history="1">
        <w:r w:rsidRPr="007738E0">
          <w:rPr>
            <w:rFonts w:ascii="Segoe UI" w:eastAsia="Times New Roman" w:hAnsi="Segoe UI" w:cs="Segoe UI"/>
            <w:color w:val="0B5395"/>
            <w:sz w:val="21"/>
            <w:szCs w:val="21"/>
            <w:u w:val="single"/>
          </w:rPr>
          <w:t>7.10  Box Model - Margin, Border, Padding and Content Area</w:t>
        </w:r>
      </w:hyperlink>
      <w:r w:rsidRPr="007738E0">
        <w:rPr>
          <w:rFonts w:ascii="Segoe UI" w:eastAsia="Times New Roman" w:hAnsi="Segoe UI" w:cs="Segoe UI"/>
          <w:color w:val="000000"/>
          <w:sz w:val="21"/>
          <w:szCs w:val="21"/>
        </w:rPr>
        <w:br/>
      </w:r>
      <w:hyperlink r:id="rId49" w:anchor="zz-7.11" w:history="1">
        <w:r w:rsidRPr="007738E0">
          <w:rPr>
            <w:rFonts w:ascii="Segoe UI" w:eastAsia="Times New Roman" w:hAnsi="Segoe UI" w:cs="Segoe UI"/>
            <w:color w:val="0B5395"/>
            <w:sz w:val="21"/>
            <w:szCs w:val="21"/>
            <w:u w:val="single"/>
          </w:rPr>
          <w:t>7.11  Font Properties</w:t>
        </w:r>
      </w:hyperlink>
      <w:r w:rsidRPr="007738E0">
        <w:rPr>
          <w:rFonts w:ascii="Segoe UI" w:eastAsia="Times New Roman" w:hAnsi="Segoe UI" w:cs="Segoe UI"/>
          <w:color w:val="000000"/>
          <w:sz w:val="21"/>
          <w:szCs w:val="21"/>
        </w:rPr>
        <w:br/>
      </w:r>
      <w:hyperlink r:id="rId50" w:anchor="zz-7.12" w:history="1">
        <w:r w:rsidRPr="007738E0">
          <w:rPr>
            <w:rFonts w:ascii="Segoe UI" w:eastAsia="Times New Roman" w:hAnsi="Segoe UI" w:cs="Segoe UI"/>
            <w:color w:val="0B5395"/>
            <w:sz w:val="21"/>
            <w:szCs w:val="21"/>
            <w:u w:val="single"/>
          </w:rPr>
          <w:t>7.12  Text Properties</w:t>
        </w:r>
      </w:hyperlink>
      <w:r w:rsidRPr="007738E0">
        <w:rPr>
          <w:rFonts w:ascii="Segoe UI" w:eastAsia="Times New Roman" w:hAnsi="Segoe UI" w:cs="Segoe UI"/>
          <w:color w:val="000000"/>
          <w:sz w:val="21"/>
          <w:szCs w:val="21"/>
        </w:rPr>
        <w:br/>
      </w:r>
      <w:hyperlink r:id="rId51" w:anchor="zz-7.13" w:history="1">
        <w:r w:rsidRPr="007738E0">
          <w:rPr>
            <w:rFonts w:ascii="Segoe UI" w:eastAsia="Times New Roman" w:hAnsi="Segoe UI" w:cs="Segoe UI"/>
            <w:color w:val="0B5395"/>
            <w:sz w:val="21"/>
            <w:szCs w:val="21"/>
            <w:u w:val="single"/>
          </w:rPr>
          <w:t>7.13  Background Properties</w:t>
        </w:r>
      </w:hyperlink>
      <w:r w:rsidRPr="007738E0">
        <w:rPr>
          <w:rFonts w:ascii="Segoe UI" w:eastAsia="Times New Roman" w:hAnsi="Segoe UI" w:cs="Segoe UI"/>
          <w:color w:val="000000"/>
          <w:sz w:val="21"/>
          <w:szCs w:val="21"/>
        </w:rPr>
        <w:br/>
      </w:r>
      <w:hyperlink r:id="rId52" w:anchor="zz-7.14" w:history="1">
        <w:r w:rsidRPr="007738E0">
          <w:rPr>
            <w:rFonts w:ascii="Segoe UI" w:eastAsia="Times New Roman" w:hAnsi="Segoe UI" w:cs="Segoe UI"/>
            <w:color w:val="0B5395"/>
            <w:sz w:val="21"/>
            <w:szCs w:val="21"/>
            <w:u w:val="single"/>
          </w:rPr>
          <w:t>7.14  List Properties</w:t>
        </w:r>
      </w:hyperlink>
      <w:r w:rsidRPr="007738E0">
        <w:rPr>
          <w:rFonts w:ascii="Segoe UI" w:eastAsia="Times New Roman" w:hAnsi="Segoe UI" w:cs="Segoe UI"/>
          <w:color w:val="000000"/>
          <w:sz w:val="21"/>
          <w:szCs w:val="21"/>
        </w:rPr>
        <w:br/>
      </w:r>
      <w:hyperlink r:id="rId53" w:anchor="zz-7.15" w:history="1">
        <w:r w:rsidRPr="007738E0">
          <w:rPr>
            <w:rFonts w:ascii="Segoe UI" w:eastAsia="Times New Roman" w:hAnsi="Segoe UI" w:cs="Segoe UI"/>
            <w:color w:val="0B5395"/>
            <w:sz w:val="21"/>
            <w:szCs w:val="21"/>
            <w:u w:val="single"/>
          </w:rPr>
          <w:t>7.15  Table Properties</w:t>
        </w:r>
      </w:hyperlink>
      <w:r w:rsidRPr="007738E0">
        <w:rPr>
          <w:rFonts w:ascii="Segoe UI" w:eastAsia="Times New Roman" w:hAnsi="Segoe UI" w:cs="Segoe UI"/>
          <w:color w:val="000000"/>
          <w:sz w:val="21"/>
          <w:szCs w:val="21"/>
        </w:rPr>
        <w:br/>
      </w:r>
      <w:hyperlink r:id="rId54" w:anchor="zz-7.16" w:history="1">
        <w:r w:rsidRPr="007738E0">
          <w:rPr>
            <w:rFonts w:ascii="Segoe UI" w:eastAsia="Times New Roman" w:hAnsi="Segoe UI" w:cs="Segoe UI"/>
            <w:color w:val="0B5395"/>
            <w:sz w:val="21"/>
            <w:szCs w:val="21"/>
            <w:u w:val="single"/>
          </w:rPr>
          <w:t>7.16  Image Properties</w:t>
        </w:r>
      </w:hyperlink>
      <w:r w:rsidRPr="007738E0">
        <w:rPr>
          <w:rFonts w:ascii="Segoe UI" w:eastAsia="Times New Roman" w:hAnsi="Segoe UI" w:cs="Segoe UI"/>
          <w:color w:val="000000"/>
          <w:sz w:val="21"/>
          <w:szCs w:val="21"/>
        </w:rPr>
        <w:br/>
      </w:r>
      <w:hyperlink r:id="rId55" w:anchor="zz-8." w:history="1">
        <w:r w:rsidRPr="007738E0">
          <w:rPr>
            <w:rFonts w:ascii="Segoe UI" w:eastAsia="Times New Roman" w:hAnsi="Segoe UI" w:cs="Segoe UI"/>
            <w:color w:val="0B5395"/>
            <w:sz w:val="23"/>
            <w:szCs w:val="23"/>
            <w:u w:val="single"/>
          </w:rPr>
          <w:t>8.  More HTML</w:t>
        </w:r>
      </w:hyperlink>
      <w:r w:rsidRPr="007738E0">
        <w:rPr>
          <w:rFonts w:ascii="Segoe UI" w:eastAsia="Times New Roman" w:hAnsi="Segoe UI" w:cs="Segoe UI"/>
          <w:color w:val="000000"/>
          <w:sz w:val="21"/>
          <w:szCs w:val="21"/>
        </w:rPr>
        <w:br/>
      </w:r>
      <w:hyperlink r:id="rId56" w:anchor="zz-8.1" w:history="1">
        <w:r w:rsidRPr="007738E0">
          <w:rPr>
            <w:rFonts w:ascii="Segoe UI" w:eastAsia="Times New Roman" w:hAnsi="Segoe UI" w:cs="Segoe UI"/>
            <w:color w:val="0B5395"/>
            <w:sz w:val="21"/>
            <w:szCs w:val="21"/>
            <w:u w:val="single"/>
          </w:rPr>
          <w:t>8.1  Image Maps</w:t>
        </w:r>
      </w:hyperlink>
      <w:r w:rsidRPr="007738E0">
        <w:rPr>
          <w:rFonts w:ascii="Segoe UI" w:eastAsia="Times New Roman" w:hAnsi="Segoe UI" w:cs="Segoe UI"/>
          <w:color w:val="000000"/>
          <w:sz w:val="21"/>
          <w:szCs w:val="21"/>
        </w:rPr>
        <w:br/>
      </w:r>
      <w:hyperlink r:id="rId57" w:anchor="zz-8.2" w:history="1">
        <w:r w:rsidRPr="007738E0">
          <w:rPr>
            <w:rFonts w:ascii="Segoe UI" w:eastAsia="Times New Roman" w:hAnsi="Segoe UI" w:cs="Segoe UI"/>
            <w:color w:val="0B5395"/>
            <w:sz w:val="21"/>
            <w:szCs w:val="21"/>
            <w:u w:val="single"/>
          </w:rPr>
          <w:t>8.2  Frames</w:t>
        </w:r>
      </w:hyperlink>
      <w:r w:rsidRPr="007738E0">
        <w:rPr>
          <w:rFonts w:ascii="Segoe UI" w:eastAsia="Times New Roman" w:hAnsi="Segoe UI" w:cs="Segoe UI"/>
          <w:color w:val="000000"/>
          <w:sz w:val="21"/>
          <w:szCs w:val="21"/>
        </w:rPr>
        <w:br/>
      </w:r>
      <w:hyperlink r:id="rId58" w:anchor="zz-8.3" w:history="1">
        <w:r w:rsidRPr="007738E0">
          <w:rPr>
            <w:rFonts w:ascii="Segoe UI" w:eastAsia="Times New Roman" w:hAnsi="Segoe UI" w:cs="Segoe UI"/>
            <w:color w:val="0B5395"/>
            <w:sz w:val="21"/>
            <w:szCs w:val="21"/>
            <w:u w:val="single"/>
          </w:rPr>
          <w:t>8.3  Embedding Programs</w:t>
        </w:r>
      </w:hyperlink>
      <w:r w:rsidRPr="007738E0">
        <w:rPr>
          <w:rFonts w:ascii="Segoe UI" w:eastAsia="Times New Roman" w:hAnsi="Segoe UI" w:cs="Segoe UI"/>
          <w:color w:val="000000"/>
          <w:sz w:val="21"/>
          <w:szCs w:val="21"/>
        </w:rPr>
        <w:br/>
      </w:r>
      <w:hyperlink r:id="rId59" w:anchor="zz-8.4" w:history="1">
        <w:r w:rsidRPr="007738E0">
          <w:rPr>
            <w:rFonts w:ascii="Segoe UI" w:eastAsia="Times New Roman" w:hAnsi="Segoe UI" w:cs="Segoe UI"/>
            <w:color w:val="0B5395"/>
            <w:sz w:val="21"/>
            <w:szCs w:val="21"/>
            <w:u w:val="single"/>
          </w:rPr>
          <w:t>8.4  HTML Global Attributes</w:t>
        </w:r>
      </w:hyperlink>
      <w:r w:rsidRPr="007738E0">
        <w:rPr>
          <w:rFonts w:ascii="Segoe UI" w:eastAsia="Times New Roman" w:hAnsi="Segoe UI" w:cs="Segoe UI"/>
          <w:color w:val="000000"/>
          <w:sz w:val="21"/>
          <w:szCs w:val="21"/>
        </w:rPr>
        <w:br/>
      </w:r>
      <w:hyperlink r:id="rId60" w:anchor="zz-8.5" w:history="1">
        <w:r w:rsidRPr="007738E0">
          <w:rPr>
            <w:rFonts w:ascii="Segoe UI" w:eastAsia="Times New Roman" w:hAnsi="Segoe UI" w:cs="Segoe UI"/>
            <w:color w:val="0B5395"/>
            <w:sz w:val="21"/>
            <w:szCs w:val="21"/>
            <w:u w:val="single"/>
          </w:rPr>
          <w:t>8.5  HEAD Section's Tags</w:t>
        </w:r>
      </w:hyperlink>
      <w:r w:rsidRPr="007738E0">
        <w:rPr>
          <w:rFonts w:ascii="Segoe UI" w:eastAsia="Times New Roman" w:hAnsi="Segoe UI" w:cs="Segoe UI"/>
          <w:color w:val="000000"/>
          <w:sz w:val="21"/>
          <w:szCs w:val="21"/>
        </w:rPr>
        <w:br/>
      </w:r>
      <w:hyperlink r:id="rId61" w:anchor="zz-9." w:history="1">
        <w:r w:rsidRPr="007738E0">
          <w:rPr>
            <w:rFonts w:ascii="Segoe UI" w:eastAsia="Times New Roman" w:hAnsi="Segoe UI" w:cs="Segoe UI"/>
            <w:color w:val="0B5395"/>
            <w:sz w:val="23"/>
            <w:szCs w:val="23"/>
            <w:u w:val="single"/>
          </w:rPr>
          <w:t>9.  More CSS</w:t>
        </w:r>
      </w:hyperlink>
      <w:r w:rsidRPr="007738E0">
        <w:rPr>
          <w:rFonts w:ascii="Segoe UI" w:eastAsia="Times New Roman" w:hAnsi="Segoe UI" w:cs="Segoe UI"/>
          <w:color w:val="000000"/>
          <w:sz w:val="21"/>
          <w:szCs w:val="21"/>
        </w:rPr>
        <w:br/>
      </w:r>
      <w:hyperlink r:id="rId62" w:anchor="zz-9.1" w:history="1">
        <w:r w:rsidRPr="007738E0">
          <w:rPr>
            <w:rFonts w:ascii="Segoe UI" w:eastAsia="Times New Roman" w:hAnsi="Segoe UI" w:cs="Segoe UI"/>
            <w:color w:val="0B5395"/>
            <w:sz w:val="21"/>
            <w:szCs w:val="21"/>
            <w:u w:val="single"/>
          </w:rPr>
          <w:t>9.1  Positioning the HTML Block-Level Elements</w:t>
        </w:r>
      </w:hyperlink>
      <w:r w:rsidRPr="007738E0">
        <w:rPr>
          <w:rFonts w:ascii="Segoe UI" w:eastAsia="Times New Roman" w:hAnsi="Segoe UI" w:cs="Segoe UI"/>
          <w:color w:val="000000"/>
          <w:sz w:val="21"/>
          <w:szCs w:val="21"/>
        </w:rPr>
        <w:br/>
      </w:r>
      <w:hyperlink r:id="rId63" w:anchor="zz-9.2" w:history="1">
        <w:r w:rsidRPr="007738E0">
          <w:rPr>
            <w:rFonts w:ascii="Segoe UI" w:eastAsia="Times New Roman" w:hAnsi="Segoe UI" w:cs="Segoe UI"/>
            <w:color w:val="0B5395"/>
            <w:sz w:val="21"/>
            <w:szCs w:val="21"/>
            <w:u w:val="single"/>
          </w:rPr>
          <w:t>9.2  Floating an Element Left or Right</w:t>
        </w:r>
      </w:hyperlink>
      <w:r w:rsidRPr="007738E0">
        <w:rPr>
          <w:rFonts w:ascii="Segoe UI" w:eastAsia="Times New Roman" w:hAnsi="Segoe UI" w:cs="Segoe UI"/>
          <w:color w:val="000000"/>
          <w:sz w:val="21"/>
          <w:szCs w:val="21"/>
        </w:rPr>
        <w:br/>
      </w:r>
      <w:hyperlink r:id="rId64" w:anchor="zz-9.3" w:history="1">
        <w:r w:rsidRPr="007738E0">
          <w:rPr>
            <w:rFonts w:ascii="Segoe UI" w:eastAsia="Times New Roman" w:hAnsi="Segoe UI" w:cs="Segoe UI"/>
            <w:color w:val="0B5395"/>
            <w:sz w:val="21"/>
            <w:szCs w:val="21"/>
            <w:u w:val="single"/>
          </w:rPr>
          <w:t>9.3  Other Miscellaneous Properties</w:t>
        </w:r>
      </w:hyperlink>
    </w:p>
    <w:p w14:paraId="6621A4E1" w14:textId="77777777" w:rsidR="007738E0" w:rsidRPr="007738E0" w:rsidRDefault="007738E0" w:rsidP="007738E0">
      <w:pPr>
        <w:shd w:val="clear" w:color="auto" w:fill="FFFFFF"/>
        <w:spacing w:after="0" w:line="240" w:lineRule="auto"/>
        <w:outlineLvl w:val="0"/>
        <w:rPr>
          <w:rFonts w:ascii="Century Gothic" w:eastAsia="Times New Roman" w:hAnsi="Century Gothic" w:cs="Segoe UI"/>
          <w:color w:val="0A8464"/>
          <w:spacing w:val="15"/>
          <w:kern w:val="36"/>
          <w:sz w:val="60"/>
          <w:szCs w:val="60"/>
        </w:rPr>
      </w:pPr>
      <w:r w:rsidRPr="007738E0">
        <w:rPr>
          <w:rFonts w:ascii="Century Gothic" w:eastAsia="Times New Roman" w:hAnsi="Century Gothic" w:cs="Segoe UI"/>
          <w:color w:val="0A8464"/>
          <w:spacing w:val="15"/>
          <w:kern w:val="36"/>
          <w:sz w:val="60"/>
          <w:szCs w:val="60"/>
        </w:rPr>
        <w:t>HTML and CSS</w:t>
      </w:r>
    </w:p>
    <w:p w14:paraId="33BF3BD5" w14:textId="77777777" w:rsidR="007738E0" w:rsidRPr="007738E0" w:rsidRDefault="007738E0" w:rsidP="007738E0">
      <w:pPr>
        <w:shd w:val="clear" w:color="auto" w:fill="FFFFFF"/>
        <w:spacing w:after="0" w:line="240" w:lineRule="auto"/>
        <w:outlineLvl w:val="1"/>
        <w:rPr>
          <w:rFonts w:ascii="Century Gothic" w:eastAsia="Times New Roman" w:hAnsi="Century Gothic" w:cs="Segoe UI"/>
          <w:color w:val="0A8464"/>
          <w:spacing w:val="15"/>
          <w:sz w:val="54"/>
          <w:szCs w:val="54"/>
        </w:rPr>
      </w:pPr>
      <w:r w:rsidRPr="007738E0">
        <w:rPr>
          <w:rFonts w:ascii="Century Gothic" w:eastAsia="Times New Roman" w:hAnsi="Century Gothic" w:cs="Segoe UI"/>
          <w:color w:val="0A8464"/>
          <w:spacing w:val="15"/>
          <w:sz w:val="54"/>
          <w:szCs w:val="54"/>
        </w:rPr>
        <w:t>Basics</w:t>
      </w:r>
    </w:p>
    <w:p w14:paraId="4A672A07"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1.  Introduction to HTML/CSS</w:t>
      </w:r>
    </w:p>
    <w:p w14:paraId="72C42B9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you are the content provider, read HTML. If you are the graphic designer, read CSS. If you are a programmer and want to add dynamic effects to your web page, read JavaScript. But if you operate in OMO (one-man-operated) and are expected to create a reasonably good-looking website, you need to understand HTML, CSS and JavaScript. This is the reason that I combine both the HTML and CSS in this article as they are </w:t>
      </w:r>
      <w:r w:rsidRPr="007738E0">
        <w:rPr>
          <w:rFonts w:ascii="Segoe UI" w:eastAsia="Times New Roman" w:hAnsi="Segoe UI" w:cs="Segoe UI"/>
          <w:i/>
          <w:iCs/>
          <w:color w:val="000000"/>
          <w:sz w:val="21"/>
          <w:szCs w:val="21"/>
        </w:rPr>
        <w:t>inseparable</w:t>
      </w:r>
      <w:r w:rsidRPr="007738E0">
        <w:rPr>
          <w:rFonts w:ascii="Segoe UI" w:eastAsia="Times New Roman" w:hAnsi="Segoe UI" w:cs="Segoe UI"/>
          <w:color w:val="000000"/>
          <w:sz w:val="21"/>
          <w:szCs w:val="21"/>
        </w:rPr>
        <w:t>.</w:t>
      </w:r>
    </w:p>
    <w:p w14:paraId="6AC9A3B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create an OMO website, I suggest that:</w:t>
      </w:r>
    </w:p>
    <w:p w14:paraId="549A6531" w14:textId="77777777" w:rsidR="007738E0" w:rsidRPr="007738E0" w:rsidRDefault="007738E0" w:rsidP="007738E0">
      <w:pPr>
        <w:numPr>
          <w:ilvl w:val="0"/>
          <w:numId w:val="1"/>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Understand HTML, CSS and JavaScript thoroughly.</w:t>
      </w:r>
    </w:p>
    <w:p w14:paraId="4228EE2E" w14:textId="77777777" w:rsidR="007738E0" w:rsidRPr="007738E0" w:rsidRDefault="007738E0" w:rsidP="007738E0">
      <w:pPr>
        <w:numPr>
          <w:ilvl w:val="0"/>
          <w:numId w:val="1"/>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Pick an authoring tool. Use Dreamweaver if you can afford. Otherwise, find a free HTML text editor (such as NotePad++, Sublime). For programmers, NetBeans/Eclipse are good choice for HTML/CSS/JavaScript as they perform syntax checking and provide auto-complete.</w:t>
      </w:r>
    </w:p>
    <w:p w14:paraId="37462B56" w14:textId="77777777" w:rsidR="007738E0" w:rsidRPr="007738E0" w:rsidRDefault="007738E0" w:rsidP="007738E0">
      <w:pPr>
        <w:numPr>
          <w:ilvl w:val="0"/>
          <w:numId w:val="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Design and organize your page. Decide on the </w:t>
      </w:r>
      <w:r w:rsidRPr="007738E0">
        <w:rPr>
          <w:rFonts w:ascii="Segoe UI" w:eastAsia="Times New Roman" w:hAnsi="Segoe UI" w:cs="Segoe UI"/>
          <w:i/>
          <w:iCs/>
          <w:color w:val="000000"/>
          <w:sz w:val="21"/>
          <w:szCs w:val="21"/>
        </w:rPr>
        <w:t>look and feel</w:t>
      </w:r>
      <w:r w:rsidRPr="007738E0">
        <w:rPr>
          <w:rFonts w:ascii="Segoe UI" w:eastAsia="Times New Roman" w:hAnsi="Segoe UI" w:cs="Segoe UI"/>
          <w:color w:val="000000"/>
          <w:sz w:val="21"/>
          <w:szCs w:val="21"/>
        </w:rPr>
        <w:t> of your website. How many columns? What are the major sections (e.g., header, navigation menu, main content, sidebar, table of content, footer)? Do you need a navigation menu or panel? What is your theme (colors, fonts)? And so on.</w:t>
      </w:r>
    </w:p>
    <w:p w14:paraId="19F946CE" w14:textId="77777777" w:rsidR="007738E0" w:rsidRPr="007738E0" w:rsidRDefault="007738E0" w:rsidP="007738E0">
      <w:pPr>
        <w:numPr>
          <w:ilvl w:val="0"/>
          <w:numId w:val="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a close look at your favorite websites!!! CSS is humongous and complex! You can't invent this wheel! Use Firefox plugin "Firebug" (@ </w:t>
      </w:r>
      <w:hyperlink r:id="rId65" w:history="1">
        <w:r w:rsidRPr="007738E0">
          <w:rPr>
            <w:rFonts w:ascii="Segoe UI" w:eastAsia="Times New Roman" w:hAnsi="Segoe UI" w:cs="Segoe UI"/>
            <w:color w:val="0B5395"/>
            <w:sz w:val="21"/>
            <w:szCs w:val="21"/>
            <w:u w:val="single"/>
          </w:rPr>
          <w:t>getfirebug.com</w:t>
        </w:r>
      </w:hyperlink>
      <w:r w:rsidRPr="007738E0">
        <w:rPr>
          <w:rFonts w:ascii="Segoe UI" w:eastAsia="Times New Roman" w:hAnsi="Segoe UI" w:cs="Segoe UI"/>
          <w:color w:val="000000"/>
          <w:sz w:val="21"/>
          <w:szCs w:val="21"/>
        </w:rPr>
        <w:t>) or the built-in "Web Developer Tools" to inspect HTML/CSS of your favorite websites.</w:t>
      </w:r>
      <w:r w:rsidRPr="007738E0">
        <w:rPr>
          <w:rFonts w:ascii="Segoe UI" w:eastAsia="Times New Roman" w:hAnsi="Segoe UI" w:cs="Segoe UI"/>
          <w:color w:val="000000"/>
          <w:sz w:val="21"/>
          <w:szCs w:val="21"/>
        </w:rPr>
        <w:br/>
      </w:r>
      <w:r w:rsidRPr="007738E0">
        <w:rPr>
          <w:rFonts w:ascii="Segoe UI" w:eastAsia="Times New Roman" w:hAnsi="Segoe UI" w:cs="Segoe UI"/>
          <w:color w:val="000000"/>
          <w:sz w:val="21"/>
          <w:szCs w:val="21"/>
        </w:rPr>
        <w:lastRenderedPageBreak/>
        <w:t>Alternatively, you can use a CSS framework (I recommend BootStrap) to </w:t>
      </w:r>
      <w:r w:rsidRPr="007738E0">
        <w:rPr>
          <w:rFonts w:ascii="Segoe UI" w:eastAsia="Times New Roman" w:hAnsi="Segoe UI" w:cs="Segoe UI"/>
          <w:i/>
          <w:iCs/>
          <w:color w:val="000000"/>
          <w:sz w:val="21"/>
          <w:szCs w:val="21"/>
        </w:rPr>
        <w:t>jump-start</w:t>
      </w:r>
      <w:r w:rsidRPr="007738E0">
        <w:rPr>
          <w:rFonts w:ascii="Segoe UI" w:eastAsia="Times New Roman" w:hAnsi="Segoe UI" w:cs="Segoe UI"/>
          <w:color w:val="000000"/>
          <w:sz w:val="21"/>
          <w:szCs w:val="21"/>
        </w:rPr>
        <w:t> your design.</w:t>
      </w:r>
    </w:p>
    <w:p w14:paraId="0B1E0808" w14:textId="77777777" w:rsidR="007738E0" w:rsidRPr="007738E0" w:rsidRDefault="007738E0" w:rsidP="007738E0">
      <w:pPr>
        <w:numPr>
          <w:ilvl w:val="0"/>
          <w:numId w:val="1"/>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Start with an initial CSS design. Website design begins with CSS, NOT HTML?!. Work on your CSS:</w:t>
      </w:r>
    </w:p>
    <w:p w14:paraId="1A26E16B" w14:textId="77777777" w:rsidR="007738E0" w:rsidRPr="007738E0" w:rsidRDefault="007738E0" w:rsidP="007738E0">
      <w:pPr>
        <w:numPr>
          <w:ilvl w:val="1"/>
          <w:numId w:val="2"/>
        </w:numPr>
        <w:shd w:val="clear" w:color="auto" w:fill="FFFFFF"/>
        <w:spacing w:after="0" w:line="240" w:lineRule="auto"/>
        <w:ind w:left="2640" w:hanging="36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Partition your web page into logical section via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(or HTML5' </w:t>
      </w:r>
      <w:r w:rsidRPr="007738E0">
        <w:rPr>
          <w:rFonts w:ascii="Consolas" w:eastAsia="Times New Roman" w:hAnsi="Consolas" w:cs="Courier New"/>
          <w:color w:val="000000"/>
          <w:sz w:val="20"/>
          <w:szCs w:val="20"/>
        </w:rPr>
        <w:t>&lt;header&gt;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&lt;footer&gt;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&lt;section&gt;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&lt;nav&gt;</w:t>
      </w:r>
      <w:r w:rsidRPr="007738E0">
        <w:rPr>
          <w:rFonts w:ascii="Segoe UI" w:eastAsia="Times New Roman" w:hAnsi="Segoe UI" w:cs="Segoe UI"/>
          <w:color w:val="000000"/>
          <w:sz w:val="21"/>
          <w:szCs w:val="21"/>
        </w:rPr>
        <w:t>), such as header, content, footer. Assign an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that is unique (e.g., "</w:t>
      </w:r>
      <w:r w:rsidRPr="007738E0">
        <w:rPr>
          <w:rFonts w:ascii="Consolas" w:eastAsia="Times New Roman" w:hAnsi="Consolas" w:cs="Courier New"/>
          <w:color w:val="000000"/>
          <w:sz w:val="20"/>
          <w:szCs w:val="20"/>
        </w:rPr>
        <w:t>header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footer</w:t>
      </w:r>
      <w:r w:rsidRPr="007738E0">
        <w:rPr>
          <w:rFonts w:ascii="Segoe UI" w:eastAsia="Times New Roman" w:hAnsi="Segoe UI" w:cs="Segoe UI"/>
          <w:color w:val="000000"/>
          <w:sz w:val="21"/>
          <w:szCs w:val="21"/>
        </w:rPr>
        <w:t>". Assign a common classname to sections (non-unique) that share the same style (e.g., "</w:t>
      </w:r>
      <w:r w:rsidRPr="007738E0">
        <w:rPr>
          <w:rFonts w:ascii="Consolas" w:eastAsia="Times New Roman" w:hAnsi="Consolas" w:cs="Courier New"/>
          <w:color w:val="000000"/>
          <w:sz w:val="20"/>
          <w:szCs w:val="20"/>
        </w:rPr>
        <w:t>entry</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side-note</w:t>
      </w:r>
      <w:r w:rsidRPr="007738E0">
        <w:rPr>
          <w:rFonts w:ascii="Segoe UI" w:eastAsia="Times New Roman" w:hAnsi="Segoe UI" w:cs="Segoe UI"/>
          <w:color w:val="000000"/>
          <w:sz w:val="21"/>
          <w:szCs w:val="21"/>
        </w:rPr>
        <w:t>"). Write the CSS </w:t>
      </w:r>
      <w:r w:rsidRPr="007738E0">
        <w:rPr>
          <w:rFonts w:ascii="Segoe UI" w:eastAsia="Times New Roman" w:hAnsi="Segoe UI" w:cs="Segoe UI"/>
          <w:i/>
          <w:iCs/>
          <w:color w:val="000000"/>
          <w:sz w:val="21"/>
          <w:szCs w:val="21"/>
        </w:rPr>
        <w:t>id-selectors</w:t>
      </w:r>
      <w:r w:rsidRPr="007738E0">
        <w:rPr>
          <w:rFonts w:ascii="Segoe UI" w:eastAsia="Times New Roman" w:hAnsi="Segoe UI" w:cs="Segoe UI"/>
          <w:color w:val="000000"/>
          <w:sz w:val="21"/>
          <w:szCs w:val="21"/>
        </w:rPr>
        <w:t> and </w:t>
      </w:r>
      <w:r w:rsidRPr="007738E0">
        <w:rPr>
          <w:rFonts w:ascii="Segoe UI" w:eastAsia="Times New Roman" w:hAnsi="Segoe UI" w:cs="Segoe UI"/>
          <w:i/>
          <w:iCs/>
          <w:color w:val="000000"/>
          <w:sz w:val="21"/>
          <w:szCs w:val="21"/>
        </w:rPr>
        <w:t>class-selectors</w:t>
      </w:r>
      <w:r w:rsidRPr="007738E0">
        <w:rPr>
          <w:rFonts w:ascii="Segoe UI" w:eastAsia="Times New Roman" w:hAnsi="Segoe UI" w:cs="Segoe UI"/>
          <w:color w:val="000000"/>
          <w:sz w:val="21"/>
          <w:szCs w:val="21"/>
        </w:rPr>
        <w:t> (e.g., </w:t>
      </w:r>
      <w:r w:rsidRPr="007738E0">
        <w:rPr>
          <w:rFonts w:ascii="Consolas" w:eastAsia="Times New Roman" w:hAnsi="Consolas" w:cs="Courier New"/>
          <w:color w:val="000000"/>
          <w:sz w:val="20"/>
          <w:szCs w:val="20"/>
        </w:rPr>
        <w:t>#header </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#footer </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#menu </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for common tags (such as </w:t>
      </w:r>
      <w:r w:rsidRPr="007738E0">
        <w:rPr>
          <w:rFonts w:ascii="Consolas" w:eastAsia="Times New Roman" w:hAnsi="Consolas" w:cs="Courier New"/>
          <w:color w:val="000000"/>
          <w:sz w:val="20"/>
          <w:szCs w:val="20"/>
        </w:rPr>
        <w:t>h1</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h2</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h3</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a:visited</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a:hover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a:active</w:t>
      </w:r>
      <w:r w:rsidRPr="007738E0">
        <w:rPr>
          <w:rFonts w:ascii="Segoe UI" w:eastAsia="Times New Roman" w:hAnsi="Segoe UI" w:cs="Segoe UI"/>
          <w:color w:val="000000"/>
          <w:sz w:val="21"/>
          <w:szCs w:val="21"/>
        </w:rPr>
        <w:t>), in each of 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's. Basically, what I am saying is to design each of the sections by itself - a "divide and conquer" strategy.</w:t>
      </w:r>
    </w:p>
    <w:p w14:paraId="60A2766C" w14:textId="77777777" w:rsidR="007738E0" w:rsidRPr="007738E0" w:rsidRDefault="007738E0" w:rsidP="007738E0">
      <w:pPr>
        <w:numPr>
          <w:ilvl w:val="1"/>
          <w:numId w:val="2"/>
        </w:numPr>
        <w:shd w:val="clear" w:color="auto" w:fill="FFFFFF"/>
        <w:spacing w:after="0" w:line="240" w:lineRule="auto"/>
        <w:ind w:left="2640" w:hanging="36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Create sub-classes for common styles, such as layout out tables and images and special effects (e.g., "</w:t>
      </w:r>
      <w:r w:rsidRPr="007738E0">
        <w:rPr>
          <w:rFonts w:ascii="Consolas" w:eastAsia="Times New Roman" w:hAnsi="Consolas" w:cs="Courier New"/>
          <w:color w:val="000000"/>
          <w:sz w:val="20"/>
          <w:szCs w:val="20"/>
        </w:rPr>
        <w:t>.highlight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.underline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.center</w:t>
      </w:r>
      <w:r w:rsidRPr="007738E0">
        <w:rPr>
          <w:rFonts w:ascii="Segoe UI" w:eastAsia="Times New Roman" w:hAnsi="Segoe UI" w:cs="Segoe UI"/>
          <w:color w:val="000000"/>
          <w:sz w:val="21"/>
          <w:szCs w:val="21"/>
        </w:rPr>
        <w:t>"). They could be used in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w:t>
      </w:r>
    </w:p>
    <w:p w14:paraId="53A6020C" w14:textId="77777777" w:rsidR="007738E0" w:rsidRPr="007738E0" w:rsidRDefault="007738E0" w:rsidP="007738E0">
      <w:pPr>
        <w:numPr>
          <w:ilvl w:val="1"/>
          <w:numId w:val="2"/>
        </w:numPr>
        <w:shd w:val="clear" w:color="auto" w:fill="FFFFFF"/>
        <w:spacing w:after="0" w:line="240" w:lineRule="auto"/>
        <w:ind w:left="2640" w:hanging="36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are many good and free CSS templates (or web templates) available online (just google "CSS Templates" or "Web templates"). Pick one that meets your taste to model after. You can also look at the CSS of any website that you find interesting. Be aware of the Intellectual Property Right, do not use any images or graphics unless they are in the public domain. It is extremely easy to create one yourself with an imaging tool, such as PhotoShop, Element, Illustrator or even Paint.</w:t>
      </w:r>
      <w:r w:rsidRPr="007738E0">
        <w:rPr>
          <w:rFonts w:ascii="Segoe UI" w:eastAsia="Times New Roman" w:hAnsi="Segoe UI" w:cs="Segoe UI"/>
          <w:color w:val="000000"/>
          <w:sz w:val="21"/>
          <w:szCs w:val="21"/>
        </w:rPr>
        <w:br/>
        <w:t>Alternatively, use CSS framework such as BootStrap and pick your favorite design from the samples.</w:t>
      </w:r>
    </w:p>
    <w:p w14:paraId="22A96705" w14:textId="77777777" w:rsidR="007738E0" w:rsidRPr="007738E0" w:rsidRDefault="007738E0" w:rsidP="007738E0">
      <w:pPr>
        <w:numPr>
          <w:ilvl w:val="0"/>
          <w:numId w:val="2"/>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Write your HTML pages. You may need to modify the CSS as you go along. The most challenging thing for an OMO web author is that he has to be concerned about both the contents and appearances at the same time, and can lose focus at times!</w:t>
      </w:r>
    </w:p>
    <w:p w14:paraId="57E1EA6E" w14:textId="77777777" w:rsidR="007738E0" w:rsidRPr="007738E0" w:rsidRDefault="007738E0" w:rsidP="007738E0">
      <w:pPr>
        <w:numPr>
          <w:ilvl w:val="0"/>
          <w:numId w:val="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Repeat the previous steps until you are happy with your page's look and feel, layout, and most importantly, the contents - try not to create </w:t>
      </w:r>
      <w:r w:rsidRPr="007738E0">
        <w:rPr>
          <w:rFonts w:ascii="Segoe UI" w:eastAsia="Times New Roman" w:hAnsi="Segoe UI" w:cs="Segoe UI"/>
          <w:i/>
          <w:iCs/>
          <w:color w:val="000000"/>
          <w:sz w:val="21"/>
          <w:szCs w:val="21"/>
        </w:rPr>
        <w:t>yet another insignificant </w:t>
      </w:r>
      <w:r w:rsidRPr="007738E0">
        <w:rPr>
          <w:rFonts w:ascii="Segoe UI" w:eastAsia="Times New Roman" w:hAnsi="Segoe UI" w:cs="Segoe UI"/>
          <w:color w:val="000000"/>
          <w:sz w:val="21"/>
          <w:szCs w:val="21"/>
        </w:rPr>
        <w:t>website.</w:t>
      </w:r>
    </w:p>
    <w:p w14:paraId="10EB5FF8"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2.  Introduction to HTML</w:t>
      </w:r>
    </w:p>
    <w:p w14:paraId="30CD770D"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What is HTML (HyperText Markup Language)?</w:t>
      </w:r>
    </w:p>
    <w:p w14:paraId="555CEBEA" w14:textId="77777777" w:rsidR="007738E0" w:rsidRPr="007738E0" w:rsidRDefault="007738E0" w:rsidP="007738E0">
      <w:pPr>
        <w:numPr>
          <w:ilvl w:val="0"/>
          <w:numId w:val="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is the </w:t>
      </w:r>
      <w:r w:rsidRPr="007738E0">
        <w:rPr>
          <w:rFonts w:ascii="Segoe UI" w:eastAsia="Times New Roman" w:hAnsi="Segoe UI" w:cs="Segoe UI"/>
          <w:i/>
          <w:iCs/>
          <w:color w:val="000000"/>
          <w:sz w:val="21"/>
          <w:szCs w:val="21"/>
        </w:rPr>
        <w:t>language</w:t>
      </w:r>
      <w:r w:rsidRPr="007738E0">
        <w:rPr>
          <w:rFonts w:ascii="Segoe UI" w:eastAsia="Times New Roman" w:hAnsi="Segoe UI" w:cs="Segoe UI"/>
          <w:color w:val="000000"/>
          <w:sz w:val="21"/>
          <w:szCs w:val="21"/>
        </w:rPr>
        <w:t> for publishing web pages on the WWW (World-Wide Web, or World-Wide Wait?).</w:t>
      </w:r>
    </w:p>
    <w:p w14:paraId="68D340B4" w14:textId="77777777" w:rsidR="007738E0" w:rsidRPr="007738E0" w:rsidRDefault="007738E0" w:rsidP="007738E0">
      <w:pPr>
        <w:numPr>
          <w:ilvl w:val="0"/>
          <w:numId w:val="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is a </w:t>
      </w:r>
      <w:r w:rsidRPr="007738E0">
        <w:rPr>
          <w:rFonts w:ascii="Segoe UI" w:eastAsia="Times New Roman" w:hAnsi="Segoe UI" w:cs="Segoe UI"/>
          <w:i/>
          <w:iCs/>
          <w:color w:val="000000"/>
          <w:sz w:val="21"/>
          <w:szCs w:val="21"/>
        </w:rPr>
        <w:t>Document Description Language</w:t>
      </w:r>
      <w:r w:rsidRPr="007738E0">
        <w:rPr>
          <w:rFonts w:ascii="Segoe UI" w:eastAsia="Times New Roman" w:hAnsi="Segoe UI" w:cs="Segoe UI"/>
          <w:color w:val="000000"/>
          <w:sz w:val="21"/>
          <w:szCs w:val="21"/>
        </w:rPr>
        <w:t> (aka </w:t>
      </w:r>
      <w:r w:rsidRPr="007738E0">
        <w:rPr>
          <w:rFonts w:ascii="Segoe UI" w:eastAsia="Times New Roman" w:hAnsi="Segoe UI" w:cs="Segoe UI"/>
          <w:i/>
          <w:iCs/>
          <w:color w:val="000000"/>
          <w:sz w:val="21"/>
          <w:szCs w:val="21"/>
        </w:rPr>
        <w:t>Document Markup Language</w:t>
      </w:r>
      <w:r w:rsidRPr="007738E0">
        <w:rPr>
          <w:rFonts w:ascii="Segoe UI" w:eastAsia="Times New Roman" w:hAnsi="Segoe UI" w:cs="Segoe UI"/>
          <w:color w:val="000000"/>
          <w:sz w:val="21"/>
          <w:szCs w:val="21"/>
        </w:rPr>
        <w:t>). HTML is NOT a programming language like C/C++/C#/Java, which is used to implement programming algorithm.</w:t>
      </w:r>
    </w:p>
    <w:p w14:paraId="0B662B49" w14:textId="77777777" w:rsidR="007738E0" w:rsidRPr="007738E0" w:rsidRDefault="007738E0" w:rsidP="007738E0">
      <w:pPr>
        <w:numPr>
          <w:ilvl w:val="0"/>
          <w:numId w:val="3"/>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document is a text document, and it is human-readable.</w:t>
      </w:r>
    </w:p>
    <w:p w14:paraId="6997469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HTML Versions - HTML4.01, XHTML1.0 and HTML5</w:t>
      </w:r>
    </w:p>
    <w:p w14:paraId="6B7BFC1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Today, the W3C (World-Wide Web Consortium) (@ </w:t>
      </w:r>
      <w:hyperlink r:id="rId66" w:history="1">
        <w:r w:rsidRPr="007738E0">
          <w:rPr>
            <w:rFonts w:ascii="Segoe UI" w:eastAsia="Times New Roman" w:hAnsi="Segoe UI" w:cs="Segoe UI"/>
            <w:color w:val="0B5395"/>
            <w:sz w:val="21"/>
            <w:szCs w:val="21"/>
            <w:u w:val="single"/>
          </w:rPr>
          <w:t>http://www.w3c.org</w:t>
        </w:r>
      </w:hyperlink>
      <w:r w:rsidRPr="007738E0">
        <w:rPr>
          <w:rFonts w:ascii="Segoe UI" w:eastAsia="Times New Roman" w:hAnsi="Segoe UI" w:cs="Segoe UI"/>
          <w:color w:val="000000"/>
          <w:sz w:val="21"/>
          <w:szCs w:val="21"/>
        </w:rPr>
        <w:t>) maintains the specifications of HTML and CSS (and many other related web technologies).</w:t>
      </w:r>
    </w:p>
    <w:p w14:paraId="0E8344D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HTML has gone through these changes:</w:t>
      </w:r>
    </w:p>
    <w:p w14:paraId="5CF4CC63" w14:textId="77777777" w:rsidR="007738E0" w:rsidRPr="007738E0" w:rsidRDefault="007738E0" w:rsidP="007738E0">
      <w:pPr>
        <w:numPr>
          <w:ilvl w:val="0"/>
          <w:numId w:val="4"/>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Draft (October1991): Tim Bernes-Lee (of CERN) proposed the early HTML for sharing of document in a hypertext system.</w:t>
      </w:r>
    </w:p>
    <w:p w14:paraId="3651DB77" w14:textId="77777777" w:rsidR="007738E0" w:rsidRPr="007738E0" w:rsidRDefault="007738E0" w:rsidP="007738E0">
      <w:pPr>
        <w:numPr>
          <w:ilvl w:val="0"/>
          <w:numId w:val="4"/>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2.0 (November 1995): Published as IETF RFC 1866.</w:t>
      </w:r>
    </w:p>
    <w:p w14:paraId="7D5D347A" w14:textId="77777777" w:rsidR="007738E0" w:rsidRPr="007738E0" w:rsidRDefault="007738E0" w:rsidP="007738E0">
      <w:pPr>
        <w:numPr>
          <w:ilvl w:val="0"/>
          <w:numId w:val="4"/>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3.2 (January 1997): Published as W3C Recommendation.</w:t>
      </w:r>
    </w:p>
    <w:p w14:paraId="7BB31AC3" w14:textId="77777777" w:rsidR="007738E0" w:rsidRPr="007738E0" w:rsidRDefault="007738E0" w:rsidP="007738E0">
      <w:pPr>
        <w:numPr>
          <w:ilvl w:val="0"/>
          <w:numId w:val="4"/>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4.0 (December 1997): Published as W3C Recommendation, with strict, transitional and frameset.</w:t>
      </w:r>
    </w:p>
    <w:p w14:paraId="2116A127" w14:textId="77777777" w:rsidR="007738E0" w:rsidRPr="007738E0" w:rsidRDefault="007738E0" w:rsidP="007738E0">
      <w:pPr>
        <w:numPr>
          <w:ilvl w:val="0"/>
          <w:numId w:val="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4.01 (December 1999): Touched up HTML 4.0. The supposedly </w:t>
      </w:r>
      <w:r w:rsidRPr="007738E0">
        <w:rPr>
          <w:rFonts w:ascii="Segoe UI" w:eastAsia="Times New Roman" w:hAnsi="Segoe UI" w:cs="Segoe UI"/>
          <w:i/>
          <w:iCs/>
          <w:color w:val="000000"/>
          <w:sz w:val="21"/>
          <w:szCs w:val="21"/>
        </w:rPr>
        <w:t>final</w:t>
      </w:r>
      <w:r w:rsidRPr="007738E0">
        <w:rPr>
          <w:rFonts w:ascii="Segoe UI" w:eastAsia="Times New Roman" w:hAnsi="Segoe UI" w:cs="Segoe UI"/>
          <w:color w:val="000000"/>
          <w:sz w:val="21"/>
          <w:szCs w:val="21"/>
        </w:rPr>
        <w:t> HTML specification published by W3C.</w:t>
      </w:r>
    </w:p>
    <w:p w14:paraId="7C3127CF" w14:textId="77777777" w:rsidR="007738E0" w:rsidRPr="007738E0" w:rsidRDefault="007738E0" w:rsidP="007738E0">
      <w:pPr>
        <w:numPr>
          <w:ilvl w:val="0"/>
          <w:numId w:val="4"/>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XHTML 1.0 (January 2000): W3C considered HTML 4.01 as the final release for HTML, and moved on to develop XHTML 1.0 with stricter rules and syntaxes, followed by XHTML 2.0. XHTML 2.0, although theoretically elegant, is impractical as it is not backward compatible with HTML4/XHTML1.0. A rebel group called WHATWG (Web Hypertext Application Technology Working Group) continued to work on extending HTML with more features in a backward-compatible manner. In 2004, WHATWG released HTML5. By 2007, HTML5 has captured the attention of the developers. W3C decided to abandon the XHTML 2.0 and embraced the HTML5.</w:t>
      </w:r>
    </w:p>
    <w:p w14:paraId="04D13DD1" w14:textId="77777777" w:rsidR="007738E0" w:rsidRPr="007738E0" w:rsidRDefault="007738E0" w:rsidP="007738E0">
      <w:pPr>
        <w:numPr>
          <w:ilvl w:val="0"/>
          <w:numId w:val="4"/>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5 (October 2014): Published as W3C Recommendation.</w:t>
      </w:r>
    </w:p>
    <w:p w14:paraId="6A3D3A1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Today, the prevailing specifications are HTML5 (2014) (@ </w:t>
      </w:r>
      <w:hyperlink r:id="rId67" w:history="1">
        <w:r w:rsidRPr="007738E0">
          <w:rPr>
            <w:rFonts w:ascii="Segoe UI" w:eastAsia="Times New Roman" w:hAnsi="Segoe UI" w:cs="Segoe UI"/>
            <w:color w:val="0B5395"/>
            <w:sz w:val="21"/>
            <w:szCs w:val="21"/>
            <w:u w:val="single"/>
          </w:rPr>
          <w:t>http://www.w3.org/TR/2014/REC-html5-20141028/</w:t>
        </w:r>
      </w:hyperlink>
      <w:r w:rsidRPr="007738E0">
        <w:rPr>
          <w:rFonts w:ascii="Segoe UI" w:eastAsia="Times New Roman" w:hAnsi="Segoe UI" w:cs="Segoe UI"/>
          <w:color w:val="000000"/>
          <w:sz w:val="21"/>
          <w:szCs w:val="21"/>
        </w:rPr>
        <w:t>). Nonetheless, the most interesting thing about standards is that nobody really follows them strictly. Every browser (Chrome, Firefox, Opera, Safari and Internet Explorer) has its own variations and support the standards to various extents.</w:t>
      </w:r>
    </w:p>
    <w:p w14:paraId="49EA62E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Markup Tags</w:t>
      </w:r>
    </w:p>
    <w:p w14:paraId="3FE18DB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uses </w:t>
      </w:r>
      <w:r w:rsidRPr="007738E0">
        <w:rPr>
          <w:rFonts w:ascii="Segoe UI" w:eastAsia="Times New Roman" w:hAnsi="Segoe UI" w:cs="Segoe UI"/>
          <w:i/>
          <w:iCs/>
          <w:color w:val="000000"/>
          <w:sz w:val="21"/>
          <w:szCs w:val="21"/>
        </w:rPr>
        <w:t>markup tags</w:t>
      </w:r>
      <w:r w:rsidRPr="007738E0">
        <w:rPr>
          <w:rFonts w:ascii="Segoe UI" w:eastAsia="Times New Roman" w:hAnsi="Segoe UI" w:cs="Segoe UI"/>
          <w:color w:val="000000"/>
          <w:sz w:val="21"/>
          <w:szCs w:val="21"/>
        </w:rPr>
        <w:t>, such as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(for Paragraph),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(for Heading Level 1 to 6),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(for Image),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(for Anchor or Hyperlink), to markup a document. HTML markup tags perform these functions:</w:t>
      </w:r>
    </w:p>
    <w:p w14:paraId="4B057B3E" w14:textId="77777777" w:rsidR="007738E0" w:rsidRPr="007738E0" w:rsidRDefault="007738E0" w:rsidP="007738E0">
      <w:pPr>
        <w:numPr>
          <w:ilvl w:val="0"/>
          <w:numId w:val="5"/>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Layout the documents, e.g.,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(layout as a paragraph),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(layout as heading level 1 to 6), </w:t>
      </w:r>
      <w:r w:rsidRPr="007738E0">
        <w:rPr>
          <w:rFonts w:ascii="Consolas" w:eastAsia="Times New Roman" w:hAnsi="Consolas" w:cs="Courier New"/>
          <w:color w:val="000000"/>
          <w:sz w:val="20"/>
          <w:szCs w:val="20"/>
        </w:rPr>
        <w:t>&lt;br&gt;</w:t>
      </w:r>
      <w:r w:rsidRPr="007738E0">
        <w:rPr>
          <w:rFonts w:ascii="Segoe UI" w:eastAsia="Times New Roman" w:hAnsi="Segoe UI" w:cs="Segoe UI"/>
          <w:color w:val="000000"/>
          <w:sz w:val="21"/>
          <w:szCs w:val="21"/>
        </w:rPr>
        <w:t> (perform a line break), </w:t>
      </w:r>
      <w:r w:rsidRPr="007738E0">
        <w:rPr>
          <w:rFonts w:ascii="Consolas" w:eastAsia="Times New Roman" w:hAnsi="Consolas" w:cs="Courier New"/>
          <w:color w:val="000000"/>
          <w:sz w:val="20"/>
          <w:szCs w:val="20"/>
        </w:rPr>
        <w:t>&lt;hr&gt;</w:t>
      </w:r>
      <w:r w:rsidRPr="007738E0">
        <w:rPr>
          <w:rFonts w:ascii="Segoe UI" w:eastAsia="Times New Roman" w:hAnsi="Segoe UI" w:cs="Segoe UI"/>
          <w:color w:val="000000"/>
          <w:sz w:val="21"/>
          <w:szCs w:val="21"/>
        </w:rPr>
        <w:t> (draw a horizontal rule), </w:t>
      </w:r>
      <w:r w:rsidRPr="007738E0">
        <w:rPr>
          <w:rFonts w:ascii="Consolas" w:eastAsia="Times New Roman" w:hAnsi="Consolas" w:cs="Courier New"/>
          <w:color w:val="000000"/>
          <w:sz w:val="20"/>
          <w:szCs w:val="20"/>
        </w:rPr>
        <w:t>&lt;table&gt;</w:t>
      </w:r>
      <w:r w:rsidRPr="007738E0">
        <w:rPr>
          <w:rFonts w:ascii="Segoe UI" w:eastAsia="Times New Roman" w:hAnsi="Segoe UI" w:cs="Segoe UI"/>
          <w:color w:val="000000"/>
          <w:sz w:val="21"/>
          <w:szCs w:val="21"/>
        </w:rPr>
        <w:t> (tabulating data), </w:t>
      </w:r>
      <w:r w:rsidRPr="007738E0">
        <w:rPr>
          <w:rFonts w:ascii="Consolas" w:eastAsia="Times New Roman" w:hAnsi="Consolas" w:cs="Courier New"/>
          <w:color w:val="000000"/>
          <w:sz w:val="20"/>
          <w:szCs w:val="20"/>
        </w:rPr>
        <w:t>&lt;ol&gt;</w:t>
      </w:r>
      <w:r w:rsidRPr="007738E0">
        <w:rPr>
          <w:rFonts w:ascii="Segoe UI" w:eastAsia="Times New Roman" w:hAnsi="Segoe UI" w:cs="Segoe UI"/>
          <w:color w:val="000000"/>
          <w:sz w:val="21"/>
          <w:szCs w:val="21"/>
        </w:rPr>
        <w:t> (layout an ordered list).</w:t>
      </w:r>
    </w:p>
    <w:p w14:paraId="2C55DF5A" w14:textId="77777777" w:rsidR="007738E0" w:rsidRPr="007738E0" w:rsidRDefault="007738E0" w:rsidP="007738E0">
      <w:pPr>
        <w:numPr>
          <w:ilvl w:val="0"/>
          <w:numId w:val="5"/>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Provide link (called </w:t>
      </w:r>
      <w:r w:rsidRPr="007738E0">
        <w:rPr>
          <w:rFonts w:ascii="Segoe UI" w:eastAsia="Times New Roman" w:hAnsi="Segoe UI" w:cs="Segoe UI"/>
          <w:i/>
          <w:iCs/>
          <w:color w:val="000000"/>
          <w:sz w:val="21"/>
          <w:szCs w:val="21"/>
        </w:rPr>
        <w:t>hyperlink</w:t>
      </w:r>
      <w:r w:rsidRPr="007738E0">
        <w:rPr>
          <w:rFonts w:ascii="Segoe UI" w:eastAsia="Times New Roman" w:hAnsi="Segoe UI" w:cs="Segoe UI"/>
          <w:color w:val="000000"/>
          <w:sz w:val="21"/>
          <w:szCs w:val="21"/>
        </w:rPr>
        <w:t>) to another HTML document, via the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(Anchor tag). These hyperlinks, a distinct feature in HTML, greatly help the users in navigating the web and enrich the users' experience. Hyperlinks make the HTML popular.</w:t>
      </w:r>
    </w:p>
    <w:p w14:paraId="756653C3" w14:textId="77777777" w:rsidR="007738E0" w:rsidRPr="007738E0" w:rsidRDefault="007738E0" w:rsidP="007738E0">
      <w:pPr>
        <w:numPr>
          <w:ilvl w:val="0"/>
          <w:numId w:val="5"/>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Embed images, audios, videos, programs (in JavaScript, VBScript, Applet, Flash, or MS ActiveX control), and objects within an HTML document. HTML is </w:t>
      </w:r>
      <w:r w:rsidRPr="007738E0">
        <w:rPr>
          <w:rFonts w:ascii="Segoe UI" w:eastAsia="Times New Roman" w:hAnsi="Segoe UI" w:cs="Segoe UI"/>
          <w:i/>
          <w:iCs/>
          <w:color w:val="000000"/>
          <w:sz w:val="21"/>
          <w:szCs w:val="21"/>
        </w:rPr>
        <w:t>multimedia</w:t>
      </w:r>
      <w:r w:rsidRPr="007738E0">
        <w:rPr>
          <w:rFonts w:ascii="Segoe UI" w:eastAsia="Times New Roman" w:hAnsi="Segoe UI" w:cs="Segoe UI"/>
          <w:color w:val="000000"/>
          <w:sz w:val="21"/>
          <w:szCs w:val="21"/>
        </w:rPr>
        <w:t>! The hypertext document may contain texts, images, audios, videos, and even programs.</w:t>
      </w:r>
    </w:p>
    <w:p w14:paraId="71A8586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Separating </w:t>
      </w:r>
      <w:r w:rsidRPr="007738E0">
        <w:rPr>
          <w:rFonts w:ascii="Segoe UI" w:eastAsia="Times New Roman" w:hAnsi="Segoe UI" w:cs="Segoe UI"/>
          <w:b/>
          <w:bCs/>
          <w:i/>
          <w:iCs/>
          <w:color w:val="444444"/>
          <w:spacing w:val="15"/>
          <w:sz w:val="23"/>
          <w:szCs w:val="23"/>
        </w:rPr>
        <w:t>Content</w:t>
      </w:r>
      <w:r w:rsidRPr="007738E0">
        <w:rPr>
          <w:rFonts w:ascii="Segoe UI" w:eastAsia="Times New Roman" w:hAnsi="Segoe UI" w:cs="Segoe UI"/>
          <w:b/>
          <w:bCs/>
          <w:color w:val="444444"/>
          <w:spacing w:val="15"/>
          <w:sz w:val="23"/>
          <w:szCs w:val="23"/>
        </w:rPr>
        <w:t> and </w:t>
      </w:r>
      <w:r w:rsidRPr="007738E0">
        <w:rPr>
          <w:rFonts w:ascii="Segoe UI" w:eastAsia="Times New Roman" w:hAnsi="Segoe UI" w:cs="Segoe UI"/>
          <w:b/>
          <w:bCs/>
          <w:i/>
          <w:iCs/>
          <w:color w:val="444444"/>
          <w:spacing w:val="15"/>
          <w:sz w:val="23"/>
          <w:szCs w:val="23"/>
        </w:rPr>
        <w:t>Presentation</w:t>
      </w:r>
    </w:p>
    <w:p w14:paraId="625424E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purpose of a markup language is to relieve the content provider from worrying about the actual appearance of the document. The author merely indicates (via markup tags) the </w:t>
      </w:r>
      <w:r w:rsidRPr="007738E0">
        <w:rPr>
          <w:rFonts w:ascii="Segoe UI" w:eastAsia="Times New Roman" w:hAnsi="Segoe UI" w:cs="Segoe UI"/>
          <w:i/>
          <w:iCs/>
          <w:color w:val="000000"/>
          <w:sz w:val="21"/>
          <w:szCs w:val="21"/>
        </w:rPr>
        <w:t>semantic meaning</w:t>
      </w:r>
      <w:r w:rsidRPr="007738E0">
        <w:rPr>
          <w:rFonts w:ascii="Segoe UI" w:eastAsia="Times New Roman" w:hAnsi="Segoe UI" w:cs="Segoe UI"/>
          <w:color w:val="000000"/>
          <w:sz w:val="21"/>
          <w:szCs w:val="21"/>
        </w:rPr>
        <w:t> of the words and sentences (such as paragraph, heading, emphasis, and strong), and leave it to the browser to interpret the markups and render the document for display on the screen. In other words, it allows the </w:t>
      </w:r>
      <w:r w:rsidRPr="007738E0">
        <w:rPr>
          <w:rFonts w:ascii="Segoe UI" w:eastAsia="Times New Roman" w:hAnsi="Segoe UI" w:cs="Segoe UI"/>
          <w:i/>
          <w:iCs/>
          <w:color w:val="000000"/>
          <w:sz w:val="21"/>
          <w:szCs w:val="21"/>
        </w:rPr>
        <w:t>separation of content and presentation</w:t>
      </w:r>
      <w:r w:rsidRPr="007738E0">
        <w:rPr>
          <w:rFonts w:ascii="Segoe UI" w:eastAsia="Times New Roman" w:hAnsi="Segoe UI" w:cs="Segoe UI"/>
          <w:color w:val="000000"/>
          <w:sz w:val="21"/>
          <w:szCs w:val="21"/>
        </w:rPr>
        <w:t>. The content provider focuses on the document contents, while the graphic designer concentrates on the view and presentation.</w:t>
      </w:r>
    </w:p>
    <w:p w14:paraId="5119C39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Nowadays, HTML should be used solely to markup the contents, while its companion technology known as CSS (Cascading Style Sheet) be used for defining the presentation of the document, so as to </w:t>
      </w:r>
      <w:r w:rsidRPr="007738E0">
        <w:rPr>
          <w:rFonts w:ascii="Segoe UI" w:eastAsia="Times New Roman" w:hAnsi="Segoe UI" w:cs="Segoe UI"/>
          <w:i/>
          <w:iCs/>
          <w:color w:val="000000"/>
          <w:sz w:val="21"/>
          <w:szCs w:val="21"/>
        </w:rPr>
        <w:t>separate the content and presentation</w:t>
      </w:r>
      <w:r w:rsidRPr="007738E0">
        <w:rPr>
          <w:rFonts w:ascii="Segoe UI" w:eastAsia="Times New Roman" w:hAnsi="Segoe UI" w:cs="Segoe UI"/>
          <w:color w:val="000000"/>
          <w:sz w:val="21"/>
          <w:szCs w:val="21"/>
        </w:rPr>
        <w:t>.</w:t>
      </w:r>
    </w:p>
    <w:p w14:paraId="647208E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These are the common pitfalls in </w:t>
      </w:r>
      <w:r w:rsidRPr="007738E0">
        <w:rPr>
          <w:rFonts w:ascii="Segoe UI" w:eastAsia="Times New Roman" w:hAnsi="Segoe UI" w:cs="Segoe UI"/>
          <w:i/>
          <w:iCs/>
          <w:color w:val="000000"/>
          <w:sz w:val="21"/>
          <w:szCs w:val="21"/>
        </w:rPr>
        <w:t>older</w:t>
      </w:r>
      <w:r w:rsidRPr="007738E0">
        <w:rPr>
          <w:rFonts w:ascii="Segoe UI" w:eastAsia="Times New Roman" w:hAnsi="Segoe UI" w:cs="Segoe UI"/>
          <w:color w:val="000000"/>
          <w:sz w:val="21"/>
          <w:szCs w:val="21"/>
        </w:rPr>
        <w:t> HTML documents and you should avoid:</w:t>
      </w:r>
    </w:p>
    <w:p w14:paraId="05CC0F23" w14:textId="77777777" w:rsidR="007738E0" w:rsidRPr="007738E0" w:rsidRDefault="007738E0" w:rsidP="007738E0">
      <w:pPr>
        <w:numPr>
          <w:ilvl w:val="0"/>
          <w:numId w:val="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Do not specify "appearance" properties, such as foreground and background color, text alignment, font face, font size, border, margin and padding, in the HTML document. Use an external CSS instead to set the appearance and presentation. Presentation-related tags (such as </w:t>
      </w:r>
      <w:r w:rsidRPr="007738E0">
        <w:rPr>
          <w:rFonts w:ascii="Consolas" w:eastAsia="Times New Roman" w:hAnsi="Consolas" w:cs="Courier New"/>
          <w:color w:val="000000"/>
          <w:sz w:val="20"/>
          <w:szCs w:val="20"/>
        </w:rPr>
        <w:t>&lt;font&gt;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&lt;center&gt;</w:t>
      </w:r>
      <w:r w:rsidRPr="007738E0">
        <w:rPr>
          <w:rFonts w:ascii="Segoe UI" w:eastAsia="Times New Roman" w:hAnsi="Segoe UI" w:cs="Segoe UI"/>
          <w:color w:val="000000"/>
          <w:sz w:val="21"/>
          <w:szCs w:val="21"/>
        </w:rPr>
        <w:t>) and attributes (such as </w:t>
      </w:r>
      <w:r w:rsidRPr="007738E0">
        <w:rPr>
          <w:rFonts w:ascii="Consolas" w:eastAsia="Times New Roman" w:hAnsi="Consolas" w:cs="Courier New"/>
          <w:color w:val="000000"/>
          <w:sz w:val="20"/>
          <w:szCs w:val="20"/>
        </w:rPr>
        <w:t>align</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bgcolor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link</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vlink</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have been deprecated in HTML 4, in favor of CSS.</w:t>
      </w:r>
    </w:p>
    <w:p w14:paraId="006D724F" w14:textId="77777777" w:rsidR="007738E0" w:rsidRPr="007738E0" w:rsidRDefault="007738E0" w:rsidP="007738E0">
      <w:pPr>
        <w:numPr>
          <w:ilvl w:val="0"/>
          <w:numId w:val="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Do not use nested tables or frame for formatting the document, use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or HTML5 new tags such as </w:t>
      </w:r>
      <w:r w:rsidRPr="007738E0">
        <w:rPr>
          <w:rFonts w:ascii="Consolas" w:eastAsia="Times New Roman" w:hAnsi="Consolas" w:cs="Courier New"/>
          <w:color w:val="000000"/>
          <w:sz w:val="20"/>
          <w:szCs w:val="20"/>
        </w:rPr>
        <w:t>&lt;header&gt;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&lt;footer&gt;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&lt;section&gt;</w:t>
      </w:r>
      <w:r w:rsidRPr="007738E0">
        <w:rPr>
          <w:rFonts w:ascii="Segoe UI" w:eastAsia="Times New Roman" w:hAnsi="Segoe UI" w:cs="Segoe UI"/>
          <w:color w:val="000000"/>
          <w:sz w:val="21"/>
          <w:szCs w:val="21"/>
        </w:rPr>
        <w:t>.</w:t>
      </w:r>
    </w:p>
    <w:p w14:paraId="01C6E3D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HTML Authoring Tools</w:t>
      </w:r>
    </w:p>
    <w:p w14:paraId="461F903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documents can be created by a wide range of tools, from simple plain text editors (such as Windows' NotePad, Mac's TextEdit) to sophisticated WYSIWYG authoring tools (e.g., DreamWeaver).</w:t>
      </w:r>
    </w:p>
    <w:p w14:paraId="43EC5C8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 </w:t>
      </w:r>
    </w:p>
    <w:p w14:paraId="5DA70175"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Let's go thru some HTML examples and the syntaxes. Do not attempt to start designing your website until you understand the CSS.</w:t>
      </w:r>
    </w:p>
    <w:p w14:paraId="6AEFD1D9"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3.  HTML By Examples</w:t>
      </w:r>
    </w:p>
    <w:p w14:paraId="0D5264B3"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3.1  Example 1: Basic Layout of an HTML Document</w:t>
      </w:r>
    </w:p>
    <w:p w14:paraId="2CEDEC0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Let's begin with a simple example to illustrate the </w:t>
      </w:r>
      <w:r w:rsidRPr="007738E0">
        <w:rPr>
          <w:rFonts w:ascii="Segoe UI" w:eastAsia="Times New Roman" w:hAnsi="Segoe UI" w:cs="Segoe UI"/>
          <w:i/>
          <w:iCs/>
          <w:color w:val="000000"/>
          <w:sz w:val="21"/>
          <w:szCs w:val="21"/>
        </w:rPr>
        <w:t>basic layout</w:t>
      </w:r>
      <w:r w:rsidRPr="007738E0">
        <w:rPr>
          <w:rFonts w:ascii="Segoe UI" w:eastAsia="Times New Roman" w:hAnsi="Segoe UI" w:cs="Segoe UI"/>
          <w:color w:val="000000"/>
          <w:sz w:val="21"/>
          <w:szCs w:val="21"/>
        </w:rPr>
        <w:t> of an HTML document.</w:t>
      </w:r>
    </w:p>
    <w:tbl>
      <w:tblPr>
        <w:tblW w:w="21600" w:type="dxa"/>
        <w:shd w:val="clear" w:color="auto" w:fill="E7F0F8"/>
        <w:tblCellMar>
          <w:left w:w="0" w:type="dxa"/>
          <w:right w:w="0" w:type="dxa"/>
        </w:tblCellMar>
        <w:tblLook w:val="04A0" w:firstRow="1" w:lastRow="0" w:firstColumn="1" w:lastColumn="0" w:noHBand="0" w:noVBand="1"/>
      </w:tblPr>
      <w:tblGrid>
        <w:gridCol w:w="609"/>
        <w:gridCol w:w="20991"/>
      </w:tblGrid>
      <w:tr w:rsidR="007738E0" w:rsidRPr="007738E0" w14:paraId="1620E7FB" w14:textId="77777777" w:rsidTr="007738E0">
        <w:tc>
          <w:tcPr>
            <w:tcW w:w="0" w:type="auto"/>
            <w:tcBorders>
              <w:top w:val="nil"/>
              <w:left w:val="nil"/>
              <w:bottom w:val="nil"/>
              <w:right w:val="nil"/>
            </w:tcBorders>
            <w:shd w:val="clear" w:color="auto" w:fill="E7F0F8"/>
            <w:vAlign w:val="center"/>
            <w:hideMark/>
          </w:tcPr>
          <w:p w14:paraId="3E84FA4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0E8223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319B979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391275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142D228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2292D2F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75B4F8F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3AC1143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1C3284F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592498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6BEA292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11389AE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p w14:paraId="439A4CB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13</w:t>
            </w:r>
          </w:p>
          <w:p w14:paraId="117E751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14</w:t>
            </w:r>
          </w:p>
        </w:tc>
        <w:tc>
          <w:tcPr>
            <w:tcW w:w="0" w:type="auto"/>
            <w:tcBorders>
              <w:top w:val="nil"/>
              <w:left w:val="nil"/>
              <w:bottom w:val="nil"/>
              <w:right w:val="nil"/>
            </w:tcBorders>
            <w:shd w:val="clear" w:color="auto" w:fill="E7F0F8"/>
            <w:vAlign w:val="center"/>
            <w:hideMark/>
          </w:tcPr>
          <w:p w14:paraId="3B5F581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&lt;!DOCTYPE html&gt;</w:t>
            </w:r>
          </w:p>
          <w:p w14:paraId="53C4191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&lt;html lang="en"&gt;</w:t>
            </w:r>
          </w:p>
          <w:p w14:paraId="2502746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&lt;head&gt;</w:t>
            </w:r>
          </w:p>
          <w:p w14:paraId="6A39258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&lt;meta charset="utf-8"&gt;</w:t>
            </w:r>
          </w:p>
          <w:p w14:paraId="2D60B0A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&lt;title&gt;</w:t>
            </w:r>
            <w:r w:rsidRPr="007738E0">
              <w:rPr>
                <w:rFonts w:ascii="Consolas" w:eastAsia="Times New Roman" w:hAnsi="Consolas" w:cs="Courier New"/>
                <w:sz w:val="21"/>
                <w:szCs w:val="21"/>
              </w:rPr>
              <w:t>Basic HTML Document Layout</w:t>
            </w:r>
            <w:r w:rsidRPr="007738E0">
              <w:rPr>
                <w:rFonts w:ascii="Consolas" w:eastAsia="Times New Roman" w:hAnsi="Consolas" w:cs="Courier New"/>
                <w:color w:val="E31B23"/>
                <w:sz w:val="21"/>
                <w:szCs w:val="21"/>
              </w:rPr>
              <w:t>&lt;/title&gt;</w:t>
            </w:r>
          </w:p>
          <w:p w14:paraId="716530D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&lt;/head&gt;</w:t>
            </w:r>
          </w:p>
          <w:p w14:paraId="520F507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&lt;body&gt;</w:t>
            </w:r>
          </w:p>
          <w:p w14:paraId="308FC80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&lt;h1&gt;</w:t>
            </w:r>
            <w:r w:rsidRPr="007738E0">
              <w:rPr>
                <w:rFonts w:ascii="Consolas" w:eastAsia="Times New Roman" w:hAnsi="Consolas" w:cs="Courier New"/>
                <w:sz w:val="21"/>
                <w:szCs w:val="21"/>
              </w:rPr>
              <w:t>My First Web Page</w:t>
            </w:r>
            <w:r w:rsidRPr="007738E0">
              <w:rPr>
                <w:rFonts w:ascii="Consolas" w:eastAsia="Times New Roman" w:hAnsi="Consolas" w:cs="Courier New"/>
                <w:color w:val="E31B23"/>
                <w:sz w:val="21"/>
                <w:szCs w:val="21"/>
              </w:rPr>
              <w:t>&lt;/h1&gt;</w:t>
            </w:r>
          </w:p>
          <w:p w14:paraId="16F91D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&lt;hr&gt;</w:t>
            </w:r>
          </w:p>
          <w:p w14:paraId="6DFD796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&lt;p&gt;</w:t>
            </w:r>
            <w:r w:rsidRPr="007738E0">
              <w:rPr>
                <w:rFonts w:ascii="Consolas" w:eastAsia="Times New Roman" w:hAnsi="Consolas" w:cs="Courier New"/>
                <w:sz w:val="21"/>
                <w:szCs w:val="21"/>
              </w:rPr>
              <w:t xml:space="preserve">This is my </w:t>
            </w:r>
            <w:r w:rsidRPr="007738E0">
              <w:rPr>
                <w:rFonts w:ascii="Consolas" w:eastAsia="Times New Roman" w:hAnsi="Consolas" w:cs="Courier New"/>
                <w:color w:val="E31B23"/>
                <w:sz w:val="21"/>
                <w:szCs w:val="21"/>
              </w:rPr>
              <w:t>&lt;strong&gt;</w:t>
            </w:r>
            <w:r w:rsidRPr="007738E0">
              <w:rPr>
                <w:rFonts w:ascii="Consolas" w:eastAsia="Times New Roman" w:hAnsi="Consolas" w:cs="Courier New"/>
                <w:sz w:val="21"/>
                <w:szCs w:val="21"/>
              </w:rPr>
              <w:t>first</w:t>
            </w:r>
            <w:r w:rsidRPr="007738E0">
              <w:rPr>
                <w:rFonts w:ascii="Consolas" w:eastAsia="Times New Roman" w:hAnsi="Consolas" w:cs="Courier New"/>
                <w:color w:val="E31B23"/>
                <w:sz w:val="21"/>
                <w:szCs w:val="21"/>
              </w:rPr>
              <w:t>&lt;/strong&gt;</w:t>
            </w:r>
            <w:r w:rsidRPr="007738E0">
              <w:rPr>
                <w:rFonts w:ascii="Consolas" w:eastAsia="Times New Roman" w:hAnsi="Consolas" w:cs="Courier New"/>
                <w:sz w:val="21"/>
                <w:szCs w:val="21"/>
              </w:rPr>
              <w:t xml:space="preserve"> web page written in HTML.</w:t>
            </w:r>
            <w:r w:rsidRPr="007738E0">
              <w:rPr>
                <w:rFonts w:ascii="Consolas" w:eastAsia="Times New Roman" w:hAnsi="Consolas" w:cs="Courier New"/>
                <w:color w:val="E31B23"/>
                <w:sz w:val="21"/>
                <w:szCs w:val="21"/>
              </w:rPr>
              <w:t>&lt;/p&gt;</w:t>
            </w:r>
          </w:p>
          <w:p w14:paraId="3026D3E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&lt;h3&gt;</w:t>
            </w:r>
            <w:r w:rsidRPr="007738E0">
              <w:rPr>
                <w:rFonts w:ascii="Consolas" w:eastAsia="Times New Roman" w:hAnsi="Consolas" w:cs="Courier New"/>
                <w:sz w:val="21"/>
                <w:szCs w:val="21"/>
              </w:rPr>
              <w:t>HTML</w:t>
            </w:r>
            <w:r w:rsidRPr="007738E0">
              <w:rPr>
                <w:rFonts w:ascii="Consolas" w:eastAsia="Times New Roman" w:hAnsi="Consolas" w:cs="Courier New"/>
                <w:color w:val="E31B23"/>
                <w:sz w:val="21"/>
                <w:szCs w:val="21"/>
              </w:rPr>
              <w:t>&lt;/h3&gt;</w:t>
            </w:r>
          </w:p>
          <w:p w14:paraId="5C9D532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&lt;p&gt;</w:t>
            </w:r>
            <w:r w:rsidRPr="007738E0">
              <w:rPr>
                <w:rFonts w:ascii="Consolas" w:eastAsia="Times New Roman" w:hAnsi="Consolas" w:cs="Courier New"/>
                <w:sz w:val="21"/>
                <w:szCs w:val="21"/>
              </w:rPr>
              <w:t xml:space="preserve">HTML uses </w:t>
            </w:r>
            <w:r w:rsidRPr="007738E0">
              <w:rPr>
                <w:rFonts w:ascii="Consolas" w:eastAsia="Times New Roman" w:hAnsi="Consolas" w:cs="Courier New"/>
                <w:color w:val="E31B23"/>
                <w:sz w:val="21"/>
                <w:szCs w:val="21"/>
              </w:rPr>
              <w:t>&lt;em&gt;</w:t>
            </w:r>
            <w:r w:rsidRPr="007738E0">
              <w:rPr>
                <w:rFonts w:ascii="Consolas" w:eastAsia="Times New Roman" w:hAnsi="Consolas" w:cs="Courier New"/>
                <w:sz w:val="21"/>
                <w:szCs w:val="21"/>
              </w:rPr>
              <w:t>markup tag</w:t>
            </w:r>
            <w:r w:rsidRPr="007738E0">
              <w:rPr>
                <w:rFonts w:ascii="Consolas" w:eastAsia="Times New Roman" w:hAnsi="Consolas" w:cs="Courier New"/>
                <w:color w:val="E31B23"/>
                <w:sz w:val="21"/>
                <w:szCs w:val="21"/>
              </w:rPr>
              <w:t>&lt;/em&gt;</w:t>
            </w:r>
            <w:r w:rsidRPr="007738E0">
              <w:rPr>
                <w:rFonts w:ascii="Consolas" w:eastAsia="Times New Roman" w:hAnsi="Consolas" w:cs="Courier New"/>
                <w:sz w:val="21"/>
                <w:szCs w:val="21"/>
              </w:rPr>
              <w:t xml:space="preserve"> to </w:t>
            </w:r>
            <w:r w:rsidRPr="007738E0">
              <w:rPr>
                <w:rFonts w:ascii="Consolas" w:eastAsia="Times New Roman" w:hAnsi="Consolas" w:cs="Courier New"/>
                <w:color w:val="E31B23"/>
                <w:sz w:val="21"/>
                <w:szCs w:val="21"/>
              </w:rPr>
              <w:t>&lt;em&gt;</w:t>
            </w:r>
            <w:r w:rsidRPr="007738E0">
              <w:rPr>
                <w:rFonts w:ascii="Consolas" w:eastAsia="Times New Roman" w:hAnsi="Consolas" w:cs="Courier New"/>
                <w:sz w:val="21"/>
                <w:szCs w:val="21"/>
              </w:rPr>
              <w:t>markup</w:t>
            </w:r>
            <w:r w:rsidRPr="007738E0">
              <w:rPr>
                <w:rFonts w:ascii="Consolas" w:eastAsia="Times New Roman" w:hAnsi="Consolas" w:cs="Courier New"/>
                <w:color w:val="E31B23"/>
                <w:sz w:val="21"/>
                <w:szCs w:val="21"/>
              </w:rPr>
              <w:t>&lt;/em&gt;</w:t>
            </w:r>
            <w:r w:rsidRPr="007738E0">
              <w:rPr>
                <w:rFonts w:ascii="Consolas" w:eastAsia="Times New Roman" w:hAnsi="Consolas" w:cs="Courier New"/>
                <w:sz w:val="21"/>
                <w:szCs w:val="21"/>
              </w:rPr>
              <w:t xml:space="preserve"> a document.</w:t>
            </w:r>
            <w:r w:rsidRPr="007738E0">
              <w:rPr>
                <w:rFonts w:ascii="Consolas" w:eastAsia="Times New Roman" w:hAnsi="Consolas" w:cs="Courier New"/>
                <w:color w:val="E31B23"/>
                <w:sz w:val="21"/>
                <w:szCs w:val="21"/>
              </w:rPr>
              <w:t>&lt;/p&gt;</w:t>
            </w:r>
          </w:p>
          <w:p w14:paraId="1A8C35D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&lt;/body&gt;</w:t>
            </w:r>
          </w:p>
          <w:p w14:paraId="0FFA732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E31B23"/>
                <w:sz w:val="21"/>
                <w:szCs w:val="21"/>
              </w:rPr>
              <w:t>&lt;/html&gt;</w:t>
            </w:r>
          </w:p>
        </w:tc>
      </w:tr>
    </w:tbl>
    <w:p w14:paraId="077033D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Use a </w:t>
      </w:r>
      <w:r w:rsidRPr="007738E0">
        <w:rPr>
          <w:rFonts w:ascii="Segoe UI" w:eastAsia="Times New Roman" w:hAnsi="Segoe UI" w:cs="Segoe UI"/>
          <w:i/>
          <w:iCs/>
          <w:color w:val="000000"/>
          <w:sz w:val="21"/>
          <w:szCs w:val="21"/>
        </w:rPr>
        <w:t>programming text editor</w:t>
      </w:r>
      <w:r w:rsidRPr="007738E0">
        <w:rPr>
          <w:rFonts w:ascii="Segoe UI" w:eastAsia="Times New Roman" w:hAnsi="Segoe UI" w:cs="Segoe UI"/>
          <w:color w:val="000000"/>
          <w:sz w:val="21"/>
          <w:szCs w:val="21"/>
        </w:rPr>
        <w:t> to enter the above HTML codes and save as "</w:t>
      </w:r>
      <w:r w:rsidRPr="007738E0">
        <w:rPr>
          <w:rFonts w:ascii="Consolas" w:eastAsia="Times New Roman" w:hAnsi="Consolas" w:cs="Courier New"/>
          <w:color w:val="000000"/>
          <w:sz w:val="20"/>
          <w:szCs w:val="20"/>
        </w:rPr>
        <w:t>MyFirstWebPage.html</w:t>
      </w:r>
      <w:r w:rsidRPr="007738E0">
        <w:rPr>
          <w:rFonts w:ascii="Segoe UI" w:eastAsia="Times New Roman" w:hAnsi="Segoe UI" w:cs="Segoe UI"/>
          <w:color w:val="000000"/>
          <w:sz w:val="21"/>
          <w:szCs w:val="21"/>
        </w:rPr>
        <w:t>".</w:t>
      </w:r>
    </w:p>
    <w:p w14:paraId="7682A183" w14:textId="77777777" w:rsidR="007738E0" w:rsidRPr="007738E0" w:rsidRDefault="007738E0" w:rsidP="007738E0">
      <w:pPr>
        <w:numPr>
          <w:ilvl w:val="0"/>
          <w:numId w:val="7"/>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Windows systems, I recommend NotePad++ (@ </w:t>
      </w:r>
      <w:hyperlink r:id="rId68" w:history="1">
        <w:r w:rsidRPr="007738E0">
          <w:rPr>
            <w:rFonts w:ascii="Segoe UI" w:eastAsia="Times New Roman" w:hAnsi="Segoe UI" w:cs="Segoe UI"/>
            <w:color w:val="0B5395"/>
            <w:sz w:val="21"/>
            <w:szCs w:val="21"/>
            <w:u w:val="single"/>
          </w:rPr>
          <w:t>http://notepad-plus-plus.org/</w:t>
        </w:r>
      </w:hyperlink>
      <w:r w:rsidRPr="007738E0">
        <w:rPr>
          <w:rFonts w:ascii="Segoe UI" w:eastAsia="Times New Roman" w:hAnsi="Segoe UI" w:cs="Segoe UI"/>
          <w:color w:val="000000"/>
          <w:sz w:val="21"/>
          <w:szCs w:val="21"/>
        </w:rPr>
        <w:t>). Choose UTF-8 character encoding when saving the document.</w:t>
      </w:r>
    </w:p>
    <w:p w14:paraId="0C7B24F1" w14:textId="77777777" w:rsidR="007738E0" w:rsidRPr="007738E0" w:rsidRDefault="007738E0" w:rsidP="007738E0">
      <w:pPr>
        <w:numPr>
          <w:ilvl w:val="0"/>
          <w:numId w:val="7"/>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Mac's TextEdit, select "Format" to "Make Plain Text" and choose "Unicode (UTF-8)" for character encoding before saving your file.</w:t>
      </w:r>
    </w:p>
    <w:p w14:paraId="6B44D8E3"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 xml:space="preserve">Open the file in a browser (such as Firefox, Internet Explorer, Chrome, Safari, Opera) by double-clicking the file; or drag and drop the file into the browser; or through the browser's "File" menu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"Open File..."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"Browse..." and select the file.</w:t>
      </w:r>
    </w:p>
    <w:p w14:paraId="4B41642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How it Works?</w:t>
      </w:r>
    </w:p>
    <w:p w14:paraId="26AC8816" w14:textId="77777777" w:rsidR="007738E0" w:rsidRPr="007738E0" w:rsidRDefault="007738E0" w:rsidP="007738E0">
      <w:pPr>
        <w:numPr>
          <w:ilvl w:val="0"/>
          <w:numId w:val="8"/>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document begins with a Document-Type declaration </w:t>
      </w:r>
      <w:r w:rsidRPr="007738E0">
        <w:rPr>
          <w:rFonts w:ascii="Consolas" w:eastAsia="Times New Roman" w:hAnsi="Consolas" w:cs="Courier New"/>
          <w:color w:val="000000"/>
          <w:sz w:val="20"/>
          <w:szCs w:val="20"/>
        </w:rPr>
        <w:t>&lt;!DOCTYPE html&gt;</w:t>
      </w:r>
      <w:r w:rsidRPr="007738E0">
        <w:rPr>
          <w:rFonts w:ascii="Segoe UI" w:eastAsia="Times New Roman" w:hAnsi="Segoe UI" w:cs="Segoe UI"/>
          <w:color w:val="000000"/>
          <w:sz w:val="21"/>
          <w:szCs w:val="21"/>
        </w:rPr>
        <w:t> (Line 1) to identify itself as an HTML document to the browser.</w:t>
      </w:r>
    </w:p>
    <w:p w14:paraId="43ED6BE4" w14:textId="77777777" w:rsidR="007738E0" w:rsidRPr="007738E0" w:rsidRDefault="007738E0" w:rsidP="007738E0">
      <w:pPr>
        <w:numPr>
          <w:ilvl w:val="0"/>
          <w:numId w:val="8"/>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HTML content is contained within a pair of </w:t>
      </w:r>
      <w:r w:rsidRPr="007738E0">
        <w:rPr>
          <w:rFonts w:ascii="Consolas" w:eastAsia="Times New Roman" w:hAnsi="Consolas" w:cs="Courier New"/>
          <w:color w:val="000000"/>
          <w:sz w:val="20"/>
          <w:szCs w:val="20"/>
        </w:rPr>
        <w:t>&lt;html&gt;...&lt;/html&gt;</w:t>
      </w:r>
      <w:r w:rsidRPr="007738E0">
        <w:rPr>
          <w:rFonts w:ascii="Segoe UI" w:eastAsia="Times New Roman" w:hAnsi="Segoe UI" w:cs="Segoe UI"/>
          <w:color w:val="000000"/>
          <w:sz w:val="21"/>
          <w:szCs w:val="21"/>
        </w:rPr>
        <w:t> tags. You can specify the </w:t>
      </w:r>
      <w:r w:rsidRPr="007738E0">
        <w:rPr>
          <w:rFonts w:ascii="Segoe UI" w:eastAsia="Times New Roman" w:hAnsi="Segoe UI" w:cs="Segoe UI"/>
          <w:i/>
          <w:iCs/>
          <w:color w:val="000000"/>
          <w:sz w:val="21"/>
          <w:szCs w:val="21"/>
        </w:rPr>
        <w:t>default</w:t>
      </w:r>
      <w:r w:rsidRPr="007738E0">
        <w:rPr>
          <w:rFonts w:ascii="Segoe UI" w:eastAsia="Times New Roman" w:hAnsi="Segoe UI" w:cs="Segoe UI"/>
          <w:color w:val="000000"/>
          <w:sz w:val="21"/>
          <w:szCs w:val="21"/>
        </w:rPr>
        <w:t> language of your document via </w:t>
      </w:r>
      <w:r w:rsidRPr="007738E0">
        <w:rPr>
          <w:rFonts w:ascii="Segoe UI" w:eastAsia="Times New Roman" w:hAnsi="Segoe UI" w:cs="Segoe UI"/>
          <w:i/>
          <w:iCs/>
          <w:color w:val="000000"/>
          <w:sz w:val="21"/>
          <w:szCs w:val="21"/>
        </w:rPr>
        <w:t>attribute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lang="en"</w:t>
      </w:r>
      <w:r w:rsidRPr="007738E0">
        <w:rPr>
          <w:rFonts w:ascii="Segoe UI" w:eastAsia="Times New Roman" w:hAnsi="Segoe UI" w:cs="Segoe UI"/>
          <w:color w:val="000000"/>
          <w:sz w:val="21"/>
          <w:szCs w:val="21"/>
        </w:rPr>
        <w:t> (for English) in the </w:t>
      </w:r>
      <w:r w:rsidRPr="007738E0">
        <w:rPr>
          <w:rFonts w:ascii="Consolas" w:eastAsia="Times New Roman" w:hAnsi="Consolas" w:cs="Courier New"/>
          <w:color w:val="000000"/>
          <w:sz w:val="20"/>
          <w:szCs w:val="20"/>
        </w:rPr>
        <w:t>&lt;html&gt;</w:t>
      </w:r>
      <w:r w:rsidRPr="007738E0">
        <w:rPr>
          <w:rFonts w:ascii="Segoe UI" w:eastAsia="Times New Roman" w:hAnsi="Segoe UI" w:cs="Segoe UI"/>
          <w:color w:val="000000"/>
          <w:sz w:val="21"/>
          <w:szCs w:val="21"/>
        </w:rPr>
        <w:t> opening tag.</w:t>
      </w:r>
    </w:p>
    <w:p w14:paraId="0650D0A4" w14:textId="77777777" w:rsidR="007738E0" w:rsidRPr="007738E0" w:rsidRDefault="007738E0" w:rsidP="007738E0">
      <w:pPr>
        <w:numPr>
          <w:ilvl w:val="0"/>
          <w:numId w:val="8"/>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are two sections in the document: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BODY</w:t>
      </w:r>
      <w:r w:rsidRPr="007738E0">
        <w:rPr>
          <w:rFonts w:ascii="Segoe UI" w:eastAsia="Times New Roman" w:hAnsi="Segoe UI" w:cs="Segoe UI"/>
          <w:color w:val="000000"/>
          <w:sz w:val="21"/>
          <w:szCs w:val="21"/>
        </w:rPr>
        <w:t>, marked by </w:t>
      </w:r>
      <w:r w:rsidRPr="007738E0">
        <w:rPr>
          <w:rFonts w:ascii="Consolas" w:eastAsia="Times New Roman" w:hAnsi="Consolas" w:cs="Courier New"/>
          <w:color w:val="000000"/>
          <w:sz w:val="20"/>
          <w:szCs w:val="20"/>
        </w:rPr>
        <w:t>&lt;head&gt;...&lt;/head&gt;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&lt;body&gt;...&lt;/body&gt;</w:t>
      </w:r>
      <w:r w:rsidRPr="007738E0">
        <w:rPr>
          <w:rFonts w:ascii="Segoe UI" w:eastAsia="Times New Roman" w:hAnsi="Segoe UI" w:cs="Segoe UI"/>
          <w:color w:val="000000"/>
          <w:sz w:val="21"/>
          <w:szCs w:val="21"/>
        </w:rPr>
        <w:t> tags, respectively.</w:t>
      </w:r>
    </w:p>
    <w:p w14:paraId="6560C9A4" w14:textId="77777777" w:rsidR="007738E0" w:rsidRPr="007738E0" w:rsidRDefault="007738E0" w:rsidP="007738E0">
      <w:pPr>
        <w:numPr>
          <w:ilvl w:val="0"/>
          <w:numId w:val="8"/>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w:t>
      </w:r>
    </w:p>
    <w:p w14:paraId="4D247CE8" w14:textId="77777777" w:rsidR="007738E0" w:rsidRPr="007738E0" w:rsidRDefault="007738E0" w:rsidP="007738E0">
      <w:pPr>
        <w:numPr>
          <w:ilvl w:val="1"/>
          <w:numId w:val="9"/>
        </w:numPr>
        <w:shd w:val="clear" w:color="auto" w:fill="FFFFFF"/>
        <w:spacing w:after="0" w:line="240" w:lineRule="auto"/>
        <w:ind w:left="2640" w:hanging="36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&lt;meta charset="utf-8"&gt;</w:t>
      </w:r>
      <w:r w:rsidRPr="007738E0">
        <w:rPr>
          <w:rFonts w:ascii="Segoe UI" w:eastAsia="Times New Roman" w:hAnsi="Segoe UI" w:cs="Segoe UI"/>
          <w:color w:val="000000"/>
          <w:sz w:val="21"/>
          <w:szCs w:val="21"/>
        </w:rPr>
        <w:t> element (Line 4) specifies the </w:t>
      </w:r>
      <w:r w:rsidRPr="007738E0">
        <w:rPr>
          <w:rFonts w:ascii="Segoe UI" w:eastAsia="Times New Roman" w:hAnsi="Segoe UI" w:cs="Segoe UI"/>
          <w:i/>
          <w:iCs/>
          <w:color w:val="000000"/>
          <w:sz w:val="21"/>
          <w:szCs w:val="21"/>
        </w:rPr>
        <w:t>character encoding scheme</w:t>
      </w:r>
      <w:r w:rsidRPr="007738E0">
        <w:rPr>
          <w:rFonts w:ascii="Segoe UI" w:eastAsia="Times New Roman" w:hAnsi="Segoe UI" w:cs="Segoe UI"/>
          <w:color w:val="000000"/>
          <w:sz w:val="21"/>
          <w:szCs w:val="21"/>
        </w:rPr>
        <w:t> of the document. Today, virtually all (English) HTML documents are encoded using the </w:t>
      </w:r>
      <w:r w:rsidRPr="007738E0">
        <w:rPr>
          <w:rFonts w:ascii="Consolas" w:eastAsia="Times New Roman" w:hAnsi="Consolas" w:cs="Courier New"/>
          <w:color w:val="000000"/>
          <w:sz w:val="20"/>
          <w:szCs w:val="20"/>
        </w:rPr>
        <w:t>UTF-8</w:t>
      </w:r>
      <w:r w:rsidRPr="007738E0">
        <w:rPr>
          <w:rFonts w:ascii="Segoe UI" w:eastAsia="Times New Roman" w:hAnsi="Segoe UI" w:cs="Segoe UI"/>
          <w:color w:val="000000"/>
          <w:sz w:val="21"/>
          <w:szCs w:val="21"/>
        </w:rPr>
        <w:t> character encoding scheme, which is compatible with ASCII code for English alphabets and allow you to include other Unicode characters (such as Chinese, Japanese and Korean) efficiently.</w:t>
      </w:r>
      <w:r w:rsidRPr="007738E0">
        <w:rPr>
          <w:rFonts w:ascii="Segoe UI" w:eastAsia="Times New Roman" w:hAnsi="Segoe UI" w:cs="Segoe UI"/>
          <w:color w:val="000000"/>
          <w:sz w:val="21"/>
          <w:szCs w:val="21"/>
        </w:rPr>
        <w:br/>
        <w:t>When saving your file, you need to choose "UTF-8 encoding" in the "save-as" dialog menu.</w:t>
      </w:r>
    </w:p>
    <w:p w14:paraId="0BD8B271" w14:textId="77777777" w:rsidR="007738E0" w:rsidRPr="007738E0" w:rsidRDefault="007738E0" w:rsidP="007738E0">
      <w:pPr>
        <w:numPr>
          <w:ilvl w:val="1"/>
          <w:numId w:val="9"/>
        </w:numPr>
        <w:shd w:val="clear" w:color="auto" w:fill="FFFFFF"/>
        <w:spacing w:after="0" w:line="240" w:lineRule="auto"/>
        <w:ind w:left="2640" w:hanging="36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&lt;title&gt;...&lt;/title&gt;</w:t>
      </w:r>
      <w:r w:rsidRPr="007738E0">
        <w:rPr>
          <w:rFonts w:ascii="Segoe UI" w:eastAsia="Times New Roman" w:hAnsi="Segoe UI" w:cs="Segoe UI"/>
          <w:color w:val="000000"/>
          <w:sz w:val="21"/>
          <w:szCs w:val="21"/>
        </w:rPr>
        <w:t> element (Line 5) provides a </w:t>
      </w:r>
      <w:r w:rsidRPr="007738E0">
        <w:rPr>
          <w:rFonts w:ascii="Segoe UI" w:eastAsia="Times New Roman" w:hAnsi="Segoe UI" w:cs="Segoe UI"/>
          <w:i/>
          <w:iCs/>
          <w:color w:val="000000"/>
          <w:sz w:val="21"/>
          <w:szCs w:val="21"/>
        </w:rPr>
        <w:t>descriptive title</w:t>
      </w:r>
      <w:r w:rsidRPr="007738E0">
        <w:rPr>
          <w:rFonts w:ascii="Segoe UI" w:eastAsia="Times New Roman" w:hAnsi="Segoe UI" w:cs="Segoe UI"/>
          <w:color w:val="000000"/>
          <w:sz w:val="21"/>
          <w:szCs w:val="21"/>
        </w:rPr>
        <w:t> to the page. The browser displays the title on the title-bar of the tab/window.</w:t>
      </w:r>
    </w:p>
    <w:p w14:paraId="13424A95" w14:textId="77777777" w:rsidR="007738E0" w:rsidRPr="007738E0" w:rsidRDefault="007738E0" w:rsidP="007738E0">
      <w:pPr>
        <w:numPr>
          <w:ilvl w:val="0"/>
          <w:numId w:val="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the </w:t>
      </w:r>
      <w:r w:rsidRPr="007738E0">
        <w:rPr>
          <w:rFonts w:ascii="Consolas" w:eastAsia="Times New Roman" w:hAnsi="Consolas" w:cs="Courier New"/>
          <w:color w:val="000000"/>
          <w:sz w:val="20"/>
          <w:szCs w:val="20"/>
        </w:rPr>
        <w:t>BODY</w:t>
      </w:r>
      <w:r w:rsidRPr="007738E0">
        <w:rPr>
          <w:rFonts w:ascii="Segoe UI" w:eastAsia="Times New Roman" w:hAnsi="Segoe UI" w:cs="Segoe UI"/>
          <w:color w:val="000000"/>
          <w:sz w:val="21"/>
          <w:szCs w:val="21"/>
        </w:rPr>
        <w:t> section:</w:t>
      </w:r>
    </w:p>
    <w:p w14:paraId="7133EC13" w14:textId="77777777" w:rsidR="007738E0" w:rsidRPr="007738E0" w:rsidRDefault="007738E0" w:rsidP="007738E0">
      <w:pPr>
        <w:numPr>
          <w:ilvl w:val="1"/>
          <w:numId w:val="10"/>
        </w:numPr>
        <w:shd w:val="clear" w:color="auto" w:fill="FFFFFF"/>
        <w:spacing w:after="0" w:line="240" w:lineRule="auto"/>
        <w:ind w:left="264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&lt;h1&gt;...&lt;/h1&gt;</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container</w:t>
      </w:r>
      <w:r w:rsidRPr="007738E0">
        <w:rPr>
          <w:rFonts w:ascii="Segoe UI" w:eastAsia="Times New Roman" w:hAnsi="Segoe UI" w:cs="Segoe UI"/>
          <w:color w:val="000000"/>
          <w:sz w:val="21"/>
          <w:szCs w:val="21"/>
        </w:rPr>
        <w:t> tags (Line 8) mark the enclosing texts as Level-1 Heading. There are six levels of heading in HTML, from </w:t>
      </w:r>
      <w:r w:rsidRPr="007738E0">
        <w:rPr>
          <w:rFonts w:ascii="Consolas" w:eastAsia="Times New Roman" w:hAnsi="Consolas" w:cs="Courier New"/>
          <w:color w:val="000000"/>
          <w:sz w:val="20"/>
          <w:szCs w:val="20"/>
        </w:rPr>
        <w:t>&lt;h1&gt;...&lt;/h1&gt;</w:t>
      </w:r>
      <w:r w:rsidRPr="007738E0">
        <w:rPr>
          <w:rFonts w:ascii="Segoe UI" w:eastAsia="Times New Roman" w:hAnsi="Segoe UI" w:cs="Segoe UI"/>
          <w:color w:val="000000"/>
          <w:sz w:val="21"/>
          <w:szCs w:val="21"/>
        </w:rPr>
        <w:t> (largest) to </w:t>
      </w:r>
      <w:r w:rsidRPr="007738E0">
        <w:rPr>
          <w:rFonts w:ascii="Consolas" w:eastAsia="Times New Roman" w:hAnsi="Consolas" w:cs="Courier New"/>
          <w:color w:val="000000"/>
          <w:sz w:val="20"/>
          <w:szCs w:val="20"/>
        </w:rPr>
        <w:t>&lt;h6&gt;...&lt;/h6&gt;</w:t>
      </w:r>
      <w:r w:rsidRPr="007738E0">
        <w:rPr>
          <w:rFonts w:ascii="Segoe UI" w:eastAsia="Times New Roman" w:hAnsi="Segoe UI" w:cs="Segoe UI"/>
          <w:color w:val="000000"/>
          <w:sz w:val="21"/>
          <w:szCs w:val="21"/>
        </w:rPr>
        <w:t>. Line 11 uses a </w:t>
      </w:r>
      <w:r w:rsidRPr="007738E0">
        <w:rPr>
          <w:rFonts w:ascii="Consolas" w:eastAsia="Times New Roman" w:hAnsi="Consolas" w:cs="Courier New"/>
          <w:color w:val="000000"/>
          <w:sz w:val="20"/>
          <w:szCs w:val="20"/>
        </w:rPr>
        <w:t>&lt;h3&gt;...&lt;/h3&gt;</w:t>
      </w:r>
      <w:r w:rsidRPr="007738E0">
        <w:rPr>
          <w:rFonts w:ascii="Segoe UI" w:eastAsia="Times New Roman" w:hAnsi="Segoe UI" w:cs="Segoe UI"/>
          <w:color w:val="000000"/>
          <w:sz w:val="21"/>
          <w:szCs w:val="21"/>
        </w:rPr>
        <w:t> (Heading Level-3).</w:t>
      </w:r>
    </w:p>
    <w:p w14:paraId="6FF48CB6" w14:textId="77777777" w:rsidR="007738E0" w:rsidRPr="007738E0" w:rsidRDefault="007738E0" w:rsidP="007738E0">
      <w:pPr>
        <w:numPr>
          <w:ilvl w:val="1"/>
          <w:numId w:val="10"/>
        </w:numPr>
        <w:shd w:val="clear" w:color="auto" w:fill="FFFFFF"/>
        <w:spacing w:after="0" w:line="240" w:lineRule="auto"/>
        <w:ind w:left="264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&lt;hr&gt;</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standalone</w:t>
      </w:r>
      <w:r w:rsidRPr="007738E0">
        <w:rPr>
          <w:rFonts w:ascii="Segoe UI" w:eastAsia="Times New Roman" w:hAnsi="Segoe UI" w:cs="Segoe UI"/>
          <w:color w:val="000000"/>
          <w:sz w:val="21"/>
          <w:szCs w:val="21"/>
        </w:rPr>
        <w:t> element (Line 9), which does not enclose text content, draws a horizontal rule (or line).</w:t>
      </w:r>
    </w:p>
    <w:p w14:paraId="13C70D0B" w14:textId="77777777" w:rsidR="007738E0" w:rsidRPr="007738E0" w:rsidRDefault="007738E0" w:rsidP="007738E0">
      <w:pPr>
        <w:numPr>
          <w:ilvl w:val="1"/>
          <w:numId w:val="10"/>
        </w:numPr>
        <w:shd w:val="clear" w:color="auto" w:fill="FFFFFF"/>
        <w:spacing w:after="0" w:line="240" w:lineRule="auto"/>
        <w:ind w:left="264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&lt;p&gt;...&lt;/p&gt;</w:t>
      </w:r>
      <w:r w:rsidRPr="007738E0">
        <w:rPr>
          <w:rFonts w:ascii="Segoe UI" w:eastAsia="Times New Roman" w:hAnsi="Segoe UI" w:cs="Segoe UI"/>
          <w:color w:val="000000"/>
          <w:sz w:val="21"/>
          <w:szCs w:val="21"/>
        </w:rPr>
        <w:t> container tags (Line 10 and 12) mark the enclosing texts as a paragraph. </w:t>
      </w:r>
      <w:r w:rsidRPr="007738E0">
        <w:rPr>
          <w:rFonts w:ascii="Consolas" w:eastAsia="Times New Roman" w:hAnsi="Consolas" w:cs="Courier New"/>
          <w:color w:val="000000"/>
          <w:sz w:val="20"/>
          <w:szCs w:val="20"/>
        </w:rPr>
        <w:t>&lt;p&gt;...&lt;/p&gt;</w:t>
      </w:r>
      <w:r w:rsidRPr="007738E0">
        <w:rPr>
          <w:rFonts w:ascii="Segoe UI" w:eastAsia="Times New Roman" w:hAnsi="Segoe UI" w:cs="Segoe UI"/>
          <w:color w:val="000000"/>
          <w:sz w:val="21"/>
          <w:szCs w:val="21"/>
        </w:rPr>
        <w:t> is the most frequently-used tag in HTML.</w:t>
      </w:r>
    </w:p>
    <w:p w14:paraId="564C1A43" w14:textId="77777777" w:rsidR="007738E0" w:rsidRPr="007738E0" w:rsidRDefault="007738E0" w:rsidP="007738E0">
      <w:pPr>
        <w:numPr>
          <w:ilvl w:val="1"/>
          <w:numId w:val="10"/>
        </w:numPr>
        <w:shd w:val="clear" w:color="auto" w:fill="FFFFFF"/>
        <w:spacing w:after="0" w:line="240" w:lineRule="auto"/>
        <w:ind w:left="264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&lt;strong&gt;...&lt;strong&gt;</w:t>
      </w:r>
      <w:r w:rsidRPr="007738E0">
        <w:rPr>
          <w:rFonts w:ascii="Segoe UI" w:eastAsia="Times New Roman" w:hAnsi="Segoe UI" w:cs="Segoe UI"/>
          <w:color w:val="000000"/>
          <w:sz w:val="21"/>
          <w:szCs w:val="21"/>
        </w:rPr>
        <w:t> tags (nested under the </w:t>
      </w:r>
      <w:r w:rsidRPr="007738E0">
        <w:rPr>
          <w:rFonts w:ascii="Consolas" w:eastAsia="Times New Roman" w:hAnsi="Consolas" w:cs="Courier New"/>
          <w:color w:val="000000"/>
          <w:sz w:val="20"/>
          <w:szCs w:val="20"/>
        </w:rPr>
        <w:t>&lt;p&gt;...&lt;/p&gt;</w:t>
      </w:r>
      <w:r w:rsidRPr="007738E0">
        <w:rPr>
          <w:rFonts w:ascii="Segoe UI" w:eastAsia="Times New Roman" w:hAnsi="Segoe UI" w:cs="Segoe UI"/>
          <w:color w:val="000000"/>
          <w:sz w:val="21"/>
          <w:szCs w:val="21"/>
        </w:rPr>
        <w:t> in Line 10) specify "strong emphasis" for its content - rendered in bold by the browser. Similarly, the nested </w:t>
      </w:r>
      <w:r w:rsidRPr="007738E0">
        <w:rPr>
          <w:rFonts w:ascii="Consolas" w:eastAsia="Times New Roman" w:hAnsi="Consolas" w:cs="Courier New"/>
          <w:color w:val="000000"/>
          <w:sz w:val="20"/>
          <w:szCs w:val="20"/>
        </w:rPr>
        <w:t>&lt;em&gt;...&lt;/em&gt;</w:t>
      </w:r>
      <w:r w:rsidRPr="007738E0">
        <w:rPr>
          <w:rFonts w:ascii="Segoe UI" w:eastAsia="Times New Roman" w:hAnsi="Segoe UI" w:cs="Segoe UI"/>
          <w:color w:val="000000"/>
          <w:sz w:val="21"/>
          <w:szCs w:val="21"/>
        </w:rPr>
        <w:t> tags (Line 12) specify "emphasis" - rendered in italic by the browser.</w:t>
      </w:r>
    </w:p>
    <w:p w14:paraId="4098702E" w14:textId="77777777" w:rsidR="007738E0" w:rsidRPr="007738E0" w:rsidRDefault="007738E0" w:rsidP="007738E0">
      <w:pPr>
        <w:shd w:val="clear" w:color="auto" w:fill="E7E7E7"/>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View Page Source</w:t>
      </w:r>
    </w:p>
    <w:p w14:paraId="33146782" w14:textId="77777777" w:rsidR="007738E0" w:rsidRPr="007738E0" w:rsidRDefault="007738E0" w:rsidP="007738E0">
      <w:pPr>
        <w:shd w:val="clear" w:color="auto" w:fill="E7E7E7"/>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read the HTML source code by right-clicking on the page and select "View Source" (or "View Page Source", or "Show Page Source"). Try it out.</w:t>
      </w:r>
    </w:p>
    <w:p w14:paraId="30D3B50D" w14:textId="77777777" w:rsidR="007738E0" w:rsidRPr="007738E0" w:rsidRDefault="007738E0" w:rsidP="007738E0">
      <w:pPr>
        <w:shd w:val="clear" w:color="auto" w:fill="E7E7E7"/>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 xml:space="preserve">Note: For Mac's Safari, you may need to enable "Show Page Source" via "Preferences"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Advanced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"Show Develop menu in menu bar".</w:t>
      </w:r>
    </w:p>
    <w:p w14:paraId="44D590DC" w14:textId="77777777" w:rsidR="007738E0" w:rsidRPr="007738E0" w:rsidRDefault="007738E0" w:rsidP="007738E0">
      <w:pPr>
        <w:shd w:val="clear" w:color="auto" w:fill="E7E7E7"/>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Don't Load the Cached Page (Ctrl-F5)!</w:t>
      </w:r>
    </w:p>
    <w:p w14:paraId="5023194B" w14:textId="77777777" w:rsidR="007738E0" w:rsidRPr="007738E0" w:rsidRDefault="007738E0" w:rsidP="007738E0">
      <w:pPr>
        <w:shd w:val="clear" w:color="auto" w:fill="E7E7E7"/>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Most browsers </w:t>
      </w:r>
      <w:r w:rsidRPr="007738E0">
        <w:rPr>
          <w:rFonts w:ascii="Segoe UI" w:eastAsia="Times New Roman" w:hAnsi="Segoe UI" w:cs="Segoe UI"/>
          <w:i/>
          <w:iCs/>
          <w:color w:val="000000"/>
          <w:sz w:val="21"/>
          <w:szCs w:val="21"/>
        </w:rPr>
        <w:t>cache</w:t>
      </w:r>
      <w:r w:rsidRPr="007738E0">
        <w:rPr>
          <w:rFonts w:ascii="Segoe UI" w:eastAsia="Times New Roman" w:hAnsi="Segoe UI" w:cs="Segoe UI"/>
          <w:color w:val="000000"/>
          <w:sz w:val="21"/>
          <w:szCs w:val="21"/>
        </w:rPr>
        <w:t xml:space="preserve"> web pages (and the associated images, style sheets, JavaScripts) to boost the speed for web surfing. When you modify and reload a page (via the refresh key F5), the browser might </w:t>
      </w:r>
      <w:r w:rsidRPr="007738E0">
        <w:rPr>
          <w:rFonts w:ascii="Segoe UI" w:eastAsia="Times New Roman" w:hAnsi="Segoe UI" w:cs="Segoe UI"/>
          <w:color w:val="000000"/>
          <w:sz w:val="21"/>
          <w:szCs w:val="21"/>
        </w:rPr>
        <w:lastRenderedPageBreak/>
        <w:t>retrieve the un-modified cache copy. To force the browser to reload the page (and all its associated resources) from the source, hit Ctrl-F5.</w:t>
      </w:r>
    </w:p>
    <w:p w14:paraId="6D8E3620" w14:textId="77777777" w:rsidR="007738E0" w:rsidRPr="007738E0" w:rsidRDefault="007738E0" w:rsidP="007738E0">
      <w:pPr>
        <w:shd w:val="clear" w:color="auto" w:fill="E7E7E7"/>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Most Frequently-Used HTML Elements</w:t>
      </w:r>
    </w:p>
    <w:p w14:paraId="03BF4857" w14:textId="77777777" w:rsidR="007738E0" w:rsidRPr="007738E0" w:rsidRDefault="007738E0" w:rsidP="007738E0">
      <w:pPr>
        <w:shd w:val="clear" w:color="auto" w:fill="E7E7E7"/>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most frequently-used HTML elements are:</w:t>
      </w:r>
    </w:p>
    <w:p w14:paraId="5C46D57F" w14:textId="77777777" w:rsidR="007738E0" w:rsidRPr="007738E0" w:rsidRDefault="007738E0" w:rsidP="007738E0">
      <w:pPr>
        <w:numPr>
          <w:ilvl w:val="0"/>
          <w:numId w:val="11"/>
        </w:numPr>
        <w:shd w:val="clear" w:color="auto" w:fill="E7E7E7"/>
        <w:spacing w:after="0" w:line="240" w:lineRule="auto"/>
        <w:ind w:left="17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block elements: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(paragraph), </w:t>
      </w:r>
      <w:r w:rsidRPr="007738E0">
        <w:rPr>
          <w:rFonts w:ascii="Consolas" w:eastAsia="Times New Roman" w:hAnsi="Consolas" w:cs="Courier New"/>
          <w:color w:val="000000"/>
          <w:sz w:val="20"/>
          <w:szCs w:val="20"/>
        </w:rPr>
        <w:t>&lt;br&gt;</w:t>
      </w:r>
      <w:r w:rsidRPr="007738E0">
        <w:rPr>
          <w:rFonts w:ascii="Segoe UI" w:eastAsia="Times New Roman" w:hAnsi="Segoe UI" w:cs="Segoe UI"/>
          <w:color w:val="000000"/>
          <w:sz w:val="21"/>
          <w:szCs w:val="21"/>
        </w:rPr>
        <w:t> (line break),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(heading level 1 to 6), </w:t>
      </w:r>
      <w:r w:rsidRPr="007738E0">
        <w:rPr>
          <w:rFonts w:ascii="Consolas" w:eastAsia="Times New Roman" w:hAnsi="Consolas" w:cs="Courier New"/>
          <w:color w:val="000000"/>
          <w:sz w:val="20"/>
          <w:szCs w:val="20"/>
        </w:rPr>
        <w:t>&lt;hr&gt;</w:t>
      </w:r>
      <w:r w:rsidRPr="007738E0">
        <w:rPr>
          <w:rFonts w:ascii="Segoe UI" w:eastAsia="Times New Roman" w:hAnsi="Segoe UI" w:cs="Segoe UI"/>
          <w:color w:val="000000"/>
          <w:sz w:val="21"/>
          <w:szCs w:val="21"/>
        </w:rPr>
        <w:t> (horizontal rule), </w:t>
      </w:r>
      <w:r w:rsidRPr="007738E0">
        <w:rPr>
          <w:rFonts w:ascii="Consolas" w:eastAsia="Times New Roman" w:hAnsi="Consolas" w:cs="Courier New"/>
          <w:color w:val="000000"/>
          <w:sz w:val="20"/>
          <w:szCs w:val="20"/>
        </w:rPr>
        <w:t>&lt;ul&gt;&lt;li&gt;</w:t>
      </w:r>
      <w:r w:rsidRPr="007738E0">
        <w:rPr>
          <w:rFonts w:ascii="Segoe UI" w:eastAsia="Times New Roman" w:hAnsi="Segoe UI" w:cs="Segoe UI"/>
          <w:color w:val="000000"/>
          <w:sz w:val="21"/>
          <w:szCs w:val="21"/>
        </w:rPr>
        <w:t> (unordered list), </w:t>
      </w:r>
      <w:r w:rsidRPr="007738E0">
        <w:rPr>
          <w:rFonts w:ascii="Consolas" w:eastAsia="Times New Roman" w:hAnsi="Consolas" w:cs="Courier New"/>
          <w:color w:val="000000"/>
          <w:sz w:val="20"/>
          <w:szCs w:val="20"/>
        </w:rPr>
        <w:t>&lt;ol&gt;&lt;li&gt;</w:t>
      </w:r>
      <w:r w:rsidRPr="007738E0">
        <w:rPr>
          <w:rFonts w:ascii="Segoe UI" w:eastAsia="Times New Roman" w:hAnsi="Segoe UI" w:cs="Segoe UI"/>
          <w:color w:val="000000"/>
          <w:sz w:val="21"/>
          <w:szCs w:val="21"/>
        </w:rPr>
        <w:t> (ordered list).</w:t>
      </w:r>
    </w:p>
    <w:p w14:paraId="24794334" w14:textId="77777777" w:rsidR="007738E0" w:rsidRPr="007738E0" w:rsidRDefault="007738E0" w:rsidP="007738E0">
      <w:pPr>
        <w:numPr>
          <w:ilvl w:val="0"/>
          <w:numId w:val="11"/>
        </w:numPr>
        <w:shd w:val="clear" w:color="auto" w:fill="E7E7E7"/>
        <w:spacing w:after="0" w:line="240" w:lineRule="auto"/>
        <w:ind w:left="17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inline elements: </w:t>
      </w:r>
      <w:r w:rsidRPr="007738E0">
        <w:rPr>
          <w:rFonts w:ascii="Consolas" w:eastAsia="Times New Roman" w:hAnsi="Consolas" w:cs="Courier New"/>
          <w:color w:val="000000"/>
          <w:sz w:val="20"/>
          <w:szCs w:val="20"/>
        </w:rPr>
        <w:t>&lt;b&gt;</w:t>
      </w:r>
      <w:r w:rsidRPr="007738E0">
        <w:rPr>
          <w:rFonts w:ascii="Segoe UI" w:eastAsia="Times New Roman" w:hAnsi="Segoe UI" w:cs="Segoe UI"/>
          <w:color w:val="000000"/>
          <w:sz w:val="21"/>
          <w:szCs w:val="21"/>
        </w:rPr>
        <w:t> (bold), </w:t>
      </w:r>
      <w:r w:rsidRPr="007738E0">
        <w:rPr>
          <w:rFonts w:ascii="Consolas" w:eastAsia="Times New Roman" w:hAnsi="Consolas" w:cs="Courier New"/>
          <w:color w:val="000000"/>
          <w:sz w:val="20"/>
          <w:szCs w:val="20"/>
        </w:rPr>
        <w:t>&lt;i&gt;</w:t>
      </w:r>
      <w:r w:rsidRPr="007738E0">
        <w:rPr>
          <w:rFonts w:ascii="Segoe UI" w:eastAsia="Times New Roman" w:hAnsi="Segoe UI" w:cs="Segoe UI"/>
          <w:color w:val="000000"/>
          <w:sz w:val="21"/>
          <w:szCs w:val="21"/>
        </w:rPr>
        <w:t> (italic),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(image),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(anchor for hyperlink).</w:t>
      </w:r>
    </w:p>
    <w:p w14:paraId="5B13E21A" w14:textId="77777777" w:rsidR="007738E0" w:rsidRPr="007738E0" w:rsidRDefault="007738E0" w:rsidP="007738E0">
      <w:pPr>
        <w:numPr>
          <w:ilvl w:val="0"/>
          <w:numId w:val="11"/>
        </w:numPr>
        <w:shd w:val="clear" w:color="auto" w:fill="E7E7E7"/>
        <w:spacing w:after="0" w:line="240" w:lineRule="auto"/>
        <w:ind w:left="17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table </w:t>
      </w:r>
      <w:r w:rsidRPr="007738E0">
        <w:rPr>
          <w:rFonts w:ascii="Consolas" w:eastAsia="Times New Roman" w:hAnsi="Consolas" w:cs="Courier New"/>
          <w:color w:val="000000"/>
          <w:sz w:val="20"/>
          <w:szCs w:val="20"/>
        </w:rPr>
        <w:t>&lt;table&gt;&lt;tr&gt;&lt;th&gt;&lt;td&gt;</w:t>
      </w:r>
      <w:r w:rsidRPr="007738E0">
        <w:rPr>
          <w:rFonts w:ascii="Segoe UI" w:eastAsia="Times New Roman" w:hAnsi="Segoe UI" w:cs="Segoe UI"/>
          <w:color w:val="000000"/>
          <w:sz w:val="21"/>
          <w:szCs w:val="21"/>
        </w:rPr>
        <w:t>.</w:t>
      </w:r>
    </w:p>
    <w:p w14:paraId="24D5F2D6" w14:textId="77777777" w:rsidR="007738E0" w:rsidRPr="007738E0" w:rsidRDefault="007738E0" w:rsidP="007738E0">
      <w:pPr>
        <w:shd w:val="clear" w:color="auto" w:fill="E7E7E7"/>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 shall illustrate the use of these elements through the following examples.</w:t>
      </w:r>
    </w:p>
    <w:p w14:paraId="3ED1CB17"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3.2  Example 2: Lists and Hyperlinks</w:t>
      </w:r>
    </w:p>
    <w:tbl>
      <w:tblPr>
        <w:tblW w:w="21600" w:type="dxa"/>
        <w:shd w:val="clear" w:color="auto" w:fill="E7F0F8"/>
        <w:tblCellMar>
          <w:left w:w="0" w:type="dxa"/>
          <w:right w:w="0" w:type="dxa"/>
        </w:tblCellMar>
        <w:tblLook w:val="04A0" w:firstRow="1" w:lastRow="0" w:firstColumn="1" w:lastColumn="0" w:noHBand="0" w:noVBand="1"/>
      </w:tblPr>
      <w:tblGrid>
        <w:gridCol w:w="322"/>
        <w:gridCol w:w="21278"/>
      </w:tblGrid>
      <w:tr w:rsidR="007738E0" w:rsidRPr="007738E0" w14:paraId="6B56A960" w14:textId="77777777" w:rsidTr="007738E0">
        <w:tc>
          <w:tcPr>
            <w:tcW w:w="0" w:type="auto"/>
            <w:tcBorders>
              <w:top w:val="nil"/>
              <w:left w:val="nil"/>
              <w:bottom w:val="nil"/>
              <w:right w:val="nil"/>
            </w:tcBorders>
            <w:shd w:val="clear" w:color="auto" w:fill="E7F0F8"/>
            <w:vAlign w:val="center"/>
            <w:hideMark/>
          </w:tcPr>
          <w:p w14:paraId="116918E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07ED572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3735F32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2BBCD8A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06D1850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2EE9DE2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5CFD1C6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7537236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5F5743D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31D3A73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1FC3B8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327EBC6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p w14:paraId="430F35A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13</w:t>
            </w:r>
          </w:p>
          <w:p w14:paraId="398B21C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14</w:t>
            </w:r>
          </w:p>
          <w:p w14:paraId="299B0F9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15</w:t>
            </w:r>
          </w:p>
          <w:p w14:paraId="3CB2780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16</w:t>
            </w:r>
          </w:p>
          <w:p w14:paraId="25B2E89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17</w:t>
            </w:r>
          </w:p>
          <w:p w14:paraId="5B9229C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18</w:t>
            </w:r>
          </w:p>
          <w:p w14:paraId="115A466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19</w:t>
            </w:r>
          </w:p>
          <w:p w14:paraId="4F4AFE2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20</w:t>
            </w:r>
          </w:p>
          <w:p w14:paraId="0B06301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21</w:t>
            </w:r>
          </w:p>
          <w:p w14:paraId="076F7BC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22</w:t>
            </w:r>
          </w:p>
          <w:p w14:paraId="5AEB8B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23</w:t>
            </w:r>
          </w:p>
          <w:p w14:paraId="1942802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24</w:t>
            </w:r>
          </w:p>
          <w:p w14:paraId="273B8A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25</w:t>
            </w:r>
          </w:p>
          <w:p w14:paraId="3231902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26</w:t>
            </w:r>
          </w:p>
          <w:p w14:paraId="327523C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27</w:t>
            </w:r>
          </w:p>
          <w:p w14:paraId="52E9844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28</w:t>
            </w:r>
          </w:p>
          <w:p w14:paraId="638521A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29</w:t>
            </w:r>
          </w:p>
          <w:p w14:paraId="056855B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30</w:t>
            </w:r>
          </w:p>
          <w:p w14:paraId="0EAE003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31</w:t>
            </w:r>
          </w:p>
          <w:p w14:paraId="444BF0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32</w:t>
            </w:r>
          </w:p>
        </w:tc>
        <w:tc>
          <w:tcPr>
            <w:tcW w:w="0" w:type="auto"/>
            <w:tcBorders>
              <w:top w:val="nil"/>
              <w:left w:val="nil"/>
              <w:bottom w:val="nil"/>
              <w:right w:val="nil"/>
            </w:tcBorders>
            <w:shd w:val="clear" w:color="auto" w:fill="E7F0F8"/>
            <w:vAlign w:val="center"/>
            <w:hideMark/>
          </w:tcPr>
          <w:p w14:paraId="30456F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&lt;!DOCTYPE html&gt;</w:t>
            </w:r>
          </w:p>
          <w:p w14:paraId="72DC0B3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 lang="en"&gt;</w:t>
            </w:r>
          </w:p>
          <w:p w14:paraId="7EA6EBE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&lt;!-- Save as "HtmlEg2.html" --&gt;</w:t>
            </w:r>
          </w:p>
          <w:p w14:paraId="64B432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6FF73E3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&lt;meta charset="utf-8"&gt;</w:t>
            </w:r>
          </w:p>
          <w:p w14:paraId="7B1AED2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&lt;title&gt;Lists and Hyperlinks&lt;/title&gt;</w:t>
            </w:r>
          </w:p>
          <w:p w14:paraId="53096A2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2B3A4AC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7653DB1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&lt;h1&gt;Lists and Hyperlinks&lt;/h1&gt;</w:t>
            </w:r>
          </w:p>
          <w:p w14:paraId="0A089B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&lt;p&gt;There are two types of &lt;em&gt;lists&lt;/em&gt; in HTML:&lt;/p&gt;</w:t>
            </w:r>
          </w:p>
          <w:p w14:paraId="07370D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sz w:val="21"/>
                <w:szCs w:val="21"/>
              </w:rPr>
              <w:t xml:space="preserve">  </w:t>
            </w:r>
            <w:r w:rsidRPr="007738E0">
              <w:rPr>
                <w:rFonts w:ascii="Consolas" w:eastAsia="Times New Roman" w:hAnsi="Consolas" w:cs="Courier New"/>
                <w:color w:val="E31B23"/>
                <w:sz w:val="21"/>
                <w:szCs w:val="21"/>
              </w:rPr>
              <w:t>&lt;ol&gt;</w:t>
            </w:r>
          </w:p>
          <w:p w14:paraId="6608326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&lt;li&gt;Ordered List.&lt;/li&gt;</w:t>
            </w:r>
          </w:p>
          <w:p w14:paraId="638170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&lt;li&gt;Unordered List.&lt;/li&gt;</w:t>
            </w:r>
          </w:p>
          <w:p w14:paraId="77BE3B9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E31B23"/>
                <w:sz w:val="21"/>
                <w:szCs w:val="21"/>
              </w:rPr>
              <w:t xml:space="preserve">  &lt;/ol&gt;</w:t>
            </w:r>
          </w:p>
          <w:p w14:paraId="58013F9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42F04F3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&lt;p&gt;This is a nested unordered list of links:&lt;/p&gt;</w:t>
            </w:r>
          </w:p>
          <w:p w14:paraId="181B5A3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sz w:val="21"/>
                <w:szCs w:val="21"/>
              </w:rPr>
              <w:t xml:space="preserve">  </w:t>
            </w:r>
            <w:r w:rsidRPr="007738E0">
              <w:rPr>
                <w:rFonts w:ascii="Consolas" w:eastAsia="Times New Roman" w:hAnsi="Consolas" w:cs="Courier New"/>
                <w:color w:val="E31B23"/>
                <w:sz w:val="21"/>
                <w:szCs w:val="21"/>
              </w:rPr>
              <w:t>&lt;ul&gt;</w:t>
            </w:r>
          </w:p>
          <w:p w14:paraId="6C604E5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&lt;li&gt;Online Validator:</w:t>
            </w:r>
          </w:p>
          <w:p w14:paraId="45AA241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&lt;ul&gt;</w:t>
            </w:r>
          </w:p>
          <w:p w14:paraId="2B3761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&lt;li&gt;W3C Online HTML Validator @ &lt;a href="https://validator.w3.org/"&gt;https://validator.w3.org/&lt;/a&gt;.&lt;/li&gt;</w:t>
            </w:r>
          </w:p>
          <w:p w14:paraId="0694AE4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&lt;li&gt;W3C Online CSS Validator @ &lt;a href="https://jigsaw.w3.org/css-validator/"&gt;https://jigsaw.w3.org/css-validator/&lt;/a&gt;.&lt;/li&gt;</w:t>
            </w:r>
          </w:p>
          <w:p w14:paraId="10EEF4D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&lt;/ul&gt;</w:t>
            </w:r>
          </w:p>
          <w:p w14:paraId="3A32EF0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w:t>
            </w:r>
          </w:p>
          <w:p w14:paraId="4F080DF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&lt;li&gt;Specifications:</w:t>
            </w:r>
          </w:p>
          <w:p w14:paraId="030BDE2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&lt;ul&gt;</w:t>
            </w:r>
          </w:p>
          <w:p w14:paraId="79570E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&lt;li&gt;HTML5 @ &lt;a href="http://www.w3.org/TR/html5/"&gt;http://www.w3.org/TR/html5/&lt;/a&gt;.&lt;/li&gt;</w:t>
            </w:r>
          </w:p>
          <w:p w14:paraId="1BE69A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&lt;li&gt;CSS3 Selectors @ &lt;a href="http://www.w3.org/TR/css3-selectors/"&gt;http://www.w3.org/TR/css3-selectors/&lt;/a&gt;.&lt;/li&gt;</w:t>
            </w:r>
          </w:p>
          <w:p w14:paraId="78C5508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&lt;/ul&gt;</w:t>
            </w:r>
          </w:p>
          <w:p w14:paraId="44AEEAF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&lt;/li&gt;</w:t>
            </w:r>
          </w:p>
          <w:p w14:paraId="0578C7E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E31B23"/>
                <w:sz w:val="21"/>
                <w:szCs w:val="21"/>
              </w:rPr>
              <w:t xml:space="preserve">  &lt;/ul&gt;</w:t>
            </w:r>
          </w:p>
          <w:p w14:paraId="05995E9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67CE2B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&lt;/html&gt;</w:t>
            </w:r>
          </w:p>
        </w:tc>
      </w:tr>
    </w:tbl>
    <w:p w14:paraId="76ACBA4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lastRenderedPageBreak/>
        <w:t>How it Works?</w:t>
      </w:r>
    </w:p>
    <w:p w14:paraId="5B7390CF" w14:textId="77777777" w:rsidR="007738E0" w:rsidRPr="007738E0" w:rsidRDefault="007738E0" w:rsidP="007738E0">
      <w:pPr>
        <w:numPr>
          <w:ilvl w:val="0"/>
          <w:numId w:val="1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 ... --&gt;</w:t>
      </w:r>
      <w:r w:rsidRPr="007738E0">
        <w:rPr>
          <w:rFonts w:ascii="Segoe UI" w:eastAsia="Times New Roman" w:hAnsi="Segoe UI" w:cs="Segoe UI"/>
          <w:color w:val="000000"/>
          <w:sz w:val="21"/>
          <w:szCs w:val="21"/>
        </w:rPr>
        <w:t> (in Line 3) is an HTML comment. Comments are ignored by the browsers, but are important to provide explanations to the readers as well as the author.</w:t>
      </w:r>
    </w:p>
    <w:p w14:paraId="7B872CA3" w14:textId="77777777" w:rsidR="007738E0" w:rsidRPr="007738E0" w:rsidRDefault="007738E0" w:rsidP="007738E0">
      <w:pPr>
        <w:numPr>
          <w:ilvl w:val="0"/>
          <w:numId w:val="1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are two types of lists in HTML: ordered list and unordered list. An ordered list is marked by </w:t>
      </w:r>
      <w:r w:rsidRPr="007738E0">
        <w:rPr>
          <w:rFonts w:ascii="Consolas" w:eastAsia="Times New Roman" w:hAnsi="Consolas" w:cs="Courier New"/>
          <w:color w:val="000000"/>
          <w:sz w:val="20"/>
          <w:szCs w:val="20"/>
        </w:rPr>
        <w:t>&lt;ol&gt;...&lt;/ol&gt;</w:t>
      </w:r>
      <w:r w:rsidRPr="007738E0">
        <w:rPr>
          <w:rFonts w:ascii="Segoe UI" w:eastAsia="Times New Roman" w:hAnsi="Segoe UI" w:cs="Segoe UI"/>
          <w:color w:val="000000"/>
          <w:sz w:val="21"/>
          <w:szCs w:val="21"/>
        </w:rPr>
        <w:t> and displayed with numbers; while a unordered list is marked by </w:t>
      </w:r>
      <w:r w:rsidRPr="007738E0">
        <w:rPr>
          <w:rFonts w:ascii="Consolas" w:eastAsia="Times New Roman" w:hAnsi="Consolas" w:cs="Courier New"/>
          <w:color w:val="000000"/>
          <w:sz w:val="20"/>
          <w:szCs w:val="20"/>
        </w:rPr>
        <w:t>&lt;ul&gt;...&lt;/ul&gt;</w:t>
      </w:r>
      <w:r w:rsidRPr="007738E0">
        <w:rPr>
          <w:rFonts w:ascii="Segoe UI" w:eastAsia="Times New Roman" w:hAnsi="Segoe UI" w:cs="Segoe UI"/>
          <w:color w:val="000000"/>
          <w:sz w:val="21"/>
          <w:szCs w:val="21"/>
        </w:rPr>
        <w:t> and displayed with bullets. Each of the list items is marked by </w:t>
      </w:r>
      <w:r w:rsidRPr="007738E0">
        <w:rPr>
          <w:rFonts w:ascii="Consolas" w:eastAsia="Times New Roman" w:hAnsi="Consolas" w:cs="Courier New"/>
          <w:color w:val="000000"/>
          <w:sz w:val="20"/>
          <w:szCs w:val="20"/>
        </w:rPr>
        <w:t>&lt;li&gt;...&lt;/li&gt;</w:t>
      </w:r>
      <w:r w:rsidRPr="007738E0">
        <w:rPr>
          <w:rFonts w:ascii="Segoe UI" w:eastAsia="Times New Roman" w:hAnsi="Segoe UI" w:cs="Segoe UI"/>
          <w:color w:val="000000"/>
          <w:sz w:val="21"/>
          <w:szCs w:val="21"/>
        </w:rPr>
        <w:t>.</w:t>
      </w:r>
    </w:p>
    <w:p w14:paraId="0BC86872" w14:textId="77777777" w:rsidR="007738E0" w:rsidRPr="007738E0" w:rsidRDefault="007738E0" w:rsidP="007738E0">
      <w:pPr>
        <w:numPr>
          <w:ilvl w:val="0"/>
          <w:numId w:val="1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w:t>
      </w:r>
      <w:r w:rsidRPr="007738E0">
        <w:rPr>
          <w:rFonts w:ascii="Segoe UI" w:eastAsia="Times New Roman" w:hAnsi="Segoe UI" w:cs="Segoe UI"/>
          <w:i/>
          <w:iCs/>
          <w:color w:val="000000"/>
          <w:sz w:val="21"/>
          <w:szCs w:val="21"/>
        </w:rPr>
        <w:t>nest</w:t>
      </w:r>
      <w:r w:rsidRPr="007738E0">
        <w:rPr>
          <w:rFonts w:ascii="Segoe UI" w:eastAsia="Times New Roman" w:hAnsi="Segoe UI" w:cs="Segoe UI"/>
          <w:color w:val="000000"/>
          <w:sz w:val="21"/>
          <w:szCs w:val="21"/>
        </w:rPr>
        <w:t> a list inside another list, by placing the complete inner list definition inside a list item </w:t>
      </w:r>
      <w:r w:rsidRPr="007738E0">
        <w:rPr>
          <w:rFonts w:ascii="Consolas" w:eastAsia="Times New Roman" w:hAnsi="Consolas" w:cs="Courier New"/>
          <w:color w:val="000000"/>
          <w:sz w:val="20"/>
          <w:szCs w:val="20"/>
        </w:rPr>
        <w:t>&lt;li&gt;...&lt;/li&gt;</w:t>
      </w:r>
      <w:r w:rsidRPr="007738E0">
        <w:rPr>
          <w:rFonts w:ascii="Segoe UI" w:eastAsia="Times New Roman" w:hAnsi="Segoe UI" w:cs="Segoe UI"/>
          <w:color w:val="000000"/>
          <w:sz w:val="21"/>
          <w:szCs w:val="21"/>
        </w:rPr>
        <w:t> of the outer list.</w:t>
      </w:r>
    </w:p>
    <w:p w14:paraId="225BA160" w14:textId="77777777" w:rsidR="007738E0" w:rsidRPr="007738E0" w:rsidRDefault="007738E0" w:rsidP="007738E0">
      <w:pPr>
        <w:numPr>
          <w:ilvl w:val="0"/>
          <w:numId w:val="1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Hyperlink is marked by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standalone tag. The attribute </w:t>
      </w:r>
      <w:r w:rsidRPr="007738E0">
        <w:rPr>
          <w:rFonts w:ascii="Consolas" w:eastAsia="Times New Roman" w:hAnsi="Consolas" w:cs="Courier New"/>
          <w:color w:val="000000"/>
          <w:sz w:val="20"/>
          <w:szCs w:val="20"/>
        </w:rPr>
        <w:t>href="</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provides the destination URL of the link.</w:t>
      </w:r>
    </w:p>
    <w:p w14:paraId="304AB00D"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3.3  Example 3: Tables and Images</w:t>
      </w:r>
    </w:p>
    <w:tbl>
      <w:tblPr>
        <w:tblW w:w="21600" w:type="dxa"/>
        <w:shd w:val="clear" w:color="auto" w:fill="E7F0F8"/>
        <w:tblCellMar>
          <w:left w:w="0" w:type="dxa"/>
          <w:right w:w="0" w:type="dxa"/>
        </w:tblCellMar>
        <w:tblLook w:val="04A0" w:firstRow="1" w:lastRow="0" w:firstColumn="1" w:lastColumn="0" w:noHBand="0" w:noVBand="1"/>
      </w:tblPr>
      <w:tblGrid>
        <w:gridCol w:w="450"/>
        <w:gridCol w:w="21150"/>
      </w:tblGrid>
      <w:tr w:rsidR="007738E0" w:rsidRPr="007738E0" w14:paraId="0A98D150" w14:textId="77777777" w:rsidTr="007738E0">
        <w:tc>
          <w:tcPr>
            <w:tcW w:w="0" w:type="auto"/>
            <w:tcBorders>
              <w:top w:val="nil"/>
              <w:left w:val="nil"/>
              <w:bottom w:val="nil"/>
              <w:right w:val="nil"/>
            </w:tcBorders>
            <w:shd w:val="clear" w:color="auto" w:fill="E7F0F8"/>
            <w:vAlign w:val="center"/>
            <w:hideMark/>
          </w:tcPr>
          <w:p w14:paraId="3C50A3D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7CAA1CA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251A6A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016207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28C9705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52E8711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3A471B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54E5401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79D7F2E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6C8DF46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1CE73DD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6E3C09C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p w14:paraId="10507C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13</w:t>
            </w:r>
          </w:p>
          <w:p w14:paraId="7AC226C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14</w:t>
            </w:r>
          </w:p>
          <w:p w14:paraId="0555AD0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15</w:t>
            </w:r>
          </w:p>
          <w:p w14:paraId="42DCBE2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16</w:t>
            </w:r>
          </w:p>
          <w:p w14:paraId="29772C9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17</w:t>
            </w:r>
          </w:p>
          <w:p w14:paraId="5BF5871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18</w:t>
            </w:r>
          </w:p>
          <w:p w14:paraId="754BB9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19</w:t>
            </w:r>
          </w:p>
          <w:p w14:paraId="75285A4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20</w:t>
            </w:r>
          </w:p>
          <w:p w14:paraId="281CB4B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21</w:t>
            </w:r>
          </w:p>
          <w:p w14:paraId="704D45E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22</w:t>
            </w:r>
          </w:p>
          <w:p w14:paraId="5F800A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23</w:t>
            </w:r>
          </w:p>
          <w:p w14:paraId="4E298B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24</w:t>
            </w:r>
          </w:p>
          <w:p w14:paraId="2AE98F3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25</w:t>
            </w:r>
          </w:p>
          <w:p w14:paraId="5D28DAF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26</w:t>
            </w:r>
          </w:p>
          <w:p w14:paraId="036544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27</w:t>
            </w:r>
          </w:p>
          <w:p w14:paraId="5F092A0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28</w:t>
            </w:r>
          </w:p>
          <w:p w14:paraId="7D9DD4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29</w:t>
            </w:r>
          </w:p>
          <w:p w14:paraId="2B00B93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30</w:t>
            </w:r>
          </w:p>
          <w:p w14:paraId="55CE3B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31</w:t>
            </w:r>
          </w:p>
          <w:p w14:paraId="63D0C3B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32</w:t>
            </w:r>
          </w:p>
          <w:p w14:paraId="5AF0C4E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lastRenderedPageBreak/>
              <w:t>33</w:t>
            </w:r>
          </w:p>
          <w:p w14:paraId="61BEBD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34</w:t>
            </w:r>
          </w:p>
          <w:p w14:paraId="6D68054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35</w:t>
            </w:r>
          </w:p>
          <w:p w14:paraId="4A9F2EF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36</w:t>
            </w:r>
          </w:p>
          <w:p w14:paraId="57D8853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37</w:t>
            </w:r>
          </w:p>
          <w:p w14:paraId="287BEC5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38</w:t>
            </w:r>
          </w:p>
          <w:p w14:paraId="3525CEF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39</w:t>
            </w:r>
          </w:p>
          <w:p w14:paraId="0682D1E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40</w:t>
            </w:r>
          </w:p>
          <w:p w14:paraId="63BA2B8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41</w:t>
            </w:r>
          </w:p>
          <w:p w14:paraId="7825D4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42</w:t>
            </w:r>
          </w:p>
          <w:p w14:paraId="5E5EE43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43</w:t>
            </w:r>
          </w:p>
          <w:p w14:paraId="796633E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44</w:t>
            </w:r>
          </w:p>
          <w:p w14:paraId="60E1EC8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45</w:t>
            </w:r>
          </w:p>
        </w:tc>
        <w:tc>
          <w:tcPr>
            <w:tcW w:w="0" w:type="auto"/>
            <w:tcBorders>
              <w:top w:val="nil"/>
              <w:left w:val="nil"/>
              <w:bottom w:val="nil"/>
              <w:right w:val="nil"/>
            </w:tcBorders>
            <w:shd w:val="clear" w:color="auto" w:fill="E7F0F8"/>
            <w:vAlign w:val="center"/>
            <w:hideMark/>
          </w:tcPr>
          <w:p w14:paraId="563CA99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lastRenderedPageBreak/>
              <w:t>&lt;!DOCTYPE html&gt;</w:t>
            </w:r>
          </w:p>
          <w:p w14:paraId="704249C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 lang="en"&gt;</w:t>
            </w:r>
          </w:p>
          <w:p w14:paraId="3A14A41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&lt;!-- Save as "HtmlEg3.html" --&gt;</w:t>
            </w:r>
          </w:p>
          <w:p w14:paraId="44E8EA7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3678A4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&lt;meta charset="utf-8"&gt;</w:t>
            </w:r>
          </w:p>
          <w:p w14:paraId="4D408D8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&lt;title&gt;Table and Images&lt;/title&gt;</w:t>
            </w:r>
          </w:p>
          <w:p w14:paraId="40831D3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&lt;style&gt;</w:t>
            </w:r>
          </w:p>
          <w:p w14:paraId="010462E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table {  </w:t>
            </w:r>
            <w:r w:rsidRPr="007738E0">
              <w:rPr>
                <w:rFonts w:ascii="Consolas" w:eastAsia="Times New Roman" w:hAnsi="Consolas" w:cs="Courier New"/>
                <w:color w:val="009900"/>
                <w:sz w:val="21"/>
                <w:szCs w:val="21"/>
              </w:rPr>
              <w:t>/* table */</w:t>
            </w:r>
          </w:p>
          <w:p w14:paraId="205414C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border: 1px solid black;</w:t>
            </w:r>
          </w:p>
          <w:p w14:paraId="54AE321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border-spacing: 5px;</w:t>
            </w:r>
          </w:p>
          <w:p w14:paraId="39C3B3B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border-collapse: separate;</w:t>
            </w:r>
          </w:p>
          <w:p w14:paraId="23D26D7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5ABE3C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th, td {  </w:t>
            </w:r>
            <w:r w:rsidRPr="007738E0">
              <w:rPr>
                <w:rFonts w:ascii="Consolas" w:eastAsia="Times New Roman" w:hAnsi="Consolas" w:cs="Courier New"/>
                <w:color w:val="009900"/>
                <w:sz w:val="21"/>
                <w:szCs w:val="21"/>
              </w:rPr>
              <w:t>/* cells */</w:t>
            </w:r>
          </w:p>
          <w:p w14:paraId="4F363F5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border: 1px solid #aaa;</w:t>
            </w:r>
          </w:p>
          <w:p w14:paraId="6F29353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padding: 5px 10px;</w:t>
            </w:r>
          </w:p>
          <w:p w14:paraId="1AEA55F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2AEFE0C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&lt;/style&gt;</w:t>
            </w:r>
          </w:p>
          <w:p w14:paraId="4F8F378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44519B2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09B9AC4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&lt;h1&gt;Table and Images&lt;/h1&gt;</w:t>
            </w:r>
          </w:p>
          <w:p w14:paraId="33126D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sz w:val="21"/>
                <w:szCs w:val="21"/>
              </w:rPr>
              <w:t xml:space="preserve">  </w:t>
            </w:r>
            <w:r w:rsidRPr="007738E0">
              <w:rPr>
                <w:rFonts w:ascii="Consolas" w:eastAsia="Times New Roman" w:hAnsi="Consolas" w:cs="Courier New"/>
                <w:color w:val="E31B23"/>
                <w:sz w:val="21"/>
                <w:szCs w:val="21"/>
              </w:rPr>
              <w:t>&lt;table&gt;</w:t>
            </w:r>
          </w:p>
          <w:p w14:paraId="6505FF1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&lt;caption&gt;Logo of Languages&lt;/caption&gt;</w:t>
            </w:r>
          </w:p>
          <w:p w14:paraId="32187B5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&lt;tr&gt;</w:t>
            </w:r>
          </w:p>
          <w:p w14:paraId="703F70F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&lt;th&gt;S/No&lt;/th&gt;</w:t>
            </w:r>
          </w:p>
          <w:p w14:paraId="4CDEC4A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&lt;th&gt;Language&lt;/th&gt;</w:t>
            </w:r>
          </w:p>
          <w:p w14:paraId="192BD2D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&lt;th&gt;Logo&lt;/th&gt;</w:t>
            </w:r>
          </w:p>
          <w:p w14:paraId="4143C86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&lt;/tr&gt;</w:t>
            </w:r>
          </w:p>
          <w:p w14:paraId="606C433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&lt;tr&gt;</w:t>
            </w:r>
          </w:p>
          <w:p w14:paraId="345BF52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&lt;td&gt;1.&lt;/td&gt;</w:t>
            </w:r>
          </w:p>
          <w:p w14:paraId="46D938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&lt;td&gt;HTML5&lt;/td&gt;</w:t>
            </w:r>
          </w:p>
          <w:p w14:paraId="16493FB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&lt;td&gt;&lt;img src="../images/HTML5_Logo_128.png" alt="HTML Logo" height="64" width="64"&gt;&lt;/td&gt;</w:t>
            </w:r>
          </w:p>
          <w:p w14:paraId="131E314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&lt;/tr&gt;</w:t>
            </w:r>
          </w:p>
          <w:p w14:paraId="0854B2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lastRenderedPageBreak/>
              <w:t xml:space="preserve">    &lt;tr&gt;</w:t>
            </w:r>
          </w:p>
          <w:p w14:paraId="345A60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&lt;td&gt;2.&lt;/td&gt;</w:t>
            </w:r>
          </w:p>
          <w:p w14:paraId="0A3B4F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&lt;td&gt;CSS3&lt;/td&gt;</w:t>
            </w:r>
          </w:p>
          <w:p w14:paraId="206D35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&lt;td&gt;&lt;img src="../images/css3.png" alt="CSS Logo"  height="64" width="64"&gt;&lt;/td&gt;</w:t>
            </w:r>
          </w:p>
          <w:p w14:paraId="18B4220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&lt;/tr&gt;</w:t>
            </w:r>
          </w:p>
          <w:p w14:paraId="518941A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&lt;tr&gt;</w:t>
            </w:r>
          </w:p>
          <w:p w14:paraId="19A778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&lt;td&gt;3.&lt;/td&gt;</w:t>
            </w:r>
          </w:p>
          <w:p w14:paraId="48D9179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&lt;td&gt;JavaScript&lt;/td&gt;</w:t>
            </w:r>
          </w:p>
          <w:p w14:paraId="4B69DC1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&lt;td&gt;&lt;img src="../images/js3.png" alt="JavaScript Logo" height="64" width="64"&gt;&lt;/td&gt;</w:t>
            </w:r>
          </w:p>
          <w:p w14:paraId="372DEE1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7738E0">
              <w:rPr>
                <w:rFonts w:ascii="Consolas" w:eastAsia="Times New Roman" w:hAnsi="Consolas" w:cs="Courier New"/>
                <w:color w:val="E31B23"/>
                <w:sz w:val="21"/>
                <w:szCs w:val="21"/>
              </w:rPr>
              <w:t xml:space="preserve">    &lt;/tr&gt;</w:t>
            </w:r>
          </w:p>
          <w:p w14:paraId="7814EDD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E31B23"/>
                <w:sz w:val="21"/>
                <w:szCs w:val="21"/>
              </w:rPr>
              <w:t xml:space="preserve">  &lt;/table&gt;</w:t>
            </w:r>
          </w:p>
          <w:p w14:paraId="55F4E4A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2EF510F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&lt;/html&gt;</w:t>
            </w:r>
          </w:p>
        </w:tc>
      </w:tr>
    </w:tbl>
    <w:p w14:paraId="23A2AE0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lastRenderedPageBreak/>
        <w:t>How it Works?</w:t>
      </w:r>
    </w:p>
    <w:p w14:paraId="32FAEC5B" w14:textId="77777777" w:rsidR="007738E0" w:rsidRPr="007738E0" w:rsidRDefault="007738E0" w:rsidP="007738E0">
      <w:pPr>
        <w:numPr>
          <w:ilvl w:val="0"/>
          <w:numId w:val="1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table, consisting of rows of cells, can be marked via </w:t>
      </w:r>
      <w:r w:rsidRPr="007738E0">
        <w:rPr>
          <w:rFonts w:ascii="Consolas" w:eastAsia="Times New Roman" w:hAnsi="Consolas" w:cs="Courier New"/>
          <w:color w:val="000000"/>
          <w:sz w:val="20"/>
          <w:szCs w:val="20"/>
        </w:rPr>
        <w:t>&lt;table&gt;...&lt;/table&gt;</w:t>
      </w:r>
      <w:r w:rsidRPr="007738E0">
        <w:rPr>
          <w:rFonts w:ascii="Segoe UI" w:eastAsia="Times New Roman" w:hAnsi="Segoe UI" w:cs="Segoe UI"/>
          <w:color w:val="000000"/>
          <w:sz w:val="21"/>
          <w:szCs w:val="21"/>
        </w:rPr>
        <w:t>.</w:t>
      </w:r>
    </w:p>
    <w:p w14:paraId="5F4A202B" w14:textId="77777777" w:rsidR="007738E0" w:rsidRPr="007738E0" w:rsidRDefault="007738E0" w:rsidP="007738E0">
      <w:pPr>
        <w:numPr>
          <w:ilvl w:val="0"/>
          <w:numId w:val="1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HTML table is row-centric. You shall first mark a row via </w:t>
      </w:r>
      <w:r w:rsidRPr="007738E0">
        <w:rPr>
          <w:rFonts w:ascii="Consolas" w:eastAsia="Times New Roman" w:hAnsi="Consolas" w:cs="Courier New"/>
          <w:color w:val="000000"/>
          <w:sz w:val="20"/>
          <w:szCs w:val="20"/>
        </w:rPr>
        <w:t>&lt;tr&gt;...&lt;/tr&gt;</w:t>
      </w:r>
      <w:r w:rsidRPr="007738E0">
        <w:rPr>
          <w:rFonts w:ascii="Segoe UI" w:eastAsia="Times New Roman" w:hAnsi="Segoe UI" w:cs="Segoe UI"/>
          <w:color w:val="000000"/>
          <w:sz w:val="21"/>
          <w:szCs w:val="21"/>
        </w:rPr>
        <w:t>, and then mark the cells of the row via </w:t>
      </w:r>
      <w:r w:rsidRPr="007738E0">
        <w:rPr>
          <w:rFonts w:ascii="Consolas" w:eastAsia="Times New Roman" w:hAnsi="Consolas" w:cs="Courier New"/>
          <w:color w:val="000000"/>
          <w:sz w:val="20"/>
          <w:szCs w:val="20"/>
        </w:rPr>
        <w:t>&lt;th&gt;...&lt;/th&gt;</w:t>
      </w:r>
      <w:r w:rsidRPr="007738E0">
        <w:rPr>
          <w:rFonts w:ascii="Segoe UI" w:eastAsia="Times New Roman" w:hAnsi="Segoe UI" w:cs="Segoe UI"/>
          <w:color w:val="000000"/>
          <w:sz w:val="21"/>
          <w:szCs w:val="21"/>
        </w:rPr>
        <w:t> (for header cell) or </w:t>
      </w:r>
      <w:r w:rsidRPr="007738E0">
        <w:rPr>
          <w:rFonts w:ascii="Consolas" w:eastAsia="Times New Roman" w:hAnsi="Consolas" w:cs="Courier New"/>
          <w:color w:val="000000"/>
          <w:sz w:val="20"/>
          <w:szCs w:val="20"/>
        </w:rPr>
        <w:t>&lt;td&gt;...&lt;/td&gt;</w:t>
      </w:r>
      <w:r w:rsidRPr="007738E0">
        <w:rPr>
          <w:rFonts w:ascii="Segoe UI" w:eastAsia="Times New Roman" w:hAnsi="Segoe UI" w:cs="Segoe UI"/>
          <w:color w:val="000000"/>
          <w:sz w:val="21"/>
          <w:szCs w:val="21"/>
        </w:rPr>
        <w:t> (for details cell).</w:t>
      </w:r>
    </w:p>
    <w:p w14:paraId="39C10BE8" w14:textId="77777777" w:rsidR="007738E0" w:rsidRPr="007738E0" w:rsidRDefault="007738E0" w:rsidP="007738E0">
      <w:pPr>
        <w:numPr>
          <w:ilvl w:val="0"/>
          <w:numId w:val="1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&lt;caption&gt;...&lt;/caption&gt;</w:t>
      </w:r>
      <w:r w:rsidRPr="007738E0">
        <w:rPr>
          <w:rFonts w:ascii="Segoe UI" w:eastAsia="Times New Roman" w:hAnsi="Segoe UI" w:cs="Segoe UI"/>
          <w:color w:val="000000"/>
          <w:sz w:val="21"/>
          <w:szCs w:val="21"/>
        </w:rPr>
        <w:t> element can be nested under </w:t>
      </w:r>
      <w:r w:rsidRPr="007738E0">
        <w:rPr>
          <w:rFonts w:ascii="Consolas" w:eastAsia="Times New Roman" w:hAnsi="Consolas" w:cs="Courier New"/>
          <w:color w:val="000000"/>
          <w:sz w:val="20"/>
          <w:szCs w:val="20"/>
        </w:rPr>
        <w:t>&lt;table&gt;</w:t>
      </w:r>
      <w:r w:rsidRPr="007738E0">
        <w:rPr>
          <w:rFonts w:ascii="Segoe UI" w:eastAsia="Times New Roman" w:hAnsi="Segoe UI" w:cs="Segoe UI"/>
          <w:color w:val="000000"/>
          <w:sz w:val="21"/>
          <w:szCs w:val="21"/>
        </w:rPr>
        <w:t> to provide a caption for the table.</w:t>
      </w:r>
    </w:p>
    <w:p w14:paraId="3DF2878B" w14:textId="77777777" w:rsidR="007738E0" w:rsidRPr="007738E0" w:rsidRDefault="007738E0" w:rsidP="007738E0">
      <w:pPr>
        <w:numPr>
          <w:ilvl w:val="0"/>
          <w:numId w:val="1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Image is marked via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tag. The mandatory attribute </w:t>
      </w:r>
      <w:r w:rsidRPr="007738E0">
        <w:rPr>
          <w:rFonts w:ascii="Consolas" w:eastAsia="Times New Roman" w:hAnsi="Consolas" w:cs="Courier New"/>
          <w:color w:val="000000"/>
          <w:sz w:val="20"/>
          <w:szCs w:val="20"/>
        </w:rPr>
        <w:t>src</w:t>
      </w:r>
      <w:r w:rsidRPr="007738E0">
        <w:rPr>
          <w:rFonts w:ascii="Segoe UI" w:eastAsia="Times New Roman" w:hAnsi="Segoe UI" w:cs="Segoe UI"/>
          <w:color w:val="000000"/>
          <w:sz w:val="21"/>
          <w:szCs w:val="21"/>
        </w:rPr>
        <w:t> specifies the path (or url) for the image source file; </w:t>
      </w:r>
      <w:r w:rsidRPr="007738E0">
        <w:rPr>
          <w:rFonts w:ascii="Consolas" w:eastAsia="Times New Roman" w:hAnsi="Consolas" w:cs="Courier New"/>
          <w:color w:val="000000"/>
          <w:sz w:val="20"/>
          <w:szCs w:val="20"/>
        </w:rPr>
        <w:t>alt</w:t>
      </w:r>
      <w:r w:rsidRPr="007738E0">
        <w:rPr>
          <w:rFonts w:ascii="Segoe UI" w:eastAsia="Times New Roman" w:hAnsi="Segoe UI" w:cs="Segoe UI"/>
          <w:color w:val="000000"/>
          <w:sz w:val="21"/>
          <w:szCs w:val="21"/>
        </w:rPr>
        <w:t> gives the alternative text if the image cannot be displayed. I used relative path in the </w:t>
      </w:r>
      <w:r w:rsidRPr="007738E0">
        <w:rPr>
          <w:rFonts w:ascii="Consolas" w:eastAsia="Times New Roman" w:hAnsi="Consolas" w:cs="Courier New"/>
          <w:color w:val="000000"/>
          <w:sz w:val="20"/>
          <w:szCs w:val="20"/>
        </w:rPr>
        <w:t>src</w:t>
      </w:r>
      <w:r w:rsidRPr="007738E0">
        <w:rPr>
          <w:rFonts w:ascii="Segoe UI" w:eastAsia="Times New Roman" w:hAnsi="Segoe UI" w:cs="Segoe UI"/>
          <w:color w:val="000000"/>
          <w:sz w:val="21"/>
          <w:szCs w:val="21"/>
        </w:rPr>
        <w:t>, where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denotes the parent directory. You need to find some images, store them and figure out your own relative path.</w:t>
      </w:r>
    </w:p>
    <w:p w14:paraId="1C46A52F" w14:textId="77777777" w:rsidR="007738E0" w:rsidRPr="007738E0" w:rsidRDefault="007738E0" w:rsidP="007738E0">
      <w:pPr>
        <w:numPr>
          <w:ilvl w:val="0"/>
          <w:numId w:val="1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's optional attributes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specify the width and height of the image displayed area. They are used here to resize the images for consistent display.</w:t>
      </w:r>
    </w:p>
    <w:p w14:paraId="5D3BACB4" w14:textId="77777777" w:rsidR="007738E0" w:rsidRPr="007738E0" w:rsidRDefault="007738E0" w:rsidP="007738E0">
      <w:pPr>
        <w:numPr>
          <w:ilvl w:val="0"/>
          <w:numId w:val="1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 I added some so-called </w:t>
      </w:r>
      <w:r w:rsidRPr="007738E0">
        <w:rPr>
          <w:rFonts w:ascii="Segoe UI" w:eastAsia="Times New Roman" w:hAnsi="Segoe UI" w:cs="Segoe UI"/>
          <w:i/>
          <w:iCs/>
          <w:color w:val="000000"/>
          <w:sz w:val="21"/>
          <w:szCs w:val="21"/>
        </w:rPr>
        <w:t>style rules</w:t>
      </w:r>
      <w:r w:rsidRPr="007738E0">
        <w:rPr>
          <w:rFonts w:ascii="Segoe UI" w:eastAsia="Times New Roman" w:hAnsi="Segoe UI" w:cs="Segoe UI"/>
          <w:color w:val="000000"/>
          <w:sz w:val="21"/>
          <w:szCs w:val="21"/>
        </w:rPr>
        <w:t> under the </w:t>
      </w:r>
      <w:r w:rsidRPr="007738E0">
        <w:rPr>
          <w:rFonts w:ascii="Consolas" w:eastAsia="Times New Roman" w:hAnsi="Consolas" w:cs="Courier New"/>
          <w:color w:val="000000"/>
          <w:sz w:val="20"/>
          <w:szCs w:val="20"/>
        </w:rPr>
        <w:t>&lt;style&gt;...&lt;/style&gt;</w:t>
      </w:r>
      <w:r w:rsidRPr="007738E0">
        <w:rPr>
          <w:rFonts w:ascii="Segoe UI" w:eastAsia="Times New Roman" w:hAnsi="Segoe UI" w:cs="Segoe UI"/>
          <w:color w:val="000000"/>
          <w:sz w:val="21"/>
          <w:szCs w:val="21"/>
        </w:rPr>
        <w:t> tags, so as to nicely display the table. You could ignore the styles now, which will be covered later in the CSS section.</w:t>
      </w:r>
    </w:p>
    <w:p w14:paraId="555D4ACF"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3.4  HTML Template</w:t>
      </w:r>
    </w:p>
    <w:p w14:paraId="770BC3B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HTML Document Template</w:t>
      </w:r>
    </w:p>
    <w:tbl>
      <w:tblPr>
        <w:tblW w:w="21600" w:type="dxa"/>
        <w:shd w:val="clear" w:color="auto" w:fill="E7F0F8"/>
        <w:tblCellMar>
          <w:left w:w="0" w:type="dxa"/>
          <w:right w:w="0" w:type="dxa"/>
        </w:tblCellMar>
        <w:tblLook w:val="04A0" w:firstRow="1" w:lastRow="0" w:firstColumn="1" w:lastColumn="0" w:noHBand="0" w:noVBand="1"/>
      </w:tblPr>
      <w:tblGrid>
        <w:gridCol w:w="919"/>
        <w:gridCol w:w="20681"/>
      </w:tblGrid>
      <w:tr w:rsidR="007738E0" w:rsidRPr="007738E0" w14:paraId="16F5F94B" w14:textId="77777777" w:rsidTr="007738E0">
        <w:tc>
          <w:tcPr>
            <w:tcW w:w="0" w:type="auto"/>
            <w:tcBorders>
              <w:top w:val="nil"/>
              <w:left w:val="nil"/>
              <w:bottom w:val="nil"/>
              <w:right w:val="nil"/>
            </w:tcBorders>
            <w:shd w:val="clear" w:color="auto" w:fill="E7F0F8"/>
            <w:vAlign w:val="center"/>
            <w:hideMark/>
          </w:tcPr>
          <w:p w14:paraId="1960E9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35F063F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6236D7D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6D030AE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28C70C4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772FB68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7C79F04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6D036CE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3775615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2D23F9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5826CA5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632D19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tc>
        <w:tc>
          <w:tcPr>
            <w:tcW w:w="0" w:type="auto"/>
            <w:tcBorders>
              <w:top w:val="nil"/>
              <w:left w:val="nil"/>
              <w:bottom w:val="nil"/>
              <w:right w:val="nil"/>
            </w:tcBorders>
            <w:shd w:val="clear" w:color="auto" w:fill="E7F0F8"/>
            <w:vAlign w:val="center"/>
            <w:hideMark/>
          </w:tcPr>
          <w:p w14:paraId="542E046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&lt;!DOCTYPE html&gt;</w:t>
            </w:r>
          </w:p>
          <w:p w14:paraId="046B31E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 lang="en"&gt;</w:t>
            </w:r>
          </w:p>
          <w:p w14:paraId="1F65CF3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1FCA83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&lt;meta charset="utf-8"&gt;</w:t>
            </w:r>
          </w:p>
          <w:p w14:paraId="3712C4B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&lt;title&gt;</w:t>
            </w:r>
            <w:r w:rsidRPr="007738E0">
              <w:rPr>
                <w:rFonts w:ascii="Consolas" w:eastAsia="Times New Roman" w:hAnsi="Consolas" w:cs="Courier New"/>
                <w:color w:val="009900"/>
                <w:sz w:val="21"/>
                <w:szCs w:val="21"/>
              </w:rPr>
              <w:t>YOUR TITLE HERE!</w:t>
            </w:r>
            <w:r w:rsidRPr="007738E0">
              <w:rPr>
                <w:rFonts w:ascii="Consolas" w:eastAsia="Times New Roman" w:hAnsi="Consolas" w:cs="Courier New"/>
                <w:sz w:val="21"/>
                <w:szCs w:val="21"/>
              </w:rPr>
              <w:t>&lt;/title&gt;</w:t>
            </w:r>
          </w:p>
          <w:p w14:paraId="6612953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&lt;link href="</w:t>
            </w:r>
            <w:r w:rsidRPr="007738E0">
              <w:rPr>
                <w:rFonts w:ascii="Consolas" w:eastAsia="Times New Roman" w:hAnsi="Consolas" w:cs="Courier New"/>
                <w:i/>
                <w:iCs/>
                <w:sz w:val="21"/>
                <w:szCs w:val="21"/>
              </w:rPr>
              <w:t>filename</w:t>
            </w:r>
            <w:r w:rsidRPr="007738E0">
              <w:rPr>
                <w:rFonts w:ascii="Consolas" w:eastAsia="Times New Roman" w:hAnsi="Consolas" w:cs="Courier New"/>
                <w:sz w:val="21"/>
                <w:szCs w:val="21"/>
              </w:rPr>
              <w:t>.css" rel="stylesheet"&gt;</w:t>
            </w:r>
          </w:p>
          <w:p w14:paraId="71F4852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&lt;script src="</w:t>
            </w:r>
            <w:r w:rsidRPr="007738E0">
              <w:rPr>
                <w:rFonts w:ascii="Consolas" w:eastAsia="Times New Roman" w:hAnsi="Consolas" w:cs="Courier New"/>
                <w:i/>
                <w:iCs/>
                <w:sz w:val="21"/>
                <w:szCs w:val="21"/>
              </w:rPr>
              <w:t>filename</w:t>
            </w:r>
            <w:r w:rsidRPr="007738E0">
              <w:rPr>
                <w:rFonts w:ascii="Consolas" w:eastAsia="Times New Roman" w:hAnsi="Consolas" w:cs="Courier New"/>
                <w:sz w:val="21"/>
                <w:szCs w:val="21"/>
              </w:rPr>
              <w:t>.js"&gt;&lt;/script&gt;</w:t>
            </w:r>
          </w:p>
          <w:p w14:paraId="4CA4046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4B49ACE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647BBAD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r w:rsidRPr="007738E0">
              <w:rPr>
                <w:rFonts w:ascii="Consolas" w:eastAsia="Times New Roman" w:hAnsi="Consolas" w:cs="Courier New"/>
                <w:color w:val="009900"/>
                <w:sz w:val="21"/>
                <w:szCs w:val="21"/>
              </w:rPr>
              <w:t>&lt;!-- YOUR CODE HERE! --&gt;</w:t>
            </w:r>
          </w:p>
          <w:p w14:paraId="79BBB38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30E331B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&lt;/html&gt;</w:t>
            </w:r>
          </w:p>
        </w:tc>
      </w:tr>
    </w:tbl>
    <w:p w14:paraId="7569693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External CSS and JavaScript are often used in an HTML document. Line 6 includes an external CSS file; and line 7 includes an external JavaScript file.</w:t>
      </w:r>
    </w:p>
    <w:p w14:paraId="67F755CC"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3.5  HTML Document Validator</w:t>
      </w:r>
    </w:p>
    <w:p w14:paraId="16A3711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submit your HTML document to the W3C Online Validator (@ </w:t>
      </w:r>
      <w:hyperlink r:id="rId69" w:history="1">
        <w:r w:rsidRPr="007738E0">
          <w:rPr>
            <w:rFonts w:ascii="Segoe UI" w:eastAsia="Times New Roman" w:hAnsi="Segoe UI" w:cs="Segoe UI"/>
            <w:color w:val="0B5395"/>
            <w:sz w:val="21"/>
            <w:szCs w:val="21"/>
            <w:u w:val="single"/>
          </w:rPr>
          <w:t>http://validator.w3.org/</w:t>
        </w:r>
      </w:hyperlink>
      <w:r w:rsidRPr="007738E0">
        <w:rPr>
          <w:rFonts w:ascii="Segoe UI" w:eastAsia="Times New Roman" w:hAnsi="Segoe UI" w:cs="Segoe UI"/>
          <w:color w:val="000000"/>
          <w:sz w:val="21"/>
          <w:szCs w:val="21"/>
        </w:rPr>
        <w:t>) for validation.</w:t>
      </w:r>
    </w:p>
    <w:p w14:paraId="1735599E"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3.6  Debugging HTML</w:t>
      </w:r>
    </w:p>
    <w:p w14:paraId="74BBBDF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Firebug or Web Developer Tools</w:t>
      </w:r>
    </w:p>
    <w:p w14:paraId="6173961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Firebug plug-in for Firefox (@ getfirebug.com) is simply a great tool for web development. It supports HTML, CSS, JavaScript, DOM and more. Install and get it started to inspect the web pages of your favorite site.</w:t>
      </w:r>
    </w:p>
    <w:p w14:paraId="2A51661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debug HTML under Firebug:</w:t>
      </w:r>
    </w:p>
    <w:p w14:paraId="0FC65E9E" w14:textId="77777777" w:rsidR="007738E0" w:rsidRPr="007738E0" w:rsidRDefault="007738E0" w:rsidP="007738E0">
      <w:pPr>
        <w:numPr>
          <w:ilvl w:val="0"/>
          <w:numId w:val="14"/>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 xml:space="preserve">Launch Firebug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Choose the "HTML" panel to view your HTML codes.</w:t>
      </w:r>
    </w:p>
    <w:p w14:paraId="48289A35" w14:textId="77777777" w:rsidR="007738E0" w:rsidRPr="007738E0" w:rsidRDefault="007738E0" w:rsidP="007738E0">
      <w:pPr>
        <w:numPr>
          <w:ilvl w:val="0"/>
          <w:numId w:val="14"/>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inspect an element, click on the "Inspect" button and select the HTML element of interest from the browser window. You can check/modify the "Style", "Layout", "DOM" and "Events" (on the right panel) associated with the selected element.</w:t>
      </w:r>
    </w:p>
    <w:p w14:paraId="58B0AFA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Try it out on the earlier examples.</w:t>
      </w:r>
    </w:p>
    <w:p w14:paraId="0D508A8B"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4.  HTML Basics</w:t>
      </w:r>
    </w:p>
    <w:p w14:paraId="65DFB249"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4.1  HTML Tags, Attribute and Elements</w:t>
      </w:r>
    </w:p>
    <w:p w14:paraId="51C798C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HTML Tags</w:t>
      </w:r>
    </w:p>
    <w:p w14:paraId="713CC03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w:t>
      </w:r>
      <w:r w:rsidRPr="007738E0">
        <w:rPr>
          <w:rFonts w:ascii="Segoe UI" w:eastAsia="Times New Roman" w:hAnsi="Segoe UI" w:cs="Segoe UI"/>
          <w:i/>
          <w:iCs/>
          <w:color w:val="000000"/>
          <w:sz w:val="21"/>
          <w:szCs w:val="21"/>
        </w:rPr>
        <w:t>opening tag</w:t>
      </w:r>
      <w:r w:rsidRPr="007738E0">
        <w:rPr>
          <w:rFonts w:ascii="Segoe UI" w:eastAsia="Times New Roman" w:hAnsi="Segoe UI" w:cs="Segoe UI"/>
          <w:color w:val="000000"/>
          <w:sz w:val="21"/>
          <w:szCs w:val="21"/>
        </w:rPr>
        <w:t> is enclosed by a pair of angle brackets in the form of </w:t>
      </w:r>
      <w:r w:rsidRPr="007738E0">
        <w:rPr>
          <w:rFonts w:ascii="Consolas" w:eastAsia="Times New Roman" w:hAnsi="Consolas" w:cs="Courier New"/>
          <w:color w:val="000000"/>
          <w:sz w:val="20"/>
          <w:szCs w:val="20"/>
        </w:rPr>
        <w:t>&lt;</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&gt; </w:t>
      </w:r>
      <w:r w:rsidRPr="007738E0">
        <w:rPr>
          <w:rFonts w:ascii="Segoe UI" w:eastAsia="Times New Roman" w:hAnsi="Segoe UI" w:cs="Segoe UI"/>
          <w:color w:val="000000"/>
          <w:sz w:val="21"/>
          <w:szCs w:val="21"/>
        </w:rPr>
        <w:t>(e.g.,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&lt;title&gt;</w:t>
      </w:r>
      <w:r w:rsidRPr="007738E0">
        <w:rPr>
          <w:rFonts w:ascii="Segoe UI" w:eastAsia="Times New Roman" w:hAnsi="Segoe UI" w:cs="Segoe UI"/>
          <w:color w:val="000000"/>
          <w:sz w:val="21"/>
          <w:szCs w:val="21"/>
        </w:rPr>
        <w:t>), which is associated with a matching </w:t>
      </w:r>
      <w:r w:rsidRPr="007738E0">
        <w:rPr>
          <w:rFonts w:ascii="Segoe UI" w:eastAsia="Times New Roman" w:hAnsi="Segoe UI" w:cs="Segoe UI"/>
          <w:i/>
          <w:iCs/>
          <w:color w:val="000000"/>
          <w:sz w:val="21"/>
          <w:szCs w:val="21"/>
        </w:rPr>
        <w:t>closing tag </w:t>
      </w:r>
      <w:r w:rsidRPr="007738E0">
        <w:rPr>
          <w:rFonts w:ascii="Consolas" w:eastAsia="Times New Roman" w:hAnsi="Consolas" w:cs="Courier New"/>
          <w:color w:val="000000"/>
          <w:sz w:val="20"/>
          <w:szCs w:val="20"/>
        </w:rPr>
        <w:t>&lt;/tag-name&gt;</w:t>
      </w:r>
      <w:r w:rsidRPr="007738E0">
        <w:rPr>
          <w:rFonts w:ascii="Segoe UI" w:eastAsia="Times New Roman" w:hAnsi="Segoe UI" w:cs="Segoe UI"/>
          <w:color w:val="000000"/>
          <w:sz w:val="21"/>
          <w:szCs w:val="21"/>
        </w:rPr>
        <w:t> having a leading forward slash, (e.g.,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&lt;/title&gt;</w:t>
      </w:r>
      <w:r w:rsidRPr="007738E0">
        <w:rPr>
          <w:rFonts w:ascii="Segoe UI" w:eastAsia="Times New Roman" w:hAnsi="Segoe UI" w:cs="Segoe UI"/>
          <w:color w:val="000000"/>
          <w:sz w:val="21"/>
          <w:szCs w:val="21"/>
        </w:rPr>
        <w:t>). The </w:t>
      </w:r>
      <w:r w:rsidRPr="007738E0">
        <w:rPr>
          <w:rFonts w:ascii="Segoe UI" w:eastAsia="Times New Roman" w:hAnsi="Segoe UI" w:cs="Segoe UI"/>
          <w:i/>
          <w:iCs/>
          <w:color w:val="000000"/>
          <w:sz w:val="21"/>
          <w:szCs w:val="21"/>
        </w:rPr>
        <w:t>tag-name</w:t>
      </w:r>
      <w:r w:rsidRPr="007738E0">
        <w:rPr>
          <w:rFonts w:ascii="Segoe UI" w:eastAsia="Times New Roman" w:hAnsi="Segoe UI" w:cs="Segoe UI"/>
          <w:color w:val="000000"/>
          <w:sz w:val="21"/>
          <w:szCs w:val="21"/>
        </w:rPr>
        <w:t> shall be in lowercase.</w:t>
      </w:r>
    </w:p>
    <w:p w14:paraId="42A7DBF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Tag's Attributes</w:t>
      </w:r>
    </w:p>
    <w:p w14:paraId="3CAEA40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i/>
          <w:iCs/>
          <w:color w:val="000000"/>
          <w:sz w:val="21"/>
          <w:szCs w:val="21"/>
        </w:rPr>
        <w:t>Attributes</w:t>
      </w:r>
      <w:r w:rsidRPr="007738E0">
        <w:rPr>
          <w:rFonts w:ascii="Segoe UI" w:eastAsia="Times New Roman" w:hAnsi="Segoe UI" w:cs="Segoe UI"/>
          <w:color w:val="000000"/>
          <w:sz w:val="21"/>
          <w:szCs w:val="21"/>
        </w:rPr>
        <w:t>, in the form of </w:t>
      </w:r>
      <w:r w:rsidRPr="007738E0">
        <w:rPr>
          <w:rFonts w:ascii="Consolas" w:eastAsia="Times New Roman" w:hAnsi="Consolas" w:cs="Courier New"/>
          <w:color w:val="000000"/>
          <w:sz w:val="20"/>
          <w:szCs w:val="20"/>
        </w:rPr>
        <w:t>name="value"</w:t>
      </w:r>
      <w:r w:rsidRPr="007738E0">
        <w:rPr>
          <w:rFonts w:ascii="Segoe UI" w:eastAsia="Times New Roman" w:hAnsi="Segoe UI" w:cs="Segoe UI"/>
          <w:color w:val="000000"/>
          <w:sz w:val="21"/>
          <w:szCs w:val="21"/>
        </w:rPr>
        <w:t> pairs can be included in the </w:t>
      </w:r>
      <w:r w:rsidRPr="007738E0">
        <w:rPr>
          <w:rFonts w:ascii="Segoe UI" w:eastAsia="Times New Roman" w:hAnsi="Segoe UI" w:cs="Segoe UI"/>
          <w:i/>
          <w:iCs/>
          <w:color w:val="000000"/>
          <w:sz w:val="21"/>
          <w:szCs w:val="21"/>
        </w:rPr>
        <w:t>opening tag</w:t>
      </w:r>
      <w:r w:rsidRPr="007738E0">
        <w:rPr>
          <w:rFonts w:ascii="Segoe UI" w:eastAsia="Times New Roman" w:hAnsi="Segoe UI" w:cs="Segoe UI"/>
          <w:color w:val="000000"/>
          <w:sz w:val="21"/>
          <w:szCs w:val="21"/>
        </w:rPr>
        <w:t> to </w:t>
      </w:r>
      <w:r w:rsidRPr="007738E0">
        <w:rPr>
          <w:rFonts w:ascii="Segoe UI" w:eastAsia="Times New Roman" w:hAnsi="Segoe UI" w:cs="Segoe UI"/>
          <w:i/>
          <w:iCs/>
          <w:color w:val="000000"/>
          <w:sz w:val="21"/>
          <w:szCs w:val="21"/>
        </w:rPr>
        <w:t>provide additional information</w:t>
      </w:r>
      <w:r w:rsidRPr="007738E0">
        <w:rPr>
          <w:rFonts w:ascii="Segoe UI" w:eastAsia="Times New Roman" w:hAnsi="Segoe UI" w:cs="Segoe UI"/>
          <w:color w:val="000000"/>
          <w:sz w:val="21"/>
          <w:szCs w:val="21"/>
        </w:rPr>
        <w:t> about the element.</w:t>
      </w:r>
    </w:p>
    <w:p w14:paraId="12D70F0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b/>
          <w:bCs/>
          <w:color w:val="000000"/>
          <w:sz w:val="21"/>
          <w:szCs w:val="21"/>
        </w:rPr>
        <w:t>Example 1</w:t>
      </w:r>
      <w:r w:rsidRPr="007738E0">
        <w:rPr>
          <w:rFonts w:ascii="Segoe UI" w:eastAsia="Times New Roman" w:hAnsi="Segoe UI" w:cs="Segoe UI"/>
          <w:color w:val="000000"/>
          <w:sz w:val="21"/>
          <w:szCs w:val="21"/>
        </w:rPr>
        <w:t>: In</w:t>
      </w:r>
      <w:r w:rsidRPr="007738E0">
        <w:rPr>
          <w:rFonts w:ascii="Consolas" w:eastAsia="Times New Roman" w:hAnsi="Consolas" w:cs="Courier New"/>
          <w:color w:val="000000"/>
          <w:sz w:val="20"/>
          <w:szCs w:val="20"/>
        </w:rPr>
        <w:t> &lt;html lang="en"&gt;</w:t>
      </w:r>
      <w:r w:rsidRPr="007738E0">
        <w:rPr>
          <w:rFonts w:ascii="Segoe UI" w:eastAsia="Times New Roman" w:hAnsi="Segoe UI" w:cs="Segoe UI"/>
          <w:color w:val="000000"/>
          <w:sz w:val="21"/>
          <w:szCs w:val="21"/>
        </w:rPr>
        <w:t>, the attribute </w:t>
      </w:r>
      <w:r w:rsidRPr="007738E0">
        <w:rPr>
          <w:rFonts w:ascii="Consolas" w:eastAsia="Times New Roman" w:hAnsi="Consolas" w:cs="Courier New"/>
          <w:color w:val="000000"/>
          <w:sz w:val="20"/>
          <w:szCs w:val="20"/>
        </w:rPr>
        <w:t>lang="en"</w:t>
      </w:r>
      <w:r w:rsidRPr="007738E0">
        <w:rPr>
          <w:rFonts w:ascii="Segoe UI" w:eastAsia="Times New Roman" w:hAnsi="Segoe UI" w:cs="Segoe UI"/>
          <w:color w:val="000000"/>
          <w:sz w:val="21"/>
          <w:szCs w:val="21"/>
        </w:rPr>
        <w:t> specifies the natural language for this document.</w:t>
      </w:r>
    </w:p>
    <w:p w14:paraId="5F67AC9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b/>
          <w:bCs/>
          <w:color w:val="000000"/>
          <w:sz w:val="21"/>
          <w:szCs w:val="21"/>
        </w:rPr>
        <w:t>Example 2</w:t>
      </w:r>
      <w:r w:rsidRPr="007738E0">
        <w:rPr>
          <w:rFonts w:ascii="Segoe UI" w:eastAsia="Times New Roman" w:hAnsi="Segoe UI" w:cs="Segoe UI"/>
          <w:color w:val="000000"/>
          <w:sz w:val="21"/>
          <w:szCs w:val="21"/>
        </w:rPr>
        <w:t>: In </w:t>
      </w:r>
      <w:r w:rsidRPr="007738E0">
        <w:rPr>
          <w:rFonts w:ascii="Consolas" w:eastAsia="Times New Roman" w:hAnsi="Consolas" w:cs="Courier New"/>
          <w:color w:val="000000"/>
          <w:sz w:val="20"/>
          <w:szCs w:val="20"/>
        </w:rPr>
        <w:t>&lt;meta charset="utf-8"&gt;</w:t>
      </w:r>
      <w:r w:rsidRPr="007738E0">
        <w:rPr>
          <w:rFonts w:ascii="Segoe UI" w:eastAsia="Times New Roman" w:hAnsi="Segoe UI" w:cs="Segoe UI"/>
          <w:color w:val="000000"/>
          <w:sz w:val="21"/>
          <w:szCs w:val="21"/>
        </w:rPr>
        <w:t>, the attribute </w:t>
      </w:r>
      <w:r w:rsidRPr="007738E0">
        <w:rPr>
          <w:rFonts w:ascii="Consolas" w:eastAsia="Times New Roman" w:hAnsi="Consolas" w:cs="Courier New"/>
          <w:color w:val="000000"/>
          <w:sz w:val="20"/>
          <w:szCs w:val="20"/>
        </w:rPr>
        <w:t>charset="utf-8"</w:t>
      </w:r>
      <w:r w:rsidRPr="007738E0">
        <w:rPr>
          <w:rFonts w:ascii="Segoe UI" w:eastAsia="Times New Roman" w:hAnsi="Segoe UI" w:cs="Segoe UI"/>
          <w:color w:val="000000"/>
          <w:sz w:val="21"/>
          <w:szCs w:val="21"/>
        </w:rPr>
        <w:t> specifies the character encoding scheme.</w:t>
      </w:r>
    </w:p>
    <w:p w14:paraId="2755408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b/>
          <w:bCs/>
          <w:color w:val="000000"/>
          <w:sz w:val="21"/>
          <w:szCs w:val="21"/>
        </w:rPr>
        <w:t>Example 3</w:t>
      </w:r>
      <w:r w:rsidRPr="007738E0">
        <w:rPr>
          <w:rFonts w:ascii="Segoe UI" w:eastAsia="Times New Roman" w:hAnsi="Segoe UI" w:cs="Segoe UI"/>
          <w:color w:val="000000"/>
          <w:sz w:val="21"/>
          <w:szCs w:val="21"/>
        </w:rPr>
        <w:t>: An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(image) tag may contain these attributes:</w:t>
      </w:r>
    </w:p>
    <w:p w14:paraId="0C983CF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&lt;img </w:t>
      </w:r>
      <w:r w:rsidRPr="007738E0">
        <w:rPr>
          <w:rFonts w:ascii="Consolas" w:eastAsia="Times New Roman" w:hAnsi="Consolas" w:cs="Courier New"/>
          <w:color w:val="E31B23"/>
          <w:sz w:val="20"/>
          <w:szCs w:val="20"/>
        </w:rPr>
        <w:t>src="logo.gif" alt="logo" width="50" height="30"</w:t>
      </w:r>
      <w:r w:rsidRPr="007738E0">
        <w:rPr>
          <w:rFonts w:ascii="Consolas" w:eastAsia="Times New Roman" w:hAnsi="Consolas" w:cs="Courier New"/>
          <w:color w:val="000000"/>
          <w:sz w:val="20"/>
          <w:szCs w:val="20"/>
        </w:rPr>
        <w:t xml:space="preserve"> /&gt;</w:t>
      </w:r>
    </w:p>
    <w:p w14:paraId="476716E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attribute "</w:t>
      </w:r>
      <w:r w:rsidRPr="007738E0">
        <w:rPr>
          <w:rFonts w:ascii="Consolas" w:eastAsia="Times New Roman" w:hAnsi="Consolas" w:cs="Courier New"/>
          <w:color w:val="000000"/>
          <w:sz w:val="20"/>
          <w:szCs w:val="20"/>
        </w:rPr>
        <w:t>src</w:t>
      </w:r>
      <w:r w:rsidRPr="007738E0">
        <w:rPr>
          <w:rFonts w:ascii="Segoe UI" w:eastAsia="Times New Roman" w:hAnsi="Segoe UI" w:cs="Segoe UI"/>
          <w:color w:val="000000"/>
          <w:sz w:val="21"/>
          <w:szCs w:val="21"/>
        </w:rPr>
        <w:t>" specifies the source-URL of the image; "</w:t>
      </w:r>
      <w:r w:rsidRPr="007738E0">
        <w:rPr>
          <w:rFonts w:ascii="Consolas" w:eastAsia="Times New Roman" w:hAnsi="Consolas" w:cs="Courier New"/>
          <w:color w:val="000000"/>
          <w:sz w:val="20"/>
          <w:szCs w:val="20"/>
        </w:rPr>
        <w:t>alt</w:t>
      </w:r>
      <w:r w:rsidRPr="007738E0">
        <w:rPr>
          <w:rFonts w:ascii="Segoe UI" w:eastAsia="Times New Roman" w:hAnsi="Segoe UI" w:cs="Segoe UI"/>
          <w:color w:val="000000"/>
          <w:sz w:val="21"/>
          <w:szCs w:val="21"/>
        </w:rPr>
        <w:t>" specifies an alternate text, if the image cannot be displayed;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specify the width and height of the image displayed area.</w:t>
      </w:r>
    </w:p>
    <w:p w14:paraId="58E7B4C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p>
    <w:p w14:paraId="4C0FFE7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Some of the attributes are </w:t>
      </w:r>
      <w:r w:rsidRPr="007738E0">
        <w:rPr>
          <w:rFonts w:ascii="Segoe UI" w:eastAsia="Times New Roman" w:hAnsi="Segoe UI" w:cs="Segoe UI"/>
          <w:i/>
          <w:iCs/>
          <w:color w:val="000000"/>
          <w:sz w:val="21"/>
          <w:szCs w:val="21"/>
        </w:rPr>
        <w:t>mandatory</w:t>
      </w:r>
      <w:r w:rsidRPr="007738E0">
        <w:rPr>
          <w:rFonts w:ascii="Segoe UI" w:eastAsia="Times New Roman" w:hAnsi="Segoe UI" w:cs="Segoe UI"/>
          <w:color w:val="000000"/>
          <w:sz w:val="21"/>
          <w:szCs w:val="21"/>
        </w:rPr>
        <w:t> (e.g., the "</w:t>
      </w:r>
      <w:r w:rsidRPr="007738E0">
        <w:rPr>
          <w:rFonts w:ascii="Consolas" w:eastAsia="Times New Roman" w:hAnsi="Consolas" w:cs="Courier New"/>
          <w:color w:val="000000"/>
          <w:sz w:val="20"/>
          <w:szCs w:val="20"/>
        </w:rPr>
        <w:t>src</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alt</w:t>
      </w:r>
      <w:r w:rsidRPr="007738E0">
        <w:rPr>
          <w:rFonts w:ascii="Segoe UI" w:eastAsia="Times New Roman" w:hAnsi="Segoe UI" w:cs="Segoe UI"/>
          <w:color w:val="000000"/>
          <w:sz w:val="21"/>
          <w:szCs w:val="21"/>
        </w:rPr>
        <w:t>" attributes of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tag); while some are </w:t>
      </w:r>
      <w:r w:rsidRPr="007738E0">
        <w:rPr>
          <w:rFonts w:ascii="Segoe UI" w:eastAsia="Times New Roman" w:hAnsi="Segoe UI" w:cs="Segoe UI"/>
          <w:i/>
          <w:iCs/>
          <w:color w:val="000000"/>
          <w:sz w:val="21"/>
          <w:szCs w:val="21"/>
        </w:rPr>
        <w:t>optional</w:t>
      </w:r>
      <w:r w:rsidRPr="007738E0">
        <w:rPr>
          <w:rFonts w:ascii="Segoe UI" w:eastAsia="Times New Roman" w:hAnsi="Segoe UI" w:cs="Segoe UI"/>
          <w:color w:val="000000"/>
          <w:sz w:val="21"/>
          <w:szCs w:val="21"/>
        </w:rPr>
        <w:t> (e.g., 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attributes of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tag, which are used by browser to reserve space for the image and resizing the image; but browser can figure out the width and height after the image is loaded).</w:t>
      </w:r>
    </w:p>
    <w:p w14:paraId="1CA27EA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Multiple attributes are separated by space, as follows:</w:t>
      </w:r>
    </w:p>
    <w:p w14:paraId="20E117C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E31B23"/>
          <w:sz w:val="20"/>
          <w:szCs w:val="20"/>
        </w:rPr>
        <w:t>attName</w:t>
      </w:r>
      <w:r w:rsidRPr="007738E0">
        <w:rPr>
          <w:rFonts w:ascii="Consolas" w:eastAsia="Times New Roman" w:hAnsi="Consolas" w:cs="Courier New"/>
          <w:color w:val="E31B23"/>
          <w:sz w:val="20"/>
          <w:szCs w:val="20"/>
        </w:rPr>
        <w:t>1="</w:t>
      </w:r>
      <w:r w:rsidRPr="007738E0">
        <w:rPr>
          <w:rFonts w:ascii="Consolas" w:eastAsia="Times New Roman" w:hAnsi="Consolas" w:cs="Courier New"/>
          <w:i/>
          <w:iCs/>
          <w:color w:val="E31B23"/>
          <w:sz w:val="20"/>
          <w:szCs w:val="20"/>
        </w:rPr>
        <w:t>attValue</w:t>
      </w:r>
      <w:r w:rsidRPr="007738E0">
        <w:rPr>
          <w:rFonts w:ascii="Consolas" w:eastAsia="Times New Roman" w:hAnsi="Consolas" w:cs="Courier New"/>
          <w:color w:val="E31B23"/>
          <w:sz w:val="20"/>
          <w:szCs w:val="20"/>
        </w:rPr>
        <w:t xml:space="preserve">1" </w:t>
      </w:r>
      <w:r w:rsidRPr="007738E0">
        <w:rPr>
          <w:rFonts w:ascii="Consolas" w:eastAsia="Times New Roman" w:hAnsi="Consolas" w:cs="Courier New"/>
          <w:i/>
          <w:iCs/>
          <w:color w:val="E31B23"/>
          <w:sz w:val="20"/>
          <w:szCs w:val="20"/>
        </w:rPr>
        <w:t>attName</w:t>
      </w:r>
      <w:r w:rsidRPr="007738E0">
        <w:rPr>
          <w:rFonts w:ascii="Consolas" w:eastAsia="Times New Roman" w:hAnsi="Consolas" w:cs="Courier New"/>
          <w:color w:val="E31B23"/>
          <w:sz w:val="20"/>
          <w:szCs w:val="20"/>
        </w:rPr>
        <w:t>2="</w:t>
      </w:r>
      <w:r w:rsidRPr="007738E0">
        <w:rPr>
          <w:rFonts w:ascii="Consolas" w:eastAsia="Times New Roman" w:hAnsi="Consolas" w:cs="Courier New"/>
          <w:i/>
          <w:iCs/>
          <w:color w:val="E31B23"/>
          <w:sz w:val="20"/>
          <w:szCs w:val="20"/>
        </w:rPr>
        <w:t>attValue</w:t>
      </w:r>
      <w:r w:rsidRPr="007738E0">
        <w:rPr>
          <w:rFonts w:ascii="Consolas" w:eastAsia="Times New Roman" w:hAnsi="Consolas" w:cs="Courier New"/>
          <w:color w:val="E31B23"/>
          <w:sz w:val="20"/>
          <w:szCs w:val="20"/>
        </w:rPr>
        <w:t>2"</w:t>
      </w:r>
      <w:r w:rsidRPr="007738E0">
        <w:rPr>
          <w:rFonts w:ascii="Consolas" w:eastAsia="Times New Roman" w:hAnsi="Consolas" w:cs="Courier New"/>
          <w:color w:val="000000"/>
          <w:sz w:val="20"/>
          <w:szCs w:val="20"/>
        </w:rPr>
        <w:t xml:space="preserve"> ...&gt; ... &lt;/</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&gt;</w:t>
      </w:r>
    </w:p>
    <w:p w14:paraId="7659B14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Attributes are written in the form of </w:t>
      </w:r>
      <w:r w:rsidRPr="007738E0">
        <w:rPr>
          <w:rFonts w:ascii="Consolas" w:eastAsia="Times New Roman" w:hAnsi="Consolas" w:cs="Courier New"/>
          <w:i/>
          <w:iCs/>
          <w:color w:val="000000"/>
          <w:sz w:val="20"/>
          <w:szCs w:val="20"/>
        </w:rPr>
        <w:t>name</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value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pairs. The </w:t>
      </w:r>
      <w:r w:rsidRPr="007738E0">
        <w:rPr>
          <w:rFonts w:ascii="Consolas" w:eastAsia="Times New Roman" w:hAnsi="Consolas" w:cs="Courier New"/>
          <w:i/>
          <w:iCs/>
          <w:color w:val="000000"/>
          <w:sz w:val="20"/>
          <w:szCs w:val="20"/>
        </w:rPr>
        <w:t>value</w:t>
      </w:r>
      <w:r w:rsidRPr="007738E0">
        <w:rPr>
          <w:rFonts w:ascii="Segoe UI" w:eastAsia="Times New Roman" w:hAnsi="Segoe UI" w:cs="Segoe UI"/>
          <w:color w:val="000000"/>
          <w:sz w:val="21"/>
          <w:szCs w:val="21"/>
        </w:rPr>
        <w:t> should be enclosed in single or double quotes for XHTML/XML compliance (although HTML5 does not enforce it).</w:t>
      </w:r>
    </w:p>
    <w:p w14:paraId="69F2493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HTML Elements</w:t>
      </w:r>
    </w:p>
    <w:p w14:paraId="0EF039D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w:t>
      </w:r>
      <w:r w:rsidRPr="007738E0">
        <w:rPr>
          <w:rFonts w:ascii="Segoe UI" w:eastAsia="Times New Roman" w:hAnsi="Segoe UI" w:cs="Segoe UI"/>
          <w:i/>
          <w:iCs/>
          <w:color w:val="000000"/>
          <w:sz w:val="21"/>
          <w:szCs w:val="21"/>
        </w:rPr>
        <w:t>element</w:t>
      </w:r>
      <w:r w:rsidRPr="007738E0">
        <w:rPr>
          <w:rFonts w:ascii="Segoe UI" w:eastAsia="Times New Roman" w:hAnsi="Segoe UI" w:cs="Segoe UI"/>
          <w:color w:val="000000"/>
          <w:sz w:val="21"/>
          <w:szCs w:val="21"/>
        </w:rPr>
        <w:t> consists of the opening and closing tags, and the content in between, e.g., </w:t>
      </w:r>
      <w:r w:rsidRPr="007738E0">
        <w:rPr>
          <w:rFonts w:ascii="Consolas" w:eastAsia="Times New Roman" w:hAnsi="Consolas" w:cs="Courier New"/>
          <w:color w:val="000000"/>
          <w:sz w:val="20"/>
          <w:szCs w:val="20"/>
        </w:rPr>
        <w:t>&lt;p&gt;A for apple&lt;/p&gt;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&lt;strong&gt;Caution!&lt;/strong&gt;</w:t>
      </w:r>
      <w:r w:rsidRPr="007738E0">
        <w:rPr>
          <w:rFonts w:ascii="Segoe UI" w:eastAsia="Times New Roman" w:hAnsi="Segoe UI" w:cs="Segoe UI"/>
          <w:color w:val="000000"/>
          <w:sz w:val="21"/>
          <w:szCs w:val="21"/>
        </w:rPr>
        <w:t>.</w:t>
      </w:r>
    </w:p>
    <w:p w14:paraId="30E8E6E5"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are two types of elements:</w:t>
      </w:r>
    </w:p>
    <w:p w14:paraId="71EEB295" w14:textId="77777777" w:rsidR="007738E0" w:rsidRPr="007738E0" w:rsidRDefault="007738E0" w:rsidP="007738E0">
      <w:pPr>
        <w:numPr>
          <w:ilvl w:val="0"/>
          <w:numId w:val="15"/>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t>Container Element:</w:t>
      </w:r>
      <w:r w:rsidRPr="007738E0">
        <w:rPr>
          <w:rFonts w:ascii="Segoe UI" w:eastAsia="Times New Roman" w:hAnsi="Segoe UI" w:cs="Segoe UI"/>
          <w:color w:val="000000"/>
          <w:sz w:val="21"/>
          <w:szCs w:val="21"/>
        </w:rPr>
        <w:t> A container element has an </w:t>
      </w:r>
      <w:r w:rsidRPr="007738E0">
        <w:rPr>
          <w:rFonts w:ascii="Segoe UI" w:eastAsia="Times New Roman" w:hAnsi="Segoe UI" w:cs="Segoe UI"/>
          <w:i/>
          <w:iCs/>
          <w:color w:val="000000"/>
          <w:sz w:val="21"/>
          <w:szCs w:val="21"/>
        </w:rPr>
        <w:t>opening tag</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&gt;</w:t>
      </w:r>
      <w:r w:rsidRPr="007738E0">
        <w:rPr>
          <w:rFonts w:ascii="Segoe UI" w:eastAsia="Times New Roman" w:hAnsi="Segoe UI" w:cs="Segoe UI"/>
          <w:color w:val="000000"/>
          <w:sz w:val="21"/>
          <w:szCs w:val="21"/>
        </w:rPr>
        <w:t> that activates an effect to its content, and a </w:t>
      </w:r>
      <w:r w:rsidRPr="007738E0">
        <w:rPr>
          <w:rFonts w:ascii="Segoe UI" w:eastAsia="Times New Roman" w:hAnsi="Segoe UI" w:cs="Segoe UI"/>
          <w:i/>
          <w:iCs/>
          <w:color w:val="000000"/>
          <w:sz w:val="21"/>
          <w:szCs w:val="21"/>
        </w:rPr>
        <w:t>matching closing tag</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&gt;</w:t>
      </w:r>
      <w:r w:rsidRPr="007738E0">
        <w:rPr>
          <w:rFonts w:ascii="Segoe UI" w:eastAsia="Times New Roman" w:hAnsi="Segoe UI" w:cs="Segoe UI"/>
          <w:color w:val="000000"/>
          <w:sz w:val="21"/>
          <w:szCs w:val="21"/>
        </w:rPr>
        <w:t> to discontinue the effect. In other words, container elements apply formatting to their contents. For example:</w:t>
      </w:r>
    </w:p>
    <w:p w14:paraId="6D4604B3" w14:textId="77777777" w:rsidR="007738E0" w:rsidRPr="007738E0" w:rsidRDefault="007738E0" w:rsidP="007738E0">
      <w:pPr>
        <w:numPr>
          <w:ilvl w:val="0"/>
          <w:numId w:val="1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&lt;h1&gt;</w:t>
      </w:r>
      <w:r w:rsidRPr="007738E0">
        <w:rPr>
          <w:rFonts w:ascii="Consolas" w:eastAsia="Times New Roman" w:hAnsi="Consolas" w:cs="Courier New"/>
          <w:color w:val="000000"/>
          <w:sz w:val="20"/>
          <w:szCs w:val="20"/>
        </w:rPr>
        <w:t>The h1 tags enclose a heading level 1</w:t>
      </w:r>
      <w:r w:rsidRPr="007738E0">
        <w:rPr>
          <w:rFonts w:ascii="Consolas" w:eastAsia="Times New Roman" w:hAnsi="Consolas" w:cs="Courier New"/>
          <w:color w:val="E31B23"/>
          <w:sz w:val="20"/>
          <w:szCs w:val="20"/>
        </w:rPr>
        <w:t>&lt;/h1&gt;</w:t>
      </w:r>
    </w:p>
    <w:p w14:paraId="322F298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 xml:space="preserve">The p tags is used to </w:t>
      </w:r>
      <w:r w:rsidRPr="007738E0">
        <w:rPr>
          <w:rFonts w:ascii="Consolas" w:eastAsia="Times New Roman" w:hAnsi="Consolas" w:cs="Courier New"/>
          <w:color w:val="E31B23"/>
          <w:sz w:val="20"/>
          <w:szCs w:val="20"/>
        </w:rPr>
        <w:t>&lt;em&gt;</w:t>
      </w:r>
      <w:r w:rsidRPr="007738E0">
        <w:rPr>
          <w:rFonts w:ascii="Consolas" w:eastAsia="Times New Roman" w:hAnsi="Consolas" w:cs="Courier New"/>
          <w:color w:val="000000"/>
          <w:sz w:val="20"/>
          <w:szCs w:val="20"/>
        </w:rPr>
        <w:t>markup</w:t>
      </w:r>
      <w:r w:rsidRPr="007738E0">
        <w:rPr>
          <w:rFonts w:ascii="Consolas" w:eastAsia="Times New Roman" w:hAnsi="Consolas" w:cs="Courier New"/>
          <w:color w:val="E31B23"/>
          <w:sz w:val="20"/>
          <w:szCs w:val="20"/>
        </w:rPr>
        <w:t>&lt;/em&gt;</w:t>
      </w:r>
      <w:r w:rsidRPr="007738E0">
        <w:rPr>
          <w:rFonts w:ascii="Consolas" w:eastAsia="Times New Roman" w:hAnsi="Consolas" w:cs="Courier New"/>
          <w:color w:val="000000"/>
          <w:sz w:val="20"/>
          <w:szCs w:val="20"/>
        </w:rPr>
        <w:t xml:space="preserve"> a </w:t>
      </w:r>
      <w:r w:rsidRPr="007738E0">
        <w:rPr>
          <w:rFonts w:ascii="Consolas" w:eastAsia="Times New Roman" w:hAnsi="Consolas" w:cs="Courier New"/>
          <w:color w:val="E31B23"/>
          <w:sz w:val="20"/>
          <w:szCs w:val="20"/>
        </w:rPr>
        <w:t>&lt;strong&gt;</w:t>
      </w:r>
      <w:r w:rsidRPr="007738E0">
        <w:rPr>
          <w:rFonts w:ascii="Consolas" w:eastAsia="Times New Roman" w:hAnsi="Consolas" w:cs="Courier New"/>
          <w:color w:val="000000"/>
          <w:sz w:val="20"/>
          <w:szCs w:val="20"/>
        </w:rPr>
        <w:t>paragraph</w:t>
      </w:r>
      <w:r w:rsidRPr="007738E0">
        <w:rPr>
          <w:rFonts w:ascii="Consolas" w:eastAsia="Times New Roman" w:hAnsi="Consolas" w:cs="Courier New"/>
          <w:color w:val="E31B23"/>
          <w:sz w:val="20"/>
          <w:szCs w:val="20"/>
        </w:rPr>
        <w:t>&lt;/strong&gt;</w:t>
      </w:r>
      <w:r w:rsidRPr="007738E0">
        <w:rPr>
          <w:rFonts w:ascii="Consolas" w:eastAsia="Times New Roman" w:hAnsi="Consolas" w:cs="Courier New"/>
          <w:color w:val="000000"/>
          <w:sz w:val="20"/>
          <w:szCs w:val="20"/>
        </w:rPr>
        <w:t>.</w:t>
      </w:r>
      <w:r w:rsidRPr="007738E0">
        <w:rPr>
          <w:rFonts w:ascii="Consolas" w:eastAsia="Times New Roman" w:hAnsi="Consolas" w:cs="Courier New"/>
          <w:color w:val="E31B23"/>
          <w:sz w:val="20"/>
          <w:szCs w:val="20"/>
        </w:rPr>
        <w:t>&lt;/p&gt;</w:t>
      </w:r>
    </w:p>
    <w:p w14:paraId="565A2764" w14:textId="77777777" w:rsidR="007738E0" w:rsidRPr="007738E0" w:rsidRDefault="007738E0" w:rsidP="007738E0">
      <w:pPr>
        <w:numPr>
          <w:ilvl w:val="0"/>
          <w:numId w:val="15"/>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t>Standalone Element:</w:t>
      </w:r>
      <w:r w:rsidRPr="007738E0">
        <w:rPr>
          <w:rFonts w:ascii="Segoe UI" w:eastAsia="Times New Roman" w:hAnsi="Segoe UI" w:cs="Segoe UI"/>
          <w:color w:val="000000"/>
          <w:sz w:val="21"/>
          <w:szCs w:val="21"/>
        </w:rPr>
        <w:t> A standalone element does not enclose content but is used to achieve a certain effect, e.g., </w:t>
      </w:r>
      <w:r w:rsidRPr="007738E0">
        <w:rPr>
          <w:rFonts w:ascii="Consolas" w:eastAsia="Times New Roman" w:hAnsi="Consolas" w:cs="Courier New"/>
          <w:color w:val="000000"/>
          <w:sz w:val="20"/>
          <w:szCs w:val="20"/>
        </w:rPr>
        <w:t>&lt;hr&gt;</w:t>
      </w:r>
      <w:r w:rsidRPr="007738E0">
        <w:rPr>
          <w:rFonts w:ascii="Segoe UI" w:eastAsia="Times New Roman" w:hAnsi="Segoe UI" w:cs="Segoe UI"/>
          <w:color w:val="000000"/>
          <w:sz w:val="21"/>
          <w:szCs w:val="21"/>
        </w:rPr>
        <w:t> is used to draw a horizontal rule; </w:t>
      </w:r>
      <w:r w:rsidRPr="007738E0">
        <w:rPr>
          <w:rFonts w:ascii="Consolas" w:eastAsia="Times New Roman" w:hAnsi="Consolas" w:cs="Courier New"/>
          <w:color w:val="000000"/>
          <w:sz w:val="20"/>
          <w:szCs w:val="20"/>
        </w:rPr>
        <w:t>&lt;br&gt;</w:t>
      </w:r>
      <w:r w:rsidRPr="007738E0">
        <w:rPr>
          <w:rFonts w:ascii="Segoe UI" w:eastAsia="Times New Roman" w:hAnsi="Segoe UI" w:cs="Segoe UI"/>
          <w:color w:val="000000"/>
          <w:sz w:val="21"/>
          <w:szCs w:val="21"/>
        </w:rPr>
        <w:t> to introduce a manual line-break; and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for embedding an external image.</w:t>
      </w:r>
      <w:r w:rsidRPr="007738E0">
        <w:rPr>
          <w:rFonts w:ascii="Segoe UI" w:eastAsia="Times New Roman" w:hAnsi="Segoe UI" w:cs="Segoe UI"/>
          <w:color w:val="000000"/>
          <w:sz w:val="21"/>
          <w:szCs w:val="21"/>
        </w:rPr>
        <w:br/>
        <w:t>In XHTML, you need to end a standalone element with a trailing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in the opening tag. For examples:</w:t>
      </w:r>
    </w:p>
    <w:p w14:paraId="5BA61C5D" w14:textId="77777777" w:rsidR="007738E0" w:rsidRPr="007738E0" w:rsidRDefault="007738E0" w:rsidP="007738E0">
      <w:pPr>
        <w:numPr>
          <w:ilvl w:val="0"/>
          <w:numId w:val="1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&lt;br /&gt;</w:t>
      </w:r>
    </w:p>
    <w:p w14:paraId="0E9B115A" w14:textId="77777777" w:rsidR="007738E0" w:rsidRPr="007738E0" w:rsidRDefault="007738E0" w:rsidP="007738E0">
      <w:pPr>
        <w:numPr>
          <w:ilvl w:val="0"/>
          <w:numId w:val="1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&lt;hr /&gt;</w:t>
      </w:r>
    </w:p>
    <w:p w14:paraId="6DF55CF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&lt;img src="logo.gif" /&gt;</w:t>
      </w:r>
    </w:p>
    <w:p w14:paraId="78FB930B" w14:textId="77777777" w:rsidR="007738E0" w:rsidRPr="007738E0" w:rsidRDefault="007738E0" w:rsidP="007738E0">
      <w:p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Alternatively, you can also close a standalone element with a matching closing tag. This is cumbersome but consistent in syntax to the container element. For example,</w:t>
      </w:r>
    </w:p>
    <w:p w14:paraId="6644F2D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&lt;br&gt;&lt;/br&gt;</w:t>
      </w:r>
    </w:p>
    <w:p w14:paraId="7E245CC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&lt;hr&gt;&lt;/hr&gt;</w:t>
      </w:r>
    </w:p>
    <w:p w14:paraId="5408D74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&lt;img src="logo.gif"&gt;&lt;/img&gt;</w:t>
      </w:r>
    </w:p>
    <w:p w14:paraId="72377843" w14:textId="77777777" w:rsidR="007738E0" w:rsidRPr="007738E0" w:rsidRDefault="007738E0" w:rsidP="007738E0">
      <w:p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HTML5 no longer enforces this rule. </w:t>
      </w:r>
      <w:r w:rsidRPr="007738E0">
        <w:rPr>
          <w:rFonts w:ascii="Segoe UI" w:eastAsia="Times New Roman" w:hAnsi="Segoe UI" w:cs="Segoe UI"/>
          <w:b/>
          <w:bCs/>
          <w:color w:val="000000"/>
          <w:sz w:val="21"/>
          <w:szCs w:val="21"/>
        </w:rPr>
        <w:t>Today, most developers omit the trailing </w:t>
      </w:r>
      <w:r w:rsidRPr="007738E0">
        <w:rPr>
          <w:rFonts w:ascii="Consolas" w:eastAsia="Times New Roman" w:hAnsi="Consolas" w:cs="Courier New"/>
          <w:b/>
          <w:bCs/>
          <w:color w:val="000000"/>
          <w:sz w:val="20"/>
          <w:szCs w:val="20"/>
        </w:rPr>
        <w:t>'/'</w:t>
      </w:r>
      <w:r w:rsidRPr="007738E0">
        <w:rPr>
          <w:rFonts w:ascii="Segoe UI" w:eastAsia="Times New Roman" w:hAnsi="Segoe UI" w:cs="Segoe UI"/>
          <w:b/>
          <w:bCs/>
          <w:color w:val="000000"/>
          <w:sz w:val="21"/>
          <w:szCs w:val="21"/>
        </w:rPr>
        <w:t> for simplicity, e.g., </w:t>
      </w:r>
      <w:r w:rsidRPr="007738E0">
        <w:rPr>
          <w:rFonts w:ascii="Consolas" w:eastAsia="Times New Roman" w:hAnsi="Consolas" w:cs="Courier New"/>
          <w:b/>
          <w:bCs/>
          <w:color w:val="000000"/>
          <w:sz w:val="20"/>
          <w:szCs w:val="20"/>
        </w:rPr>
        <w:t>&lt;br&gt;</w:t>
      </w:r>
      <w:r w:rsidRPr="007738E0">
        <w:rPr>
          <w:rFonts w:ascii="Segoe UI" w:eastAsia="Times New Roman" w:hAnsi="Segoe UI" w:cs="Segoe UI"/>
          <w:b/>
          <w:bCs/>
          <w:color w:val="000000"/>
          <w:sz w:val="21"/>
          <w:szCs w:val="21"/>
        </w:rPr>
        <w:t>, </w:t>
      </w:r>
      <w:r w:rsidRPr="007738E0">
        <w:rPr>
          <w:rFonts w:ascii="Consolas" w:eastAsia="Times New Roman" w:hAnsi="Consolas" w:cs="Courier New"/>
          <w:b/>
          <w:bCs/>
          <w:color w:val="000000"/>
          <w:sz w:val="20"/>
          <w:szCs w:val="20"/>
        </w:rPr>
        <w:t>&lt;hr&gt;</w:t>
      </w:r>
      <w:r w:rsidRPr="007738E0">
        <w:rPr>
          <w:rFonts w:ascii="Segoe UI" w:eastAsia="Times New Roman" w:hAnsi="Segoe UI" w:cs="Segoe UI"/>
          <w:b/>
          <w:bCs/>
          <w:color w:val="000000"/>
          <w:sz w:val="21"/>
          <w:szCs w:val="21"/>
        </w:rPr>
        <w:t>.</w:t>
      </w:r>
    </w:p>
    <w:p w14:paraId="550D886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Nesting Elements and the Document Tree</w:t>
      </w:r>
    </w:p>
    <w:p w14:paraId="03364D7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element can be nested within another element, e.g., </w:t>
      </w:r>
      <w:r w:rsidRPr="007738E0">
        <w:rPr>
          <w:rFonts w:ascii="Consolas" w:eastAsia="Times New Roman" w:hAnsi="Consolas" w:cs="Courier New"/>
          <w:color w:val="000000"/>
          <w:sz w:val="20"/>
          <w:szCs w:val="20"/>
        </w:rPr>
        <w:t>&lt;p&gt;This is my &lt;em&gt;first&lt;/em&gt; web page!&lt;/p&gt;</w:t>
      </w:r>
      <w:r w:rsidRPr="007738E0">
        <w:rPr>
          <w:rFonts w:ascii="Segoe UI" w:eastAsia="Times New Roman" w:hAnsi="Segoe UI" w:cs="Segoe UI"/>
          <w:color w:val="000000"/>
          <w:sz w:val="21"/>
          <w:szCs w:val="21"/>
        </w:rPr>
        <w:t>. It is important to </w:t>
      </w:r>
      <w:r w:rsidRPr="007738E0">
        <w:rPr>
          <w:rFonts w:ascii="Segoe UI" w:eastAsia="Times New Roman" w:hAnsi="Segoe UI" w:cs="Segoe UI"/>
          <w:i/>
          <w:iCs/>
          <w:color w:val="000000"/>
          <w:sz w:val="21"/>
          <w:szCs w:val="21"/>
        </w:rPr>
        <w:t>properly</w:t>
      </w:r>
      <w:r w:rsidRPr="007738E0">
        <w:rPr>
          <w:rFonts w:ascii="Segoe UI" w:eastAsia="Times New Roman" w:hAnsi="Segoe UI" w:cs="Segoe UI"/>
          <w:color w:val="000000"/>
          <w:sz w:val="21"/>
          <w:szCs w:val="21"/>
        </w:rPr>
        <w:t> nest the elements, e.g., the sequence </w:t>
      </w:r>
      <w:r w:rsidRPr="007738E0">
        <w:rPr>
          <w:rFonts w:ascii="Consolas" w:eastAsia="Times New Roman" w:hAnsi="Consolas" w:cs="Courier New"/>
          <w:color w:val="000000"/>
          <w:sz w:val="20"/>
          <w:szCs w:val="20"/>
        </w:rPr>
        <w:t>&lt;p&gt;...&lt;em&gt;...&lt;/p&gt;...&lt;/em&gt;</w:t>
      </w:r>
      <w:r w:rsidRPr="007738E0">
        <w:rPr>
          <w:rFonts w:ascii="Segoe UI" w:eastAsia="Times New Roman" w:hAnsi="Segoe UI" w:cs="Segoe UI"/>
          <w:color w:val="000000"/>
          <w:sz w:val="21"/>
          <w:szCs w:val="21"/>
        </w:rPr>
        <w:t> is invalid.</w:t>
      </w:r>
    </w:p>
    <w:p w14:paraId="55462EE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valid HTML document exhibits a </w:t>
      </w:r>
      <w:r w:rsidRPr="007738E0">
        <w:rPr>
          <w:rFonts w:ascii="Segoe UI" w:eastAsia="Times New Roman" w:hAnsi="Segoe UI" w:cs="Segoe UI"/>
          <w:i/>
          <w:iCs/>
          <w:color w:val="000000"/>
          <w:sz w:val="21"/>
          <w:szCs w:val="21"/>
        </w:rPr>
        <w:t>tree</w:t>
      </w:r>
      <w:r w:rsidRPr="007738E0">
        <w:rPr>
          <w:rFonts w:ascii="Segoe UI" w:eastAsia="Times New Roman" w:hAnsi="Segoe UI" w:cs="Segoe UI"/>
          <w:color w:val="000000"/>
          <w:sz w:val="21"/>
          <w:szCs w:val="21"/>
        </w:rPr>
        <w:t> structure (called DOM or Document Object Model), with the element </w:t>
      </w:r>
      <w:r w:rsidRPr="007738E0">
        <w:rPr>
          <w:rFonts w:ascii="Consolas" w:eastAsia="Times New Roman" w:hAnsi="Consolas" w:cs="Courier New"/>
          <w:color w:val="000000"/>
          <w:sz w:val="20"/>
          <w:szCs w:val="20"/>
        </w:rPr>
        <w:t>&lt;html&gt;</w:t>
      </w:r>
      <w:r w:rsidRPr="007738E0">
        <w:rPr>
          <w:rFonts w:ascii="Segoe UI" w:eastAsia="Times New Roman" w:hAnsi="Segoe UI" w:cs="Segoe UI"/>
          <w:color w:val="000000"/>
          <w:sz w:val="21"/>
          <w:szCs w:val="21"/>
        </w:rPr>
        <w:t> as the </w:t>
      </w:r>
      <w:r w:rsidRPr="007738E0">
        <w:rPr>
          <w:rFonts w:ascii="Segoe UI" w:eastAsia="Times New Roman" w:hAnsi="Segoe UI" w:cs="Segoe UI"/>
          <w:i/>
          <w:iCs/>
          <w:color w:val="000000"/>
          <w:sz w:val="21"/>
          <w:szCs w:val="21"/>
        </w:rPr>
        <w:t>root</w:t>
      </w:r>
      <w:r w:rsidRPr="007738E0">
        <w:rPr>
          <w:rFonts w:ascii="Segoe UI" w:eastAsia="Times New Roman" w:hAnsi="Segoe UI" w:cs="Segoe UI"/>
          <w:color w:val="000000"/>
          <w:sz w:val="21"/>
          <w:szCs w:val="21"/>
        </w:rPr>
        <w:t> element of the document tree, with two child elements: </w:t>
      </w:r>
      <w:r w:rsidRPr="007738E0">
        <w:rPr>
          <w:rFonts w:ascii="Consolas" w:eastAsia="Times New Roman" w:hAnsi="Consolas" w:cs="Courier New"/>
          <w:color w:val="000000"/>
          <w:sz w:val="20"/>
          <w:szCs w:val="20"/>
        </w:rPr>
        <w:t>&lt;head&gt;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w:t>
      </w:r>
    </w:p>
    <w:p w14:paraId="00827D5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 Draw the DOM tree for the example.</w:t>
      </w:r>
    </w:p>
    <w:p w14:paraId="290F0AC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Rendering HTML Pages</w:t>
      </w:r>
    </w:p>
    <w:p w14:paraId="411E7460"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Browsers follow these rules when rendering HTML documents:</w:t>
      </w:r>
    </w:p>
    <w:p w14:paraId="48636FA9" w14:textId="77777777" w:rsidR="007738E0" w:rsidRPr="007738E0" w:rsidRDefault="007738E0" w:rsidP="007738E0">
      <w:pPr>
        <w:numPr>
          <w:ilvl w:val="0"/>
          <w:numId w:val="16"/>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In HTML5, the tag-names are NOT case sensitive. I recommend using lowercase, as it is easier to type and XHTML compliance. (XHTML/XML is case sensitive.)</w:t>
      </w:r>
    </w:p>
    <w:p w14:paraId="29BF9464" w14:textId="77777777" w:rsidR="007738E0" w:rsidRPr="007738E0" w:rsidRDefault="007738E0" w:rsidP="007738E0">
      <w:pPr>
        <w:numPr>
          <w:ilvl w:val="0"/>
          <w:numId w:val="16"/>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Blanks, tabs, new-lines and carriage-returns are collectively known as </w:t>
      </w:r>
      <w:r w:rsidRPr="007738E0">
        <w:rPr>
          <w:rFonts w:ascii="Segoe UI" w:eastAsia="Times New Roman" w:hAnsi="Segoe UI" w:cs="Segoe UI"/>
          <w:i/>
          <w:iCs/>
          <w:color w:val="000000"/>
          <w:sz w:val="21"/>
          <w:szCs w:val="21"/>
        </w:rPr>
        <w:t>white spaces</w:t>
      </w:r>
      <w:r w:rsidRPr="007738E0">
        <w:rPr>
          <w:rFonts w:ascii="Segoe UI" w:eastAsia="Times New Roman" w:hAnsi="Segoe UI" w:cs="Segoe UI"/>
          <w:color w:val="000000"/>
          <w:sz w:val="21"/>
          <w:szCs w:val="21"/>
        </w:rPr>
        <w:t>. "Extra" white spaces are ignored. That is, only the first white space is recognized and displayed. For example,</w:t>
      </w:r>
    </w:p>
    <w:p w14:paraId="35AC8CAE" w14:textId="77777777" w:rsidR="007738E0" w:rsidRPr="007738E0" w:rsidRDefault="007738E0" w:rsidP="007738E0">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See   how the   extra white    spaces,</w:t>
      </w:r>
    </w:p>
    <w:p w14:paraId="379DCC93" w14:textId="77777777" w:rsidR="007738E0" w:rsidRPr="007738E0" w:rsidRDefault="007738E0" w:rsidP="007738E0">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tabs  and</w:t>
      </w:r>
    </w:p>
    <w:p w14:paraId="3BBDE351" w14:textId="77777777" w:rsidR="007738E0" w:rsidRPr="007738E0" w:rsidRDefault="007738E0" w:rsidP="007738E0">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line-breaks    are   ignored  by  the</w:t>
      </w:r>
    </w:p>
    <w:p w14:paraId="7EC671F0" w14:textId="77777777" w:rsidR="007738E0" w:rsidRPr="007738E0" w:rsidRDefault="007738E0" w:rsidP="007738E0">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browser.</w:t>
      </w:r>
      <w:r w:rsidRPr="007738E0">
        <w:rPr>
          <w:rFonts w:ascii="Consolas" w:eastAsia="Times New Roman" w:hAnsi="Consolas" w:cs="Courier New"/>
          <w:color w:val="E31B23"/>
          <w:sz w:val="20"/>
          <w:szCs w:val="20"/>
        </w:rPr>
        <w:t>&lt;/p&gt;</w:t>
      </w:r>
    </w:p>
    <w:p w14:paraId="1E0E0A63" w14:textId="77777777" w:rsidR="007738E0" w:rsidRPr="007738E0" w:rsidRDefault="007738E0" w:rsidP="007738E0">
      <w:pPr>
        <w:shd w:val="clear" w:color="auto" w:fill="FFFFFF"/>
        <w:spacing w:before="144"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produces the following single-line output on screen with words separated by a single space:</w:t>
      </w:r>
    </w:p>
    <w:p w14:paraId="1BB137BB" w14:textId="77777777" w:rsidR="007738E0" w:rsidRPr="007738E0" w:rsidRDefault="007738E0" w:rsidP="007738E0">
      <w:pPr>
        <w:shd w:val="clear" w:color="auto" w:fill="ECF6EA"/>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See how the extra white spaces, tabs and line-breaks are ignored by the browser.</w:t>
      </w:r>
    </w:p>
    <w:p w14:paraId="78B3CA83" w14:textId="77777777" w:rsidR="007738E0" w:rsidRPr="007738E0" w:rsidRDefault="007738E0" w:rsidP="007738E0">
      <w:p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br/>
        <w:t>You need to use the paragraph tag </w:t>
      </w:r>
      <w:r w:rsidRPr="007738E0">
        <w:rPr>
          <w:rFonts w:ascii="Consolas" w:eastAsia="Times New Roman" w:hAnsi="Consolas" w:cs="Courier New"/>
          <w:color w:val="000000"/>
          <w:sz w:val="20"/>
          <w:szCs w:val="20"/>
        </w:rPr>
        <w:t>&lt;p&gt;...&lt;/p&gt;</w:t>
      </w:r>
      <w:r w:rsidRPr="007738E0">
        <w:rPr>
          <w:rFonts w:ascii="Segoe UI" w:eastAsia="Times New Roman" w:hAnsi="Segoe UI" w:cs="Segoe UI"/>
          <w:color w:val="000000"/>
          <w:sz w:val="21"/>
          <w:szCs w:val="21"/>
        </w:rPr>
        <w:t> to lay out a paragraph; or insert a manual line-break tag </w:t>
      </w:r>
      <w:r w:rsidRPr="007738E0">
        <w:rPr>
          <w:rFonts w:ascii="Consolas" w:eastAsia="Times New Roman" w:hAnsi="Consolas" w:cs="Courier New"/>
          <w:color w:val="000000"/>
          <w:sz w:val="20"/>
          <w:szCs w:val="20"/>
        </w:rPr>
        <w:t>&lt;br&gt;</w:t>
      </w:r>
      <w:r w:rsidRPr="007738E0">
        <w:rPr>
          <w:rFonts w:ascii="Segoe UI" w:eastAsia="Times New Roman" w:hAnsi="Segoe UI" w:cs="Segoe UI"/>
          <w:color w:val="000000"/>
          <w:sz w:val="21"/>
          <w:szCs w:val="21"/>
        </w:rPr>
        <w:t> to break into a new line. In other words, you control the new-lines via the mark-up tags. The </w:t>
      </w:r>
      <w:r w:rsidRPr="007738E0">
        <w:rPr>
          <w:rFonts w:ascii="Consolas" w:eastAsia="Times New Roman" w:hAnsi="Consolas" w:cs="Courier New"/>
          <w:color w:val="000000"/>
          <w:sz w:val="20"/>
          <w:szCs w:val="20"/>
        </w:rPr>
        <w:t>&lt;p&gt;...&lt;/p&gt;</w:t>
      </w:r>
      <w:r w:rsidRPr="007738E0">
        <w:rPr>
          <w:rFonts w:ascii="Segoe UI" w:eastAsia="Times New Roman" w:hAnsi="Segoe UI" w:cs="Segoe UI"/>
          <w:color w:val="000000"/>
          <w:sz w:val="21"/>
          <w:szCs w:val="21"/>
        </w:rPr>
        <w:t> leaves additional space after the paragraph; while </w:t>
      </w:r>
      <w:r w:rsidRPr="007738E0">
        <w:rPr>
          <w:rFonts w:ascii="Consolas" w:eastAsia="Times New Roman" w:hAnsi="Consolas" w:cs="Courier New"/>
          <w:color w:val="000000"/>
          <w:sz w:val="20"/>
          <w:szCs w:val="20"/>
        </w:rPr>
        <w:t>&lt;br&gt;</w:t>
      </w:r>
      <w:r w:rsidRPr="007738E0">
        <w:rPr>
          <w:rFonts w:ascii="Segoe UI" w:eastAsia="Times New Roman" w:hAnsi="Segoe UI" w:cs="Segoe UI"/>
          <w:color w:val="000000"/>
          <w:sz w:val="21"/>
          <w:szCs w:val="21"/>
        </w:rPr>
        <w:t> does not.</w:t>
      </w:r>
      <w:r w:rsidRPr="007738E0">
        <w:rPr>
          <w:rFonts w:ascii="Segoe UI" w:eastAsia="Times New Roman" w:hAnsi="Segoe UI" w:cs="Segoe UI"/>
          <w:color w:val="000000"/>
          <w:sz w:val="21"/>
          <w:szCs w:val="21"/>
        </w:rPr>
        <w:br/>
        <w:t>To get multiple whitespace, use a special code sequence </w:t>
      </w:r>
      <w:r w:rsidRPr="007738E0">
        <w:rPr>
          <w:rFonts w:ascii="Consolas" w:eastAsia="Times New Roman" w:hAnsi="Consolas" w:cs="Courier New"/>
          <w:color w:val="000000"/>
          <w:sz w:val="20"/>
          <w:szCs w:val="20"/>
        </w:rPr>
        <w:t>&amp;nbsp;</w:t>
      </w:r>
      <w:r w:rsidRPr="007738E0">
        <w:rPr>
          <w:rFonts w:ascii="Segoe UI" w:eastAsia="Times New Roman" w:hAnsi="Segoe UI" w:cs="Segoe UI"/>
          <w:color w:val="000000"/>
          <w:sz w:val="21"/>
          <w:szCs w:val="21"/>
        </w:rPr>
        <w:t> (which stands for non-breaking space). For example,</w:t>
      </w:r>
    </w:p>
    <w:p w14:paraId="246CEB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 xml:space="preserve">This is a </w:t>
      </w:r>
    </w:p>
    <w:p w14:paraId="0199BE2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paragraph.</w:t>
      </w:r>
      <w:r w:rsidRPr="007738E0">
        <w:rPr>
          <w:rFonts w:ascii="Consolas" w:eastAsia="Times New Roman" w:hAnsi="Consolas" w:cs="Courier New"/>
          <w:color w:val="E31B23"/>
          <w:sz w:val="20"/>
          <w:szCs w:val="20"/>
        </w:rPr>
        <w:t>&lt;/p&gt;</w:t>
      </w:r>
    </w:p>
    <w:p w14:paraId="0220155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Another paragraph</w:t>
      </w:r>
      <w:r w:rsidRPr="007738E0">
        <w:rPr>
          <w:rFonts w:ascii="Consolas" w:eastAsia="Times New Roman" w:hAnsi="Consolas" w:cs="Courier New"/>
          <w:color w:val="E31B23"/>
          <w:sz w:val="20"/>
          <w:szCs w:val="20"/>
        </w:rPr>
        <w:t>&lt;br&gt;</w:t>
      </w:r>
      <w:r w:rsidRPr="007738E0">
        <w:rPr>
          <w:rFonts w:ascii="Consolas" w:eastAsia="Times New Roman" w:hAnsi="Consolas" w:cs="Courier New"/>
          <w:color w:val="000000"/>
          <w:sz w:val="20"/>
          <w:szCs w:val="20"/>
        </w:rPr>
        <w:t>with a line-break in between and more spaces &amp;nbsp;&amp;nbsp;&amp;nbsp; before this.</w:t>
      </w:r>
      <w:r w:rsidRPr="007738E0">
        <w:rPr>
          <w:rFonts w:ascii="Consolas" w:eastAsia="Times New Roman" w:hAnsi="Consolas" w:cs="Courier New"/>
          <w:color w:val="E31B23"/>
          <w:sz w:val="20"/>
          <w:szCs w:val="20"/>
        </w:rPr>
        <w:t>&lt;/p&gt;</w:t>
      </w:r>
    </w:p>
    <w:p w14:paraId="23DF6F2B" w14:textId="77777777" w:rsidR="007738E0" w:rsidRPr="007738E0" w:rsidRDefault="007738E0" w:rsidP="007738E0">
      <w:pPr>
        <w:shd w:val="clear" w:color="auto" w:fill="ECF6EA"/>
        <w:spacing w:before="144"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This is a paragraph.</w:t>
      </w:r>
    </w:p>
    <w:p w14:paraId="4DB88B50" w14:textId="77777777" w:rsidR="007738E0" w:rsidRPr="007738E0" w:rsidRDefault="007738E0" w:rsidP="007738E0">
      <w:pPr>
        <w:shd w:val="clear" w:color="auto" w:fill="ECF6EA"/>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Another paragraph</w:t>
      </w:r>
      <w:r w:rsidRPr="007738E0">
        <w:rPr>
          <w:rFonts w:ascii="Segoe UI" w:eastAsia="Times New Roman" w:hAnsi="Segoe UI" w:cs="Segoe UI"/>
          <w:color w:val="000000"/>
          <w:sz w:val="21"/>
          <w:szCs w:val="21"/>
        </w:rPr>
        <w:br/>
        <w:t>with a line-break in between and more spaces     before this.</w:t>
      </w:r>
    </w:p>
    <w:p w14:paraId="3BC56094"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4.2  The Basic Document Skeleton</w:t>
      </w:r>
    </w:p>
    <w:p w14:paraId="1E16EE2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The </w:t>
      </w:r>
      <w:r w:rsidRPr="007738E0">
        <w:rPr>
          <w:rFonts w:ascii="Consolas" w:eastAsia="Times New Roman" w:hAnsi="Consolas" w:cs="Segoe UI"/>
          <w:b/>
          <w:bCs/>
          <w:color w:val="444444"/>
          <w:spacing w:val="15"/>
          <w:sz w:val="23"/>
          <w:szCs w:val="23"/>
        </w:rPr>
        <w:t>&lt;html&gt;</w:t>
      </w:r>
      <w:r w:rsidRPr="007738E0">
        <w:rPr>
          <w:rFonts w:ascii="Segoe UI" w:eastAsia="Times New Roman" w:hAnsi="Segoe UI" w:cs="Segoe UI"/>
          <w:b/>
          <w:bCs/>
          <w:color w:val="444444"/>
          <w:spacing w:val="15"/>
          <w:sz w:val="23"/>
          <w:szCs w:val="23"/>
        </w:rPr>
        <w:t> Element and its Child Elements </w:t>
      </w:r>
      <w:r w:rsidRPr="007738E0">
        <w:rPr>
          <w:rFonts w:ascii="Consolas" w:eastAsia="Times New Roman" w:hAnsi="Consolas" w:cs="Segoe UI"/>
          <w:b/>
          <w:bCs/>
          <w:color w:val="444444"/>
          <w:spacing w:val="15"/>
          <w:sz w:val="23"/>
          <w:szCs w:val="23"/>
        </w:rPr>
        <w:t>&lt;head&gt;</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&lt;body&gt;</w:t>
      </w:r>
    </w:p>
    <w:p w14:paraId="70BA0BB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document has the following skeleton:</w:t>
      </w:r>
    </w:p>
    <w:p w14:paraId="2C60D1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&lt;!DOCTYPE html&gt;</w:t>
      </w:r>
    </w:p>
    <w:p w14:paraId="19411B4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71BFF25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&lt;head&gt;...&lt;/head&gt;</w:t>
      </w:r>
    </w:p>
    <w:p w14:paraId="6BC0F0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&lt;body&gt;...&lt;/body&gt;</w:t>
      </w:r>
    </w:p>
    <w:p w14:paraId="63D1E3E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0620A66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&lt;html&gt;...&lt;/html&gt;</w:t>
      </w:r>
      <w:r w:rsidRPr="007738E0">
        <w:rPr>
          <w:rFonts w:ascii="Segoe UI" w:eastAsia="Times New Roman" w:hAnsi="Segoe UI" w:cs="Segoe UI"/>
          <w:color w:val="000000"/>
          <w:sz w:val="21"/>
          <w:szCs w:val="21"/>
        </w:rPr>
        <w:t> container element defines the extent of an HTML document.</w:t>
      </w:r>
    </w:p>
    <w:p w14:paraId="2D9B971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are two sections: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BODY</w:t>
      </w:r>
      <w:r w:rsidRPr="007738E0">
        <w:rPr>
          <w:rFonts w:ascii="Segoe UI" w:eastAsia="Times New Roman" w:hAnsi="Segoe UI" w:cs="Segoe UI"/>
          <w:color w:val="000000"/>
          <w:sz w:val="21"/>
          <w:szCs w:val="21"/>
        </w:rPr>
        <w:t>:</w:t>
      </w:r>
    </w:p>
    <w:p w14:paraId="44FFAAD0" w14:textId="77777777" w:rsidR="007738E0" w:rsidRPr="007738E0" w:rsidRDefault="007738E0" w:rsidP="007738E0">
      <w:pPr>
        <w:numPr>
          <w:ilvl w:val="0"/>
          <w:numId w:val="17"/>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&lt;head&gt;...&lt;/head&gt;</w:t>
      </w:r>
      <w:r w:rsidRPr="007738E0">
        <w:rPr>
          <w:rFonts w:ascii="Segoe UI" w:eastAsia="Times New Roman" w:hAnsi="Segoe UI" w:cs="Segoe UI"/>
          <w:color w:val="000000"/>
          <w:sz w:val="21"/>
          <w:szCs w:val="21"/>
        </w:rPr>
        <w:t> container element defines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 which contains </w:t>
      </w:r>
      <w:r w:rsidRPr="007738E0">
        <w:rPr>
          <w:rFonts w:ascii="Segoe UI" w:eastAsia="Times New Roman" w:hAnsi="Segoe UI" w:cs="Segoe UI"/>
          <w:i/>
          <w:iCs/>
          <w:color w:val="000000"/>
          <w:sz w:val="21"/>
          <w:szCs w:val="21"/>
        </w:rPr>
        <w:t>descriptions</w:t>
      </w:r>
      <w:r w:rsidRPr="007738E0">
        <w:rPr>
          <w:rFonts w:ascii="Segoe UI" w:eastAsia="Times New Roman" w:hAnsi="Segoe UI" w:cs="Segoe UI"/>
          <w:color w:val="000000"/>
          <w:sz w:val="21"/>
          <w:szCs w:val="21"/>
        </w:rPr>
        <w:t> and </w:t>
      </w:r>
      <w:r w:rsidRPr="007738E0">
        <w:rPr>
          <w:rFonts w:ascii="Segoe UI" w:eastAsia="Times New Roman" w:hAnsi="Segoe UI" w:cs="Segoe UI"/>
          <w:i/>
          <w:iCs/>
          <w:color w:val="000000"/>
          <w:sz w:val="21"/>
          <w:szCs w:val="21"/>
        </w:rPr>
        <w:t>meta-information</w:t>
      </w:r>
      <w:r w:rsidRPr="007738E0">
        <w:rPr>
          <w:rFonts w:ascii="Segoe UI" w:eastAsia="Times New Roman" w:hAnsi="Segoe UI" w:cs="Segoe UI"/>
          <w:color w:val="000000"/>
          <w:sz w:val="21"/>
          <w:szCs w:val="21"/>
        </w:rPr>
        <w:t> of the HTML document. Browsers interpret these descriptions to properly display the body content.</w:t>
      </w:r>
    </w:p>
    <w:p w14:paraId="1F48D185" w14:textId="77777777" w:rsidR="007738E0" w:rsidRPr="007738E0" w:rsidRDefault="007738E0" w:rsidP="007738E0">
      <w:pPr>
        <w:numPr>
          <w:ilvl w:val="0"/>
          <w:numId w:val="17"/>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lastRenderedPageBreak/>
        <w:t>&lt;body&gt;...&lt;/body&gt;</w:t>
      </w:r>
      <w:r w:rsidRPr="007738E0">
        <w:rPr>
          <w:rFonts w:ascii="Segoe UI" w:eastAsia="Times New Roman" w:hAnsi="Segoe UI" w:cs="Segoe UI"/>
          <w:color w:val="000000"/>
          <w:sz w:val="21"/>
          <w:szCs w:val="21"/>
        </w:rPr>
        <w:t> container element defines the </w:t>
      </w:r>
      <w:r w:rsidRPr="007738E0">
        <w:rPr>
          <w:rFonts w:ascii="Consolas" w:eastAsia="Times New Roman" w:hAnsi="Consolas" w:cs="Courier New"/>
          <w:color w:val="000000"/>
          <w:sz w:val="20"/>
          <w:szCs w:val="20"/>
        </w:rPr>
        <w:t>BODY</w:t>
      </w:r>
      <w:r w:rsidRPr="007738E0">
        <w:rPr>
          <w:rFonts w:ascii="Segoe UI" w:eastAsia="Times New Roman" w:hAnsi="Segoe UI" w:cs="Segoe UI"/>
          <w:color w:val="000000"/>
          <w:sz w:val="21"/>
          <w:szCs w:val="21"/>
        </w:rPr>
        <w:t> section, which encloses the </w:t>
      </w:r>
      <w:r w:rsidRPr="007738E0">
        <w:rPr>
          <w:rFonts w:ascii="Segoe UI" w:eastAsia="Times New Roman" w:hAnsi="Segoe UI" w:cs="Segoe UI"/>
          <w:i/>
          <w:iCs/>
          <w:color w:val="000000"/>
          <w:sz w:val="21"/>
          <w:szCs w:val="21"/>
        </w:rPr>
        <w:t>content</w:t>
      </w:r>
      <w:r w:rsidRPr="007738E0">
        <w:rPr>
          <w:rFonts w:ascii="Segoe UI" w:eastAsia="Times New Roman" w:hAnsi="Segoe UI" w:cs="Segoe UI"/>
          <w:color w:val="000000"/>
          <w:sz w:val="21"/>
          <w:szCs w:val="21"/>
        </w:rPr>
        <w:t> that users actually see in the browser's window.</w:t>
      </w:r>
    </w:p>
    <w:p w14:paraId="479A9AA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The </w:t>
      </w:r>
      <w:r w:rsidRPr="007738E0">
        <w:rPr>
          <w:rFonts w:ascii="Consolas" w:eastAsia="Times New Roman" w:hAnsi="Consolas" w:cs="Segoe UI"/>
          <w:b/>
          <w:bCs/>
          <w:color w:val="444444"/>
          <w:spacing w:val="15"/>
          <w:sz w:val="23"/>
          <w:szCs w:val="23"/>
        </w:rPr>
        <w:t>HEAD</w:t>
      </w:r>
      <w:r w:rsidRPr="007738E0">
        <w:rPr>
          <w:rFonts w:ascii="Segoe UI" w:eastAsia="Times New Roman" w:hAnsi="Segoe UI" w:cs="Segoe UI"/>
          <w:b/>
          <w:bCs/>
          <w:color w:val="444444"/>
          <w:spacing w:val="15"/>
          <w:sz w:val="23"/>
          <w:szCs w:val="23"/>
        </w:rPr>
        <w:t> Section and the </w:t>
      </w:r>
      <w:r w:rsidRPr="007738E0">
        <w:rPr>
          <w:rFonts w:ascii="Consolas" w:eastAsia="Times New Roman" w:hAnsi="Consolas" w:cs="Segoe UI"/>
          <w:b/>
          <w:bCs/>
          <w:color w:val="444444"/>
          <w:spacing w:val="15"/>
          <w:sz w:val="23"/>
          <w:szCs w:val="23"/>
        </w:rPr>
        <w:t>&lt;title&gt;</w:t>
      </w:r>
      <w:r w:rsidRPr="007738E0">
        <w:rPr>
          <w:rFonts w:ascii="Segoe UI" w:eastAsia="Times New Roman" w:hAnsi="Segoe UI" w:cs="Segoe UI"/>
          <w:b/>
          <w:bCs/>
          <w:color w:val="444444"/>
          <w:spacing w:val="15"/>
          <w:sz w:val="23"/>
          <w:szCs w:val="23"/>
        </w:rPr>
        <w:t>, </w:t>
      </w:r>
      <w:r w:rsidRPr="007738E0">
        <w:rPr>
          <w:rFonts w:ascii="Consolas" w:eastAsia="Times New Roman" w:hAnsi="Consolas" w:cs="Segoe UI"/>
          <w:b/>
          <w:bCs/>
          <w:color w:val="444444"/>
          <w:spacing w:val="15"/>
          <w:sz w:val="23"/>
          <w:szCs w:val="23"/>
        </w:rPr>
        <w:t>&lt;meta&gt;</w:t>
      </w:r>
      <w:r w:rsidRPr="007738E0">
        <w:rPr>
          <w:rFonts w:ascii="Segoe UI" w:eastAsia="Times New Roman" w:hAnsi="Segoe UI" w:cs="Segoe UI"/>
          <w:b/>
          <w:bCs/>
          <w:color w:val="444444"/>
          <w:spacing w:val="15"/>
          <w:sz w:val="23"/>
          <w:szCs w:val="23"/>
        </w:rPr>
        <w:t>, </w:t>
      </w:r>
      <w:r w:rsidRPr="007738E0">
        <w:rPr>
          <w:rFonts w:ascii="Consolas" w:eastAsia="Times New Roman" w:hAnsi="Consolas" w:cs="Segoe UI"/>
          <w:b/>
          <w:bCs/>
          <w:color w:val="444444"/>
          <w:spacing w:val="15"/>
          <w:sz w:val="23"/>
          <w:szCs w:val="23"/>
        </w:rPr>
        <w:t>&lt;link&gt;</w:t>
      </w:r>
      <w:r w:rsidRPr="007738E0">
        <w:rPr>
          <w:rFonts w:ascii="Segoe UI" w:eastAsia="Times New Roman" w:hAnsi="Segoe UI" w:cs="Segoe UI"/>
          <w:b/>
          <w:bCs/>
          <w:color w:val="444444"/>
          <w:spacing w:val="15"/>
          <w:sz w:val="23"/>
          <w:szCs w:val="23"/>
        </w:rPr>
        <w:t>, </w:t>
      </w:r>
      <w:r w:rsidRPr="007738E0">
        <w:rPr>
          <w:rFonts w:ascii="Consolas" w:eastAsia="Times New Roman" w:hAnsi="Consolas" w:cs="Segoe UI"/>
          <w:b/>
          <w:bCs/>
          <w:color w:val="444444"/>
          <w:spacing w:val="15"/>
          <w:sz w:val="23"/>
          <w:szCs w:val="23"/>
        </w:rPr>
        <w:t>&lt;script&gt;</w:t>
      </w:r>
      <w:r w:rsidRPr="007738E0">
        <w:rPr>
          <w:rFonts w:ascii="Segoe UI" w:eastAsia="Times New Roman" w:hAnsi="Segoe UI" w:cs="Segoe UI"/>
          <w:b/>
          <w:bCs/>
          <w:color w:val="444444"/>
          <w:spacing w:val="15"/>
          <w:sz w:val="23"/>
          <w:szCs w:val="23"/>
        </w:rPr>
        <w:t> Elements</w:t>
      </w:r>
    </w:p>
    <w:p w14:paraId="112AFEF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 may contains these elements: </w:t>
      </w:r>
      <w:r w:rsidRPr="007738E0">
        <w:rPr>
          <w:rFonts w:ascii="Consolas" w:eastAsia="Times New Roman" w:hAnsi="Consolas" w:cs="Courier New"/>
          <w:color w:val="000000"/>
          <w:sz w:val="20"/>
          <w:szCs w:val="20"/>
        </w:rPr>
        <w:t>&lt;title&gt;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&lt;meta&gt;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&lt;script&gt;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&lt;base&gt;</w:t>
      </w:r>
      <w:r w:rsidRPr="007738E0">
        <w:rPr>
          <w:rFonts w:ascii="Segoe UI" w:eastAsia="Times New Roman" w:hAnsi="Segoe UI" w:cs="Segoe UI"/>
          <w:color w:val="000000"/>
          <w:sz w:val="21"/>
          <w:szCs w:val="21"/>
        </w:rPr>
        <w:t>.</w:t>
      </w:r>
    </w:p>
    <w:p w14:paraId="3984E3F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&lt;title&gt;...&lt;/title&gt;</w:t>
      </w:r>
      <w:r w:rsidRPr="007738E0">
        <w:rPr>
          <w:rFonts w:ascii="Segoe UI" w:eastAsia="Times New Roman" w:hAnsi="Segoe UI" w:cs="Segoe UI"/>
          <w:color w:val="000000"/>
          <w:sz w:val="21"/>
          <w:szCs w:val="21"/>
        </w:rPr>
        <w:t> container element encloses the </w:t>
      </w:r>
      <w:r w:rsidRPr="007738E0">
        <w:rPr>
          <w:rFonts w:ascii="Segoe UI" w:eastAsia="Times New Roman" w:hAnsi="Segoe UI" w:cs="Segoe UI"/>
          <w:i/>
          <w:iCs/>
          <w:color w:val="000000"/>
          <w:sz w:val="21"/>
          <w:szCs w:val="21"/>
        </w:rPr>
        <w:t>title</w:t>
      </w:r>
      <w:r w:rsidRPr="007738E0">
        <w:rPr>
          <w:rFonts w:ascii="Segoe UI" w:eastAsia="Times New Roman" w:hAnsi="Segoe UI" w:cs="Segoe UI"/>
          <w:color w:val="000000"/>
          <w:sz w:val="21"/>
          <w:szCs w:val="21"/>
        </w:rPr>
        <w:t> for the page. You should use a meaningful title because:</w:t>
      </w:r>
    </w:p>
    <w:p w14:paraId="3A2B1D9A" w14:textId="77777777" w:rsidR="007738E0" w:rsidRPr="007738E0" w:rsidRDefault="007738E0" w:rsidP="007738E0">
      <w:pPr>
        <w:numPr>
          <w:ilvl w:val="0"/>
          <w:numId w:val="18"/>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title shows up at the title-bar of the browser window.</w:t>
      </w:r>
    </w:p>
    <w:p w14:paraId="231B7BBB" w14:textId="77777777" w:rsidR="007738E0" w:rsidRPr="007738E0" w:rsidRDefault="007738E0" w:rsidP="007738E0">
      <w:pPr>
        <w:numPr>
          <w:ilvl w:val="0"/>
          <w:numId w:val="18"/>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title shows up in bookmarks and history lists (the URL is stored if there is no title).</w:t>
      </w:r>
    </w:p>
    <w:p w14:paraId="70668627" w14:textId="77777777" w:rsidR="007738E0" w:rsidRPr="007738E0" w:rsidRDefault="007738E0" w:rsidP="007738E0">
      <w:pPr>
        <w:numPr>
          <w:ilvl w:val="0"/>
          <w:numId w:val="18"/>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Titles are used by search engines' to index your page.</w:t>
      </w:r>
    </w:p>
    <w:p w14:paraId="2835827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&lt;title&gt;</w:t>
      </w:r>
      <w:r w:rsidRPr="007738E0">
        <w:rPr>
          <w:rFonts w:ascii="Segoe UI" w:eastAsia="Times New Roman" w:hAnsi="Segoe UI" w:cs="Segoe UI"/>
          <w:color w:val="000000"/>
          <w:sz w:val="21"/>
          <w:szCs w:val="21"/>
        </w:rPr>
        <w:t> element is mandatory in HTML5.</w:t>
      </w:r>
    </w:p>
    <w:p w14:paraId="27DB42F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&lt;meta&gt;</w:t>
      </w:r>
      <w:r w:rsidRPr="007738E0">
        <w:rPr>
          <w:rFonts w:ascii="Segoe UI" w:eastAsia="Times New Roman" w:hAnsi="Segoe UI" w:cs="Segoe UI"/>
          <w:color w:val="000000"/>
          <w:sz w:val="21"/>
          <w:szCs w:val="21"/>
        </w:rPr>
        <w:t> element contains meta-information, for use by browser to properly render the document. For example, </w:t>
      </w:r>
      <w:r w:rsidRPr="007738E0">
        <w:rPr>
          <w:rFonts w:ascii="Consolas" w:eastAsia="Times New Roman" w:hAnsi="Consolas" w:cs="Courier New"/>
          <w:color w:val="000000"/>
          <w:sz w:val="20"/>
          <w:szCs w:val="20"/>
        </w:rPr>
        <w:t>&lt;meta charset="utf-8"&gt;</w:t>
      </w:r>
      <w:r w:rsidRPr="007738E0">
        <w:rPr>
          <w:rFonts w:ascii="Segoe UI" w:eastAsia="Times New Roman" w:hAnsi="Segoe UI" w:cs="Segoe UI"/>
          <w:color w:val="000000"/>
          <w:sz w:val="21"/>
          <w:szCs w:val="21"/>
        </w:rPr>
        <w:t> specifies the character encoding scheme for the document.</w:t>
      </w:r>
    </w:p>
    <w:p w14:paraId="21A58E0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a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 to add an external CSS Style Sheet (and </w:t>
      </w:r>
      <w:r w:rsidRPr="007738E0">
        <w:rPr>
          <w:rFonts w:ascii="Consolas" w:eastAsia="Times New Roman" w:hAnsi="Consolas" w:cs="Courier New"/>
          <w:color w:val="000000"/>
          <w:sz w:val="20"/>
          <w:szCs w:val="20"/>
        </w:rPr>
        <w:t>&lt;style&gt;...&lt;/style&gt;</w:t>
      </w:r>
      <w:r w:rsidRPr="007738E0">
        <w:rPr>
          <w:rFonts w:ascii="Segoe UI" w:eastAsia="Times New Roman" w:hAnsi="Segoe UI" w:cs="Segoe UI"/>
          <w:color w:val="000000"/>
          <w:sz w:val="21"/>
          <w:szCs w:val="21"/>
        </w:rPr>
        <w:t> element for internal styles):</w:t>
      </w:r>
    </w:p>
    <w:p w14:paraId="674632C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&lt;link href="</w:t>
      </w:r>
      <w:r w:rsidRPr="007738E0">
        <w:rPr>
          <w:rFonts w:ascii="Consolas" w:eastAsia="Times New Roman" w:hAnsi="Consolas" w:cs="Courier New"/>
          <w:i/>
          <w:iCs/>
          <w:color w:val="000000"/>
          <w:sz w:val="20"/>
          <w:szCs w:val="20"/>
        </w:rPr>
        <w:t>filename.css</w:t>
      </w:r>
      <w:r w:rsidRPr="007738E0">
        <w:rPr>
          <w:rFonts w:ascii="Consolas" w:eastAsia="Times New Roman" w:hAnsi="Consolas" w:cs="Courier New"/>
          <w:color w:val="000000"/>
          <w:sz w:val="20"/>
          <w:szCs w:val="20"/>
        </w:rPr>
        <w:t>" rel="stylesheet"&gt;</w:t>
      </w:r>
    </w:p>
    <w:p w14:paraId="0B17CC4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HTML4/XHTML1 require an additional attribute </w:t>
      </w:r>
      <w:r w:rsidRPr="007738E0">
        <w:rPr>
          <w:rFonts w:ascii="Consolas" w:eastAsia="Times New Roman" w:hAnsi="Consolas" w:cs="Courier New"/>
          <w:color w:val="000000"/>
          <w:sz w:val="20"/>
          <w:szCs w:val="20"/>
        </w:rPr>
        <w:t>type="text/css"</w:t>
      </w:r>
      <w:r w:rsidRPr="007738E0">
        <w:rPr>
          <w:rFonts w:ascii="Segoe UI" w:eastAsia="Times New Roman" w:hAnsi="Segoe UI" w:cs="Segoe UI"/>
          <w:color w:val="000000"/>
          <w:sz w:val="21"/>
          <w:szCs w:val="21"/>
        </w:rPr>
        <w:t> in the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tag.</w:t>
      </w:r>
    </w:p>
    <w:p w14:paraId="2B045F3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a </w:t>
      </w:r>
      <w:r w:rsidRPr="007738E0">
        <w:rPr>
          <w:rFonts w:ascii="Consolas" w:eastAsia="Times New Roman" w:hAnsi="Consolas" w:cs="Courier New"/>
          <w:color w:val="000000"/>
          <w:sz w:val="20"/>
          <w:szCs w:val="20"/>
        </w:rPr>
        <w:t>&lt;script&gt;...&lt;/style&gt;</w:t>
      </w:r>
      <w:r w:rsidRPr="007738E0">
        <w:rPr>
          <w:rFonts w:ascii="Segoe UI" w:eastAsia="Times New Roman" w:hAnsi="Segoe UI" w:cs="Segoe UI"/>
          <w:color w:val="000000"/>
          <w:sz w:val="21"/>
          <w:szCs w:val="21"/>
        </w:rPr>
        <w:t> element to define programming scripts. For example, to add an external JavaScript file:</w:t>
      </w:r>
    </w:p>
    <w:p w14:paraId="61C4926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&lt;script src="</w:t>
      </w:r>
      <w:r w:rsidRPr="007738E0">
        <w:rPr>
          <w:rFonts w:ascii="Consolas" w:eastAsia="Times New Roman" w:hAnsi="Consolas" w:cs="Courier New"/>
          <w:i/>
          <w:iCs/>
          <w:color w:val="000000"/>
          <w:sz w:val="20"/>
          <w:szCs w:val="20"/>
        </w:rPr>
        <w:t>filename.js</w:t>
      </w:r>
      <w:r w:rsidRPr="007738E0">
        <w:rPr>
          <w:rFonts w:ascii="Consolas" w:eastAsia="Times New Roman" w:hAnsi="Consolas" w:cs="Courier New"/>
          <w:color w:val="000000"/>
          <w:sz w:val="20"/>
          <w:szCs w:val="20"/>
        </w:rPr>
        <w:t>"&gt;&lt;/script&gt;</w:t>
      </w:r>
    </w:p>
    <w:p w14:paraId="4D31245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HTML4/XHTML1 require an additional attribute </w:t>
      </w:r>
      <w:r w:rsidRPr="007738E0">
        <w:rPr>
          <w:rFonts w:ascii="Consolas" w:eastAsia="Times New Roman" w:hAnsi="Consolas" w:cs="Courier New"/>
          <w:color w:val="000000"/>
          <w:sz w:val="20"/>
          <w:szCs w:val="20"/>
        </w:rPr>
        <w:t>language="JavaScript"</w:t>
      </w:r>
      <w:r w:rsidRPr="007738E0">
        <w:rPr>
          <w:rFonts w:ascii="Segoe UI" w:eastAsia="Times New Roman" w:hAnsi="Segoe UI" w:cs="Segoe UI"/>
          <w:color w:val="000000"/>
          <w:sz w:val="21"/>
          <w:szCs w:val="21"/>
        </w:rPr>
        <w:t> in the </w:t>
      </w:r>
      <w:r w:rsidRPr="007738E0">
        <w:rPr>
          <w:rFonts w:ascii="Consolas" w:eastAsia="Times New Roman" w:hAnsi="Consolas" w:cs="Courier New"/>
          <w:color w:val="000000"/>
          <w:sz w:val="20"/>
          <w:szCs w:val="20"/>
        </w:rPr>
        <w:t>&lt;script&gt;</w:t>
      </w:r>
      <w:r w:rsidRPr="007738E0">
        <w:rPr>
          <w:rFonts w:ascii="Segoe UI" w:eastAsia="Times New Roman" w:hAnsi="Segoe UI" w:cs="Segoe UI"/>
          <w:color w:val="000000"/>
          <w:sz w:val="21"/>
          <w:szCs w:val="21"/>
        </w:rPr>
        <w:t> tag. Also take note that the closing </w:t>
      </w:r>
      <w:r w:rsidRPr="007738E0">
        <w:rPr>
          <w:rFonts w:ascii="Consolas" w:eastAsia="Times New Roman" w:hAnsi="Consolas" w:cs="Courier New"/>
          <w:color w:val="000000"/>
          <w:sz w:val="20"/>
          <w:szCs w:val="20"/>
        </w:rPr>
        <w:t>&lt;/script&gt;</w:t>
      </w:r>
      <w:r w:rsidRPr="007738E0">
        <w:rPr>
          <w:rFonts w:ascii="Segoe UI" w:eastAsia="Times New Roman" w:hAnsi="Segoe UI" w:cs="Segoe UI"/>
          <w:color w:val="000000"/>
          <w:sz w:val="21"/>
          <w:szCs w:val="21"/>
        </w:rPr>
        <w:t> tag is needed, even though there is no content within </w:t>
      </w:r>
      <w:r w:rsidRPr="007738E0">
        <w:rPr>
          <w:rFonts w:ascii="Consolas" w:eastAsia="Times New Roman" w:hAnsi="Consolas" w:cs="Courier New"/>
          <w:color w:val="000000"/>
          <w:sz w:val="20"/>
          <w:szCs w:val="20"/>
        </w:rPr>
        <w:t>&lt;script&gt;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&lt;/script&gt;</w:t>
      </w:r>
      <w:r w:rsidRPr="007738E0">
        <w:rPr>
          <w:rFonts w:ascii="Segoe UI" w:eastAsia="Times New Roman" w:hAnsi="Segoe UI" w:cs="Segoe UI"/>
          <w:color w:val="000000"/>
          <w:sz w:val="21"/>
          <w:szCs w:val="21"/>
        </w:rPr>
        <w:t>. We usually place the JavaScript after CSS, as the JavaScript may use the CSS.</w:t>
      </w:r>
    </w:p>
    <w:p w14:paraId="714C6D9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The </w:t>
      </w:r>
      <w:r w:rsidRPr="007738E0">
        <w:rPr>
          <w:rFonts w:ascii="Consolas" w:eastAsia="Times New Roman" w:hAnsi="Consolas" w:cs="Segoe UI"/>
          <w:b/>
          <w:bCs/>
          <w:color w:val="444444"/>
          <w:spacing w:val="15"/>
          <w:sz w:val="23"/>
          <w:szCs w:val="23"/>
        </w:rPr>
        <w:t>&lt;body&gt;</w:t>
      </w:r>
      <w:r w:rsidRPr="007738E0">
        <w:rPr>
          <w:rFonts w:ascii="Segoe UI" w:eastAsia="Times New Roman" w:hAnsi="Segoe UI" w:cs="Segoe UI"/>
          <w:b/>
          <w:bCs/>
          <w:color w:val="444444"/>
          <w:spacing w:val="15"/>
          <w:sz w:val="23"/>
          <w:szCs w:val="23"/>
        </w:rPr>
        <w:t> Element</w:t>
      </w:r>
    </w:p>
    <w:p w14:paraId="1C15B62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&lt;body&gt;...&lt;/body&gt;</w:t>
      </w:r>
      <w:r w:rsidRPr="007738E0">
        <w:rPr>
          <w:rFonts w:ascii="Segoe UI" w:eastAsia="Times New Roman" w:hAnsi="Segoe UI" w:cs="Segoe UI"/>
          <w:color w:val="000000"/>
          <w:sz w:val="21"/>
          <w:szCs w:val="21"/>
        </w:rPr>
        <w:t> element defines the </w:t>
      </w:r>
      <w:r w:rsidRPr="007738E0">
        <w:rPr>
          <w:rFonts w:ascii="Consolas" w:eastAsia="Times New Roman" w:hAnsi="Consolas" w:cs="Courier New"/>
          <w:color w:val="000000"/>
          <w:sz w:val="20"/>
          <w:szCs w:val="20"/>
        </w:rPr>
        <w:t>BODY</w:t>
      </w:r>
      <w:r w:rsidRPr="007738E0">
        <w:rPr>
          <w:rFonts w:ascii="Segoe UI" w:eastAsia="Times New Roman" w:hAnsi="Segoe UI" w:cs="Segoe UI"/>
          <w:color w:val="000000"/>
          <w:sz w:val="21"/>
          <w:szCs w:val="21"/>
        </w:rPr>
        <w:t> section of an HTML document, which encloses the content to be displayed on the browser's window.</w:t>
      </w:r>
    </w:p>
    <w:p w14:paraId="07F94D0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tag has the following optional presentation attributes. All of these presentation attributes are concerned about the appearance instead of the content, and have been deprecated in HTML 4 in favor of style sheet. However, many older textbooks present them in Chapter 1. Hence, I shall list them here for completeness. BUT do not use these attributes. I shall describe how to control the appearance of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using CSS very soon.</w:t>
      </w:r>
    </w:p>
    <w:p w14:paraId="020D1077" w14:textId="77777777" w:rsidR="007738E0" w:rsidRPr="007738E0" w:rsidRDefault="007738E0" w:rsidP="007738E0">
      <w:pPr>
        <w:numPr>
          <w:ilvl w:val="0"/>
          <w:numId w:val="1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text="</w:t>
      </w:r>
      <w:r w:rsidRPr="007738E0">
        <w:rPr>
          <w:rFonts w:ascii="Consolas" w:eastAsia="Times New Roman" w:hAnsi="Consolas" w:cs="Courier New"/>
          <w:i/>
          <w:iCs/>
          <w:color w:val="000000"/>
          <w:sz w:val="20"/>
          <w:szCs w:val="20"/>
        </w:rPr>
        <w:t>color</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color of body text.</w:t>
      </w:r>
    </w:p>
    <w:p w14:paraId="4A3D4F91" w14:textId="77777777" w:rsidR="007738E0" w:rsidRPr="007738E0" w:rsidRDefault="007738E0" w:rsidP="007738E0">
      <w:pPr>
        <w:numPr>
          <w:ilvl w:val="0"/>
          <w:numId w:val="1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bgcolor="</w:t>
      </w:r>
      <w:r w:rsidRPr="007738E0">
        <w:rPr>
          <w:rFonts w:ascii="Consolas" w:eastAsia="Times New Roman" w:hAnsi="Consolas" w:cs="Courier New"/>
          <w:i/>
          <w:iCs/>
          <w:color w:val="000000"/>
          <w:sz w:val="20"/>
          <w:szCs w:val="20"/>
        </w:rPr>
        <w:t>color</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background color.</w:t>
      </w:r>
    </w:p>
    <w:p w14:paraId="2D223935" w14:textId="77777777" w:rsidR="007738E0" w:rsidRPr="007738E0" w:rsidRDefault="007738E0" w:rsidP="007738E0">
      <w:pPr>
        <w:numPr>
          <w:ilvl w:val="0"/>
          <w:numId w:val="1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background="</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URL of an image to be used as the background.</w:t>
      </w:r>
    </w:p>
    <w:p w14:paraId="14F97455" w14:textId="77777777" w:rsidR="007738E0" w:rsidRPr="007738E0" w:rsidRDefault="007738E0" w:rsidP="007738E0">
      <w:pPr>
        <w:numPr>
          <w:ilvl w:val="0"/>
          <w:numId w:val="1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link="</w:t>
      </w:r>
      <w:r w:rsidRPr="007738E0">
        <w:rPr>
          <w:rFonts w:ascii="Consolas" w:eastAsia="Times New Roman" w:hAnsi="Consolas" w:cs="Courier New"/>
          <w:i/>
          <w:iCs/>
          <w:color w:val="000000"/>
          <w:sz w:val="20"/>
          <w:szCs w:val="20"/>
        </w:rPr>
        <w:t>color</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color of un-visited links.</w:t>
      </w:r>
    </w:p>
    <w:p w14:paraId="40F09EB2" w14:textId="77777777" w:rsidR="007738E0" w:rsidRPr="007738E0" w:rsidRDefault="007738E0" w:rsidP="007738E0">
      <w:pPr>
        <w:numPr>
          <w:ilvl w:val="0"/>
          <w:numId w:val="1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vlink="</w:t>
      </w:r>
      <w:r w:rsidRPr="007738E0">
        <w:rPr>
          <w:rFonts w:ascii="Consolas" w:eastAsia="Times New Roman" w:hAnsi="Consolas" w:cs="Courier New"/>
          <w:i/>
          <w:iCs/>
          <w:color w:val="000000"/>
          <w:sz w:val="20"/>
          <w:szCs w:val="20"/>
        </w:rPr>
        <w:t>color</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color of visited links.</w:t>
      </w:r>
    </w:p>
    <w:p w14:paraId="6A04E6E2" w14:textId="77777777" w:rsidR="007738E0" w:rsidRPr="007738E0" w:rsidRDefault="007738E0" w:rsidP="007738E0">
      <w:pPr>
        <w:numPr>
          <w:ilvl w:val="0"/>
          <w:numId w:val="1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alink="</w:t>
      </w:r>
      <w:r w:rsidRPr="007738E0">
        <w:rPr>
          <w:rFonts w:ascii="Consolas" w:eastAsia="Times New Roman" w:hAnsi="Consolas" w:cs="Courier New"/>
          <w:i/>
          <w:iCs/>
          <w:color w:val="000000"/>
          <w:sz w:val="20"/>
          <w:szCs w:val="20"/>
        </w:rPr>
        <w:t>color</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color of active (clicked) links.</w:t>
      </w:r>
    </w:p>
    <w:p w14:paraId="591A4C3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w:t>
      </w:r>
    </w:p>
    <w:p w14:paraId="60EB75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440222E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&lt;body </w:t>
      </w:r>
      <w:r w:rsidRPr="007738E0">
        <w:rPr>
          <w:rFonts w:ascii="Consolas" w:eastAsia="Times New Roman" w:hAnsi="Consolas" w:cs="Courier New"/>
          <w:color w:val="E31B23"/>
          <w:sz w:val="20"/>
          <w:szCs w:val="20"/>
        </w:rPr>
        <w:t>text="blue" bgcolor="lightblue" link="green" vlink="red" alink="yellow"</w:t>
      </w:r>
      <w:r w:rsidRPr="007738E0">
        <w:rPr>
          <w:rFonts w:ascii="Consolas" w:eastAsia="Times New Roman" w:hAnsi="Consolas" w:cs="Courier New"/>
          <w:color w:val="000000"/>
          <w:sz w:val="20"/>
          <w:szCs w:val="20"/>
        </w:rPr>
        <w:t>&gt;</w:t>
      </w:r>
    </w:p>
    <w:p w14:paraId="2102325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&lt;p&gt;Hello&lt;/p&gt;</w:t>
      </w:r>
    </w:p>
    <w:p w14:paraId="6C520A7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&lt;a href="http://www.google.com"&gt;Google&lt;/a&gt;</w:t>
      </w:r>
    </w:p>
    <w:p w14:paraId="2267A54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7D3BB9E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7757C67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foreground color (of the texts) is "</w:t>
      </w:r>
      <w:r w:rsidRPr="007738E0">
        <w:rPr>
          <w:rFonts w:ascii="Consolas" w:eastAsia="Times New Roman" w:hAnsi="Consolas" w:cs="Courier New"/>
          <w:color w:val="000000"/>
          <w:sz w:val="20"/>
          <w:szCs w:val="20"/>
        </w:rPr>
        <w:t>blue</w:t>
      </w:r>
      <w:r w:rsidRPr="007738E0">
        <w:rPr>
          <w:rFonts w:ascii="Segoe UI" w:eastAsia="Times New Roman" w:hAnsi="Segoe UI" w:cs="Segoe UI"/>
          <w:color w:val="000000"/>
          <w:sz w:val="21"/>
          <w:szCs w:val="21"/>
        </w:rPr>
        <w:t>", on background color of "</w:t>
      </w:r>
      <w:r w:rsidRPr="007738E0">
        <w:rPr>
          <w:rFonts w:ascii="Consolas" w:eastAsia="Times New Roman" w:hAnsi="Consolas" w:cs="Courier New"/>
          <w:color w:val="000000"/>
          <w:sz w:val="20"/>
          <w:szCs w:val="20"/>
        </w:rPr>
        <w:t>lightblue</w:t>
      </w:r>
      <w:r w:rsidRPr="007738E0">
        <w:rPr>
          <w:rFonts w:ascii="Segoe UI" w:eastAsia="Times New Roman" w:hAnsi="Segoe UI" w:cs="Segoe UI"/>
          <w:color w:val="000000"/>
          <w:sz w:val="21"/>
          <w:szCs w:val="21"/>
        </w:rPr>
        <w:t>". You can set different colors for the three types of links via attributes "</w:t>
      </w:r>
      <w:r w:rsidRPr="007738E0">
        <w:rPr>
          <w:rFonts w:ascii="Consolas" w:eastAsia="Times New Roman" w:hAnsi="Consolas" w:cs="Courier New"/>
          <w:color w:val="000000"/>
          <w:sz w:val="20"/>
          <w:szCs w:val="20"/>
        </w:rPr>
        <w:t>link</w:t>
      </w:r>
      <w:r w:rsidRPr="007738E0">
        <w:rPr>
          <w:rFonts w:ascii="Segoe UI" w:eastAsia="Times New Roman" w:hAnsi="Segoe UI" w:cs="Segoe UI"/>
          <w:color w:val="000000"/>
          <w:sz w:val="21"/>
          <w:szCs w:val="21"/>
        </w:rPr>
        <w:t>" (for un-visited links), "</w:t>
      </w:r>
      <w:r w:rsidRPr="007738E0">
        <w:rPr>
          <w:rFonts w:ascii="Consolas" w:eastAsia="Times New Roman" w:hAnsi="Consolas" w:cs="Courier New"/>
          <w:color w:val="000000"/>
          <w:sz w:val="20"/>
          <w:szCs w:val="20"/>
        </w:rPr>
        <w:t>vlink</w:t>
      </w:r>
      <w:r w:rsidRPr="007738E0">
        <w:rPr>
          <w:rFonts w:ascii="Segoe UI" w:eastAsia="Times New Roman" w:hAnsi="Segoe UI" w:cs="Segoe UI"/>
          <w:color w:val="000000"/>
          <w:sz w:val="21"/>
          <w:szCs w:val="21"/>
        </w:rPr>
        <w:t>" (for visited links), and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(for active link - the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color shows up when you click on the link).</w:t>
      </w:r>
    </w:p>
    <w:p w14:paraId="7D6553F0"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4.3  HTML Comment </w:t>
      </w:r>
      <w:r w:rsidRPr="007738E0">
        <w:rPr>
          <w:rFonts w:ascii="Consolas" w:eastAsia="Times New Roman" w:hAnsi="Consolas" w:cs="Segoe UI"/>
          <w:b/>
          <w:bCs/>
          <w:color w:val="0A8464"/>
          <w:spacing w:val="15"/>
          <w:sz w:val="27"/>
          <w:szCs w:val="27"/>
        </w:rPr>
        <w:t>&lt;!-- ... --&gt;</w:t>
      </w:r>
    </w:p>
    <w:p w14:paraId="33520B8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comments are enclosed between </w:t>
      </w:r>
      <w:r w:rsidRPr="007738E0">
        <w:rPr>
          <w:rFonts w:ascii="Consolas" w:eastAsia="Times New Roman" w:hAnsi="Consolas" w:cs="Courier New"/>
          <w:color w:val="000000"/>
          <w:sz w:val="20"/>
          <w:szCs w:val="20"/>
        </w:rPr>
        <w:t>&lt;!--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--&gt;</w:t>
      </w:r>
      <w:r w:rsidRPr="007738E0">
        <w:rPr>
          <w:rFonts w:ascii="Segoe UI" w:eastAsia="Times New Roman" w:hAnsi="Segoe UI" w:cs="Segoe UI"/>
          <w:color w:val="000000"/>
          <w:sz w:val="21"/>
          <w:szCs w:val="21"/>
        </w:rPr>
        <w:t>. Comments are ignored by the browser. You need to look into the HTML codes (via "View Source") to read them. Comments are extremely important in </w:t>
      </w:r>
      <w:r w:rsidRPr="007738E0">
        <w:rPr>
          <w:rFonts w:ascii="Segoe UI" w:eastAsia="Times New Roman" w:hAnsi="Segoe UI" w:cs="Segoe UI"/>
          <w:i/>
          <w:iCs/>
          <w:color w:val="000000"/>
          <w:sz w:val="21"/>
          <w:szCs w:val="21"/>
        </w:rPr>
        <w:t>programming</w:t>
      </w:r>
      <w:r w:rsidRPr="007738E0">
        <w:rPr>
          <w:rFonts w:ascii="Segoe UI" w:eastAsia="Times New Roman" w:hAnsi="Segoe UI" w:cs="Segoe UI"/>
          <w:color w:val="000000"/>
          <w:sz w:val="21"/>
          <w:szCs w:val="21"/>
        </w:rPr>
        <w:t> to explain and document a section of programming codes and logic. HTML documents are textual and self-explanatory, comments are less important (but still nice to have) to describe the various part of the documents.</w:t>
      </w:r>
    </w:p>
    <w:p w14:paraId="6D9054A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Comments are also useful in temporarily disable a certain part of the HTML codes during development.</w:t>
      </w:r>
    </w:p>
    <w:p w14:paraId="550CE0D0"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4.4  Block Elements vs. Inline Elements</w:t>
      </w:r>
    </w:p>
    <w:p w14:paraId="6A196A7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Elements can be classified as:</w:t>
      </w:r>
    </w:p>
    <w:p w14:paraId="6C17694B" w14:textId="77777777" w:rsidR="007738E0" w:rsidRPr="007738E0" w:rsidRDefault="007738E0" w:rsidP="007738E0">
      <w:pPr>
        <w:numPr>
          <w:ilvl w:val="0"/>
          <w:numId w:val="20"/>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t>Block Elements:</w:t>
      </w:r>
      <w:r w:rsidRPr="007738E0">
        <w:rPr>
          <w:rFonts w:ascii="Segoe UI" w:eastAsia="Times New Roman" w:hAnsi="Segoe UI" w:cs="Segoe UI"/>
          <w:color w:val="000000"/>
          <w:sz w:val="21"/>
          <w:szCs w:val="21"/>
        </w:rPr>
        <w:t> A block element (such as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starts on a new line, takes the full width, and ends with a new line. It is </w:t>
      </w:r>
      <w:r w:rsidRPr="007738E0">
        <w:rPr>
          <w:rFonts w:ascii="Segoe UI" w:eastAsia="Times New Roman" w:hAnsi="Segoe UI" w:cs="Segoe UI"/>
          <w:i/>
          <w:iCs/>
          <w:color w:val="000000"/>
          <w:sz w:val="21"/>
          <w:szCs w:val="21"/>
        </w:rPr>
        <w:t>rectangular</w:t>
      </w:r>
      <w:r w:rsidRPr="007738E0">
        <w:rPr>
          <w:rFonts w:ascii="Segoe UI" w:eastAsia="Times New Roman" w:hAnsi="Segoe UI" w:cs="Segoe UI"/>
          <w:color w:val="000000"/>
          <w:sz w:val="21"/>
          <w:szCs w:val="21"/>
        </w:rPr>
        <w:t> in shape with a </w:t>
      </w:r>
      <w:r w:rsidRPr="007738E0">
        <w:rPr>
          <w:rFonts w:ascii="Segoe UI" w:eastAsia="Times New Roman" w:hAnsi="Segoe UI" w:cs="Segoe UI"/>
          <w:i/>
          <w:iCs/>
          <w:color w:val="000000"/>
          <w:sz w:val="21"/>
          <w:szCs w:val="21"/>
        </w:rPr>
        <w:t>line-break</w:t>
      </w:r>
      <w:r w:rsidRPr="007738E0">
        <w:rPr>
          <w:rFonts w:ascii="Segoe UI" w:eastAsia="Times New Roman" w:hAnsi="Segoe UI" w:cs="Segoe UI"/>
          <w:color w:val="000000"/>
          <w:sz w:val="21"/>
          <w:szCs w:val="21"/>
        </w:rPr>
        <w:t> before and after the element.</w:t>
      </w:r>
    </w:p>
    <w:p w14:paraId="592F564F" w14:textId="77777777" w:rsidR="007738E0" w:rsidRPr="007738E0" w:rsidRDefault="007738E0" w:rsidP="007738E0">
      <w:pPr>
        <w:numPr>
          <w:ilvl w:val="0"/>
          <w:numId w:val="20"/>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t>Inline Elements (or Character Elements):</w:t>
      </w:r>
      <w:r w:rsidRPr="007738E0">
        <w:rPr>
          <w:rFonts w:ascii="Segoe UI" w:eastAsia="Times New Roman" w:hAnsi="Segoe UI" w:cs="Segoe UI"/>
          <w:color w:val="000000"/>
          <w:sz w:val="21"/>
          <w:szCs w:val="21"/>
        </w:rPr>
        <w:t> An inline element (such as </w:t>
      </w:r>
      <w:r w:rsidRPr="007738E0">
        <w:rPr>
          <w:rFonts w:ascii="Consolas" w:eastAsia="Times New Roman" w:hAnsi="Consolas" w:cs="Courier New"/>
          <w:color w:val="000000"/>
          <w:sz w:val="20"/>
          <w:szCs w:val="20"/>
        </w:rPr>
        <w:t>&lt;em&gt;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&lt;strong&gt;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&lt;code&gt;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takes up as much space as it needs. It does not force a line-break before and after the element, although it can span a few lines.</w:t>
      </w:r>
    </w:p>
    <w:p w14:paraId="080EFC7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brief, a block element is always </w:t>
      </w:r>
      <w:r w:rsidRPr="007738E0">
        <w:rPr>
          <w:rFonts w:ascii="Segoe UI" w:eastAsia="Times New Roman" w:hAnsi="Segoe UI" w:cs="Segoe UI"/>
          <w:i/>
          <w:iCs/>
          <w:color w:val="000000"/>
          <w:sz w:val="21"/>
          <w:szCs w:val="21"/>
        </w:rPr>
        <w:t>rectangular</w:t>
      </w:r>
      <w:r w:rsidRPr="007738E0">
        <w:rPr>
          <w:rFonts w:ascii="Segoe UI" w:eastAsia="Times New Roman" w:hAnsi="Segoe UI" w:cs="Segoe UI"/>
          <w:color w:val="000000"/>
          <w:sz w:val="21"/>
          <w:szCs w:val="21"/>
        </w:rPr>
        <w:t> in shape, while an inline element spans </w:t>
      </w:r>
      <w:r w:rsidRPr="007738E0">
        <w:rPr>
          <w:rFonts w:ascii="Segoe UI" w:eastAsia="Times New Roman" w:hAnsi="Segoe UI" w:cs="Segoe UI"/>
          <w:i/>
          <w:iCs/>
          <w:color w:val="000000"/>
          <w:sz w:val="21"/>
          <w:szCs w:val="21"/>
        </w:rPr>
        <w:t>a continuous run of characters</w:t>
      </w:r>
      <w:r w:rsidRPr="007738E0">
        <w:rPr>
          <w:rFonts w:ascii="Segoe UI" w:eastAsia="Times New Roman" w:hAnsi="Segoe UI" w:cs="Segoe UI"/>
          <w:color w:val="000000"/>
          <w:sz w:val="21"/>
          <w:szCs w:val="21"/>
        </w:rPr>
        <w:t>.</w:t>
      </w:r>
    </w:p>
    <w:p w14:paraId="41F89DC0"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4.5  Block Elements</w:t>
      </w:r>
    </w:p>
    <w:p w14:paraId="79C8A8E3"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Paragraph </w:t>
      </w:r>
      <w:r w:rsidRPr="007738E0">
        <w:rPr>
          <w:rFonts w:ascii="Consolas" w:eastAsia="Times New Roman" w:hAnsi="Consolas" w:cs="Segoe UI"/>
          <w:b/>
          <w:bCs/>
          <w:color w:val="444444"/>
          <w:spacing w:val="15"/>
          <w:sz w:val="23"/>
          <w:szCs w:val="23"/>
        </w:rPr>
        <w:t>&lt;p&gt;...&lt;/p&gt;</w:t>
      </w:r>
    </w:p>
    <w:p w14:paraId="2203FA0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When the browser reads a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tag, it breaks to a new line, and skips some white spaces. For example,</w:t>
      </w:r>
    </w:p>
    <w:p w14:paraId="0D9B0E2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This is a paragraph of texts.</w:t>
      </w:r>
      <w:r w:rsidRPr="007738E0">
        <w:rPr>
          <w:rFonts w:ascii="Consolas" w:eastAsia="Times New Roman" w:hAnsi="Consolas" w:cs="Courier New"/>
          <w:color w:val="E31B23"/>
          <w:sz w:val="20"/>
          <w:szCs w:val="20"/>
        </w:rPr>
        <w:t>&lt;/p&gt;</w:t>
      </w:r>
    </w:p>
    <w:p w14:paraId="107A7F1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Older HTML documents often omit the closing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which is a bad practice, not recommended, and disallowed in XML/XHTML.</w:t>
      </w:r>
    </w:p>
    <w:p w14:paraId="466AE43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create an empty paragraph, you need to use </w:t>
      </w:r>
      <w:r w:rsidRPr="007738E0">
        <w:rPr>
          <w:rFonts w:ascii="Consolas" w:eastAsia="Times New Roman" w:hAnsi="Consolas" w:cs="Courier New"/>
          <w:color w:val="000000"/>
          <w:sz w:val="20"/>
          <w:szCs w:val="20"/>
        </w:rPr>
        <w:t>&lt;p&gt;&amp;nbsp;&lt;/p&gt;</w:t>
      </w:r>
      <w:r w:rsidRPr="007738E0">
        <w:rPr>
          <w:rFonts w:ascii="Segoe UI" w:eastAsia="Times New Roman" w:hAnsi="Segoe UI" w:cs="Segoe UI"/>
          <w:color w:val="000000"/>
          <w:sz w:val="21"/>
          <w:szCs w:val="21"/>
        </w:rPr>
        <w:t> which encloses a non-breaking space. This is because browsers typically ignore </w:t>
      </w:r>
      <w:r w:rsidRPr="007738E0">
        <w:rPr>
          <w:rFonts w:ascii="Consolas" w:eastAsia="Times New Roman" w:hAnsi="Consolas" w:cs="Courier New"/>
          <w:color w:val="000000"/>
          <w:sz w:val="20"/>
          <w:szCs w:val="20"/>
        </w:rPr>
        <w:t>&lt;p&gt;&lt;/p&gt;</w:t>
      </w:r>
      <w:r w:rsidRPr="007738E0">
        <w:rPr>
          <w:rFonts w:ascii="Segoe UI" w:eastAsia="Times New Roman" w:hAnsi="Segoe UI" w:cs="Segoe UI"/>
          <w:color w:val="000000"/>
          <w:sz w:val="21"/>
          <w:szCs w:val="21"/>
        </w:rPr>
        <w:t>.</w:t>
      </w:r>
    </w:p>
    <w:p w14:paraId="0DC298D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Line Break </w:t>
      </w:r>
      <w:r w:rsidRPr="007738E0">
        <w:rPr>
          <w:rFonts w:ascii="Consolas" w:eastAsia="Times New Roman" w:hAnsi="Consolas" w:cs="Segoe UI"/>
          <w:b/>
          <w:bCs/>
          <w:color w:val="444444"/>
          <w:spacing w:val="15"/>
          <w:sz w:val="23"/>
          <w:szCs w:val="23"/>
        </w:rPr>
        <w:t>&lt;br&gt;</w:t>
      </w:r>
      <w:r w:rsidRPr="007738E0">
        <w:rPr>
          <w:rFonts w:ascii="Segoe UI" w:eastAsia="Times New Roman" w:hAnsi="Segoe UI" w:cs="Segoe UI"/>
          <w:b/>
          <w:bCs/>
          <w:color w:val="444444"/>
          <w:spacing w:val="15"/>
          <w:sz w:val="23"/>
          <w:szCs w:val="23"/>
        </w:rPr>
        <w:t> (or </w:t>
      </w:r>
      <w:r w:rsidRPr="007738E0">
        <w:rPr>
          <w:rFonts w:ascii="Consolas" w:eastAsia="Times New Roman" w:hAnsi="Consolas" w:cs="Segoe UI"/>
          <w:b/>
          <w:bCs/>
          <w:color w:val="444444"/>
          <w:spacing w:val="15"/>
          <w:sz w:val="23"/>
          <w:szCs w:val="23"/>
        </w:rPr>
        <w:t>&lt;br /&gt;</w:t>
      </w:r>
      <w:r w:rsidRPr="007738E0">
        <w:rPr>
          <w:rFonts w:ascii="Segoe UI" w:eastAsia="Times New Roman" w:hAnsi="Segoe UI" w:cs="Segoe UI"/>
          <w:b/>
          <w:bCs/>
          <w:color w:val="444444"/>
          <w:spacing w:val="15"/>
          <w:sz w:val="23"/>
          <w:szCs w:val="23"/>
        </w:rPr>
        <w:t>)</w:t>
      </w:r>
    </w:p>
    <w:p w14:paraId="7D6DDE5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Instruct the browser to break to a new line, without skipping white spaces as in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Note that the line breaks in the HTML codes are treated as white spaces and do not translate to new lines in the display. Hence, you have to insert the </w:t>
      </w:r>
      <w:r w:rsidRPr="007738E0">
        <w:rPr>
          <w:rFonts w:ascii="Consolas" w:eastAsia="Times New Roman" w:hAnsi="Consolas" w:cs="Courier New"/>
          <w:color w:val="000000"/>
          <w:sz w:val="20"/>
          <w:szCs w:val="20"/>
        </w:rPr>
        <w:t>&lt;br&gt;</w:t>
      </w:r>
      <w:r w:rsidRPr="007738E0">
        <w:rPr>
          <w:rFonts w:ascii="Segoe UI" w:eastAsia="Times New Roman" w:hAnsi="Segoe UI" w:cs="Segoe UI"/>
          <w:color w:val="000000"/>
          <w:sz w:val="21"/>
          <w:szCs w:val="21"/>
        </w:rPr>
        <w:t> manually. For example,</w:t>
      </w:r>
    </w:p>
    <w:p w14:paraId="7AF7D44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This</w:t>
      </w:r>
    </w:p>
    <w:p w14:paraId="10984B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paragraph</w:t>
      </w:r>
      <w:r w:rsidRPr="007738E0">
        <w:rPr>
          <w:rFonts w:ascii="Consolas" w:eastAsia="Times New Roman" w:hAnsi="Consolas" w:cs="Courier New"/>
          <w:color w:val="E31B23"/>
          <w:sz w:val="20"/>
          <w:szCs w:val="20"/>
        </w:rPr>
        <w:t>&lt;br&gt;</w:t>
      </w:r>
      <w:r w:rsidRPr="007738E0">
        <w:rPr>
          <w:rFonts w:ascii="Consolas" w:eastAsia="Times New Roman" w:hAnsi="Consolas" w:cs="Courier New"/>
          <w:color w:val="000000"/>
          <w:sz w:val="20"/>
          <w:szCs w:val="20"/>
        </w:rPr>
        <w:t>with a</w:t>
      </w:r>
    </w:p>
    <w:p w14:paraId="3D8399F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line-break</w:t>
      </w:r>
    </w:p>
    <w:p w14:paraId="7CB6A90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in between.</w:t>
      </w:r>
      <w:r w:rsidRPr="007738E0">
        <w:rPr>
          <w:rFonts w:ascii="Consolas" w:eastAsia="Times New Roman" w:hAnsi="Consolas" w:cs="Courier New"/>
          <w:color w:val="E31B23"/>
          <w:sz w:val="20"/>
          <w:szCs w:val="20"/>
        </w:rPr>
        <w:t>&lt;/p&gt;</w:t>
      </w:r>
    </w:p>
    <w:p w14:paraId="067FDEB2"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This paragraph</w:t>
      </w:r>
      <w:r w:rsidRPr="007738E0">
        <w:rPr>
          <w:rFonts w:ascii="Segoe UI" w:eastAsia="Times New Roman" w:hAnsi="Segoe UI" w:cs="Segoe UI"/>
          <w:color w:val="000000"/>
          <w:sz w:val="21"/>
          <w:szCs w:val="21"/>
        </w:rPr>
        <w:br/>
        <w:t>with a line-break in between.</w:t>
      </w:r>
    </w:p>
    <w:p w14:paraId="728F021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Heading Level 1 to 6 </w:t>
      </w:r>
      <w:r w:rsidRPr="007738E0">
        <w:rPr>
          <w:rFonts w:ascii="Consolas" w:eastAsia="Times New Roman" w:hAnsi="Consolas" w:cs="Segoe UI"/>
          <w:b/>
          <w:bCs/>
          <w:color w:val="444444"/>
          <w:spacing w:val="15"/>
          <w:sz w:val="23"/>
          <w:szCs w:val="23"/>
        </w:rPr>
        <w:t>&lt;h1&gt;...&lt;/h1&gt;</w:t>
      </w:r>
      <w:r w:rsidRPr="007738E0">
        <w:rPr>
          <w:rFonts w:ascii="Segoe UI" w:eastAsia="Times New Roman" w:hAnsi="Segoe UI" w:cs="Segoe UI"/>
          <w:b/>
          <w:bCs/>
          <w:color w:val="444444"/>
          <w:spacing w:val="15"/>
          <w:sz w:val="23"/>
          <w:szCs w:val="23"/>
        </w:rPr>
        <w:t> to </w:t>
      </w:r>
      <w:r w:rsidRPr="007738E0">
        <w:rPr>
          <w:rFonts w:ascii="Consolas" w:eastAsia="Times New Roman" w:hAnsi="Consolas" w:cs="Segoe UI"/>
          <w:b/>
          <w:bCs/>
          <w:color w:val="444444"/>
          <w:spacing w:val="15"/>
          <w:sz w:val="23"/>
          <w:szCs w:val="23"/>
        </w:rPr>
        <w:t>&lt;h6&gt;...&lt;/h6&gt;</w:t>
      </w:r>
    </w:p>
    <w:p w14:paraId="73502BB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Establish six levels of document headings.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is the highest (with the largest font size) and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is the lower. Headings are usually displayed in bold, have extra white spaces above and below. For example,</w:t>
      </w:r>
    </w:p>
    <w:p w14:paraId="65AA9D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&lt;h1&gt;</w:t>
      </w:r>
      <w:r w:rsidRPr="007738E0">
        <w:rPr>
          <w:rFonts w:ascii="Consolas" w:eastAsia="Times New Roman" w:hAnsi="Consolas" w:cs="Courier New"/>
          <w:color w:val="000000"/>
          <w:sz w:val="20"/>
          <w:szCs w:val="20"/>
        </w:rPr>
        <w:t>This is Heading Level 1</w:t>
      </w:r>
      <w:r w:rsidRPr="007738E0">
        <w:rPr>
          <w:rFonts w:ascii="Consolas" w:eastAsia="Times New Roman" w:hAnsi="Consolas" w:cs="Courier New"/>
          <w:color w:val="E31B23"/>
          <w:sz w:val="20"/>
          <w:szCs w:val="20"/>
        </w:rPr>
        <w:t>&lt;/h1&gt;</w:t>
      </w:r>
    </w:p>
    <w:p w14:paraId="5D578F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&lt;h2&gt;</w:t>
      </w:r>
      <w:r w:rsidRPr="007738E0">
        <w:rPr>
          <w:rFonts w:ascii="Consolas" w:eastAsia="Times New Roman" w:hAnsi="Consolas" w:cs="Courier New"/>
          <w:color w:val="000000"/>
          <w:sz w:val="20"/>
          <w:szCs w:val="20"/>
        </w:rPr>
        <w:t>This is Heading Level 2</w:t>
      </w:r>
      <w:r w:rsidRPr="007738E0">
        <w:rPr>
          <w:rFonts w:ascii="Consolas" w:eastAsia="Times New Roman" w:hAnsi="Consolas" w:cs="Courier New"/>
          <w:color w:val="E31B23"/>
          <w:sz w:val="20"/>
          <w:szCs w:val="20"/>
        </w:rPr>
        <w:t>&lt;/h2&gt;</w:t>
      </w:r>
    </w:p>
    <w:p w14:paraId="0326400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&lt;h3&gt;</w:t>
      </w:r>
      <w:r w:rsidRPr="007738E0">
        <w:rPr>
          <w:rFonts w:ascii="Consolas" w:eastAsia="Times New Roman" w:hAnsi="Consolas" w:cs="Courier New"/>
          <w:color w:val="000000"/>
          <w:sz w:val="20"/>
          <w:szCs w:val="20"/>
        </w:rPr>
        <w:t>This is Heading Level 3</w:t>
      </w:r>
      <w:r w:rsidRPr="007738E0">
        <w:rPr>
          <w:rFonts w:ascii="Consolas" w:eastAsia="Times New Roman" w:hAnsi="Consolas" w:cs="Courier New"/>
          <w:color w:val="E31B23"/>
          <w:sz w:val="20"/>
          <w:szCs w:val="20"/>
        </w:rPr>
        <w:t>&lt;/h3&gt;</w:t>
      </w:r>
    </w:p>
    <w:p w14:paraId="6D73614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&lt;h4&gt;</w:t>
      </w:r>
      <w:r w:rsidRPr="007738E0">
        <w:rPr>
          <w:rFonts w:ascii="Consolas" w:eastAsia="Times New Roman" w:hAnsi="Consolas" w:cs="Courier New"/>
          <w:color w:val="000000"/>
          <w:sz w:val="20"/>
          <w:szCs w:val="20"/>
        </w:rPr>
        <w:t>This is Heading Level 4</w:t>
      </w:r>
      <w:r w:rsidRPr="007738E0">
        <w:rPr>
          <w:rFonts w:ascii="Consolas" w:eastAsia="Times New Roman" w:hAnsi="Consolas" w:cs="Courier New"/>
          <w:color w:val="E31B23"/>
          <w:sz w:val="20"/>
          <w:szCs w:val="20"/>
        </w:rPr>
        <w:t>&lt;/h4&gt;</w:t>
      </w:r>
    </w:p>
    <w:p w14:paraId="7E67A99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&lt;h5&gt;</w:t>
      </w:r>
      <w:r w:rsidRPr="007738E0">
        <w:rPr>
          <w:rFonts w:ascii="Consolas" w:eastAsia="Times New Roman" w:hAnsi="Consolas" w:cs="Courier New"/>
          <w:color w:val="000000"/>
          <w:sz w:val="20"/>
          <w:szCs w:val="20"/>
        </w:rPr>
        <w:t>This is Heading Level 5</w:t>
      </w:r>
      <w:r w:rsidRPr="007738E0">
        <w:rPr>
          <w:rFonts w:ascii="Consolas" w:eastAsia="Times New Roman" w:hAnsi="Consolas" w:cs="Courier New"/>
          <w:color w:val="E31B23"/>
          <w:sz w:val="20"/>
          <w:szCs w:val="20"/>
        </w:rPr>
        <w:t>&lt;/h5&gt;</w:t>
      </w:r>
    </w:p>
    <w:p w14:paraId="69E33EF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&lt;h6&gt;</w:t>
      </w:r>
      <w:r w:rsidRPr="007738E0">
        <w:rPr>
          <w:rFonts w:ascii="Consolas" w:eastAsia="Times New Roman" w:hAnsi="Consolas" w:cs="Courier New"/>
          <w:color w:val="000000"/>
          <w:sz w:val="20"/>
          <w:szCs w:val="20"/>
        </w:rPr>
        <w:t>This is Heading Level 6</w:t>
      </w:r>
      <w:r w:rsidRPr="007738E0">
        <w:rPr>
          <w:rFonts w:ascii="Consolas" w:eastAsia="Times New Roman" w:hAnsi="Consolas" w:cs="Courier New"/>
          <w:color w:val="E31B23"/>
          <w:sz w:val="20"/>
          <w:szCs w:val="20"/>
        </w:rPr>
        <w:t>&lt;/h6&gt;</w:t>
      </w:r>
    </w:p>
    <w:p w14:paraId="4DF3232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This is a paragraph</w:t>
      </w:r>
      <w:r w:rsidRPr="007738E0">
        <w:rPr>
          <w:rFonts w:ascii="Consolas" w:eastAsia="Times New Roman" w:hAnsi="Consolas" w:cs="Courier New"/>
          <w:color w:val="E31B23"/>
          <w:sz w:val="20"/>
          <w:szCs w:val="20"/>
        </w:rPr>
        <w:t>&lt;/p&gt;</w:t>
      </w:r>
    </w:p>
    <w:p w14:paraId="039798E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Horizontal Rule </w:t>
      </w:r>
      <w:r w:rsidRPr="007738E0">
        <w:rPr>
          <w:rFonts w:ascii="Consolas" w:eastAsia="Times New Roman" w:hAnsi="Consolas" w:cs="Segoe UI"/>
          <w:b/>
          <w:bCs/>
          <w:color w:val="444444"/>
          <w:spacing w:val="15"/>
          <w:sz w:val="23"/>
          <w:szCs w:val="23"/>
        </w:rPr>
        <w:t>&lt;hr&gt;</w:t>
      </w:r>
      <w:r w:rsidRPr="007738E0">
        <w:rPr>
          <w:rFonts w:ascii="Segoe UI" w:eastAsia="Times New Roman" w:hAnsi="Segoe UI" w:cs="Segoe UI"/>
          <w:b/>
          <w:bCs/>
          <w:color w:val="444444"/>
          <w:spacing w:val="15"/>
          <w:sz w:val="23"/>
          <w:szCs w:val="23"/>
        </w:rPr>
        <w:t> (or </w:t>
      </w:r>
      <w:r w:rsidRPr="007738E0">
        <w:rPr>
          <w:rFonts w:ascii="Consolas" w:eastAsia="Times New Roman" w:hAnsi="Consolas" w:cs="Segoe UI"/>
          <w:b/>
          <w:bCs/>
          <w:color w:val="444444"/>
          <w:spacing w:val="15"/>
          <w:sz w:val="23"/>
          <w:szCs w:val="23"/>
        </w:rPr>
        <w:t>&lt;hr /&gt;</w:t>
      </w:r>
      <w:r w:rsidRPr="007738E0">
        <w:rPr>
          <w:rFonts w:ascii="Segoe UI" w:eastAsia="Times New Roman" w:hAnsi="Segoe UI" w:cs="Segoe UI"/>
          <w:b/>
          <w:bCs/>
          <w:color w:val="444444"/>
          <w:spacing w:val="15"/>
          <w:sz w:val="23"/>
          <w:szCs w:val="23"/>
        </w:rPr>
        <w:t>)</w:t>
      </w:r>
    </w:p>
    <w:p w14:paraId="69D2CA8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Draw a horizontal line (or rule). By default, the rule is full width (100%) across the screen, 1 point in size, and has a shading effect for a 3D appearance. For example,</w:t>
      </w:r>
    </w:p>
    <w:p w14:paraId="56B0CF1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&lt;h1&gt;</w:t>
      </w:r>
      <w:r w:rsidRPr="007738E0">
        <w:rPr>
          <w:rFonts w:ascii="Consolas" w:eastAsia="Times New Roman" w:hAnsi="Consolas" w:cs="Courier New"/>
          <w:color w:val="000000"/>
          <w:sz w:val="20"/>
          <w:szCs w:val="20"/>
        </w:rPr>
        <w:t>Heading</w:t>
      </w:r>
      <w:r w:rsidRPr="007738E0">
        <w:rPr>
          <w:rFonts w:ascii="Consolas" w:eastAsia="Times New Roman" w:hAnsi="Consolas" w:cs="Courier New"/>
          <w:color w:val="E31B23"/>
          <w:sz w:val="20"/>
          <w:szCs w:val="20"/>
        </w:rPr>
        <w:t>&lt;/h1&gt;</w:t>
      </w:r>
    </w:p>
    <w:p w14:paraId="5804D58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&lt;hr&gt;</w:t>
      </w:r>
    </w:p>
    <w:p w14:paraId="4C8197A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Discussion begins here...</w:t>
      </w:r>
      <w:r w:rsidRPr="007738E0">
        <w:rPr>
          <w:rFonts w:ascii="Consolas" w:eastAsia="Times New Roman" w:hAnsi="Consolas" w:cs="Courier New"/>
          <w:color w:val="E31B23"/>
          <w:sz w:val="20"/>
          <w:szCs w:val="20"/>
        </w:rPr>
        <w:t>&lt;/p&gt;</w:t>
      </w:r>
    </w:p>
    <w:p w14:paraId="22A2DCA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Pre-Formatted Text </w:t>
      </w:r>
      <w:r w:rsidRPr="007738E0">
        <w:rPr>
          <w:rFonts w:ascii="Consolas" w:eastAsia="Times New Roman" w:hAnsi="Consolas" w:cs="Segoe UI"/>
          <w:b/>
          <w:bCs/>
          <w:color w:val="444444"/>
          <w:spacing w:val="15"/>
          <w:sz w:val="23"/>
          <w:szCs w:val="23"/>
        </w:rPr>
        <w:t>&lt;pre&gt;...&lt;/pre&gt;</w:t>
      </w:r>
    </w:p>
    <w:p w14:paraId="5CF87C8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Texts enclosed between </w:t>
      </w:r>
      <w:r w:rsidRPr="007738E0">
        <w:rPr>
          <w:rFonts w:ascii="Consolas" w:eastAsia="Times New Roman" w:hAnsi="Consolas" w:cs="Courier New"/>
          <w:color w:val="000000"/>
          <w:sz w:val="20"/>
          <w:szCs w:val="20"/>
        </w:rPr>
        <w:t>&lt;pre&gt;...&lt;/pre&gt;</w:t>
      </w:r>
      <w:r w:rsidRPr="007738E0">
        <w:rPr>
          <w:rFonts w:ascii="Segoe UI" w:eastAsia="Times New Roman" w:hAnsi="Segoe UI" w:cs="Segoe UI"/>
          <w:color w:val="000000"/>
          <w:sz w:val="21"/>
          <w:szCs w:val="21"/>
        </w:rPr>
        <w:t> container tags are treated as </w:t>
      </w:r>
      <w:r w:rsidRPr="007738E0">
        <w:rPr>
          <w:rFonts w:ascii="Segoe UI" w:eastAsia="Times New Roman" w:hAnsi="Segoe UI" w:cs="Segoe UI"/>
          <w:i/>
          <w:iCs/>
          <w:color w:val="000000"/>
          <w:sz w:val="21"/>
          <w:szCs w:val="21"/>
        </w:rPr>
        <w:t>pre-formatted</w:t>
      </w:r>
      <w:r w:rsidRPr="007738E0">
        <w:rPr>
          <w:rFonts w:ascii="Segoe UI" w:eastAsia="Times New Roman" w:hAnsi="Segoe UI" w:cs="Segoe UI"/>
          <w:color w:val="000000"/>
          <w:sz w:val="21"/>
          <w:szCs w:val="21"/>
        </w:rPr>
        <w:t>, i.e., white space, tabs, new-line will be preserved and not ignored. The text is usually displayed in a fixed-width (or monospace) font. </w:t>
      </w:r>
      <w:r w:rsidRPr="007738E0">
        <w:rPr>
          <w:rFonts w:ascii="Consolas" w:eastAsia="Times New Roman" w:hAnsi="Consolas" w:cs="Courier New"/>
          <w:color w:val="000000"/>
          <w:sz w:val="20"/>
          <w:szCs w:val="20"/>
        </w:rPr>
        <w:t>&lt;pre&gt;...&lt;/pre&gt;</w:t>
      </w:r>
      <w:r w:rsidRPr="007738E0">
        <w:rPr>
          <w:rFonts w:ascii="Segoe UI" w:eastAsia="Times New Roman" w:hAnsi="Segoe UI" w:cs="Segoe UI"/>
          <w:color w:val="000000"/>
          <w:sz w:val="21"/>
          <w:szCs w:val="21"/>
        </w:rPr>
        <w:t> is mainly used to display program codes. For example, my favorite Java's "Hello-world":</w:t>
      </w:r>
    </w:p>
    <w:p w14:paraId="43CD991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&lt;pre&gt;</w:t>
      </w:r>
      <w:r w:rsidRPr="007738E0">
        <w:rPr>
          <w:rFonts w:ascii="Consolas" w:eastAsia="Times New Roman" w:hAnsi="Consolas" w:cs="Courier New"/>
          <w:color w:val="000000"/>
          <w:sz w:val="20"/>
          <w:szCs w:val="20"/>
        </w:rPr>
        <w:t>public class Hello {</w:t>
      </w:r>
    </w:p>
    <w:p w14:paraId="4177BA1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public static void main(String[] args) {</w:t>
      </w:r>
    </w:p>
    <w:p w14:paraId="292BB6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System.out.println("Hello");</w:t>
      </w:r>
    </w:p>
    <w:p w14:paraId="0D02C09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3DA3AC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r w:rsidRPr="007738E0">
        <w:rPr>
          <w:rFonts w:ascii="Consolas" w:eastAsia="Times New Roman" w:hAnsi="Consolas" w:cs="Courier New"/>
          <w:color w:val="E31B23"/>
          <w:sz w:val="20"/>
          <w:szCs w:val="20"/>
        </w:rPr>
        <w:t>&lt;/pre&gt;</w:t>
      </w:r>
    </w:p>
    <w:p w14:paraId="4B20CBC3" w14:textId="77777777" w:rsidR="007738E0" w:rsidRPr="007738E0" w:rsidRDefault="007738E0" w:rsidP="007738E0">
      <w:pP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public class Hello {</w:t>
      </w:r>
    </w:p>
    <w:p w14:paraId="4435C671" w14:textId="77777777" w:rsidR="007738E0" w:rsidRPr="007738E0" w:rsidRDefault="007738E0" w:rsidP="007738E0">
      <w:pP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public static void main(String[] args) {</w:t>
      </w:r>
    </w:p>
    <w:p w14:paraId="5E0AA548" w14:textId="77777777" w:rsidR="007738E0" w:rsidRPr="007738E0" w:rsidRDefault="007738E0" w:rsidP="007738E0">
      <w:pP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System.out.println("Hello");</w:t>
      </w:r>
    </w:p>
    <w:p w14:paraId="597398E4" w14:textId="77777777" w:rsidR="007738E0" w:rsidRPr="007738E0" w:rsidRDefault="007738E0" w:rsidP="007738E0">
      <w:pP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42BD4595" w14:textId="77777777" w:rsidR="007738E0" w:rsidRPr="007738E0" w:rsidRDefault="007738E0" w:rsidP="007738E0">
      <w:pP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72234E6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Without the </w:t>
      </w:r>
      <w:r w:rsidRPr="007738E0">
        <w:rPr>
          <w:rFonts w:ascii="Consolas" w:eastAsia="Times New Roman" w:hAnsi="Consolas" w:cs="Courier New"/>
          <w:color w:val="000000"/>
          <w:sz w:val="20"/>
          <w:szCs w:val="20"/>
        </w:rPr>
        <w:t>&lt;pre&gt;</w:t>
      </w:r>
      <w:r w:rsidRPr="007738E0">
        <w:rPr>
          <w:rFonts w:ascii="Segoe UI" w:eastAsia="Times New Roman" w:hAnsi="Segoe UI" w:cs="Segoe UI"/>
          <w:color w:val="000000"/>
          <w:sz w:val="21"/>
          <w:szCs w:val="21"/>
        </w:rPr>
        <w:t> tag, the entire program will be shown in one single line.</w:t>
      </w:r>
    </w:p>
    <w:p w14:paraId="4F83A72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Quote </w:t>
      </w:r>
      <w:r w:rsidRPr="007738E0">
        <w:rPr>
          <w:rFonts w:ascii="Consolas" w:eastAsia="Times New Roman" w:hAnsi="Consolas" w:cs="Segoe UI"/>
          <w:b/>
          <w:bCs/>
          <w:color w:val="444444"/>
          <w:spacing w:val="15"/>
          <w:sz w:val="23"/>
          <w:szCs w:val="23"/>
        </w:rPr>
        <w:t>&lt;blockquote&gt;...&lt;/blockquote&gt;</w:t>
      </w:r>
    </w:p>
    <w:p w14:paraId="08AF4B1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Mark out </w:t>
      </w:r>
      <w:r w:rsidRPr="007738E0">
        <w:rPr>
          <w:rFonts w:ascii="Segoe UI" w:eastAsia="Times New Roman" w:hAnsi="Segoe UI" w:cs="Segoe UI"/>
          <w:i/>
          <w:iCs/>
          <w:color w:val="000000"/>
          <w:sz w:val="21"/>
          <w:szCs w:val="21"/>
        </w:rPr>
        <w:t>a block of quote</w:t>
      </w:r>
      <w:r w:rsidRPr="007738E0">
        <w:rPr>
          <w:rFonts w:ascii="Segoe UI" w:eastAsia="Times New Roman" w:hAnsi="Segoe UI" w:cs="Segoe UI"/>
          <w:color w:val="000000"/>
          <w:sz w:val="21"/>
          <w:szCs w:val="21"/>
        </w:rPr>
        <w:t>. Browsers typically indent the entire block to the right. For example,</w:t>
      </w:r>
    </w:p>
    <w:p w14:paraId="47DFC03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&lt;blockquote&gt;</w:t>
      </w:r>
      <w:r w:rsidRPr="007738E0">
        <w:rPr>
          <w:rFonts w:ascii="Consolas" w:eastAsia="Times New Roman" w:hAnsi="Consolas" w:cs="Courier New"/>
          <w:color w:val="000000"/>
          <w:sz w:val="20"/>
          <w:szCs w:val="20"/>
        </w:rPr>
        <w:t xml:space="preserve">Lorem ipsum dolor sit amet, consectetur adipisicing elit, </w:t>
      </w:r>
    </w:p>
    <w:p w14:paraId="6DDDCD2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sed do eiusmod tempor incididunt ut labore et dolore magna aliqua. </w:t>
      </w:r>
    </w:p>
    <w:p w14:paraId="7115375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Ut enim ad minim veniam, quis nostrud exercitation ullamco laboris nisi </w:t>
      </w:r>
    </w:p>
    <w:p w14:paraId="55F84E4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ut aliquip ex ea commodo consequat. Duis aute irure dolor in </w:t>
      </w:r>
    </w:p>
    <w:p w14:paraId="31E005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reprehenderit in voluptate velit esse cillum dolore eu fugiat nulla pariatur.</w:t>
      </w:r>
    </w:p>
    <w:p w14:paraId="7A52689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Excepteur sint occaecat cupidatat non proident, sunt in culpa qui </w:t>
      </w:r>
    </w:p>
    <w:p w14:paraId="4684479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officia deserunt mollit anim id est laborum.</w:t>
      </w:r>
      <w:r w:rsidRPr="007738E0">
        <w:rPr>
          <w:rFonts w:ascii="Consolas" w:eastAsia="Times New Roman" w:hAnsi="Consolas" w:cs="Courier New"/>
          <w:color w:val="E31B23"/>
          <w:sz w:val="20"/>
          <w:szCs w:val="20"/>
        </w:rPr>
        <w:t>&lt;/blockquote&gt;</w:t>
      </w:r>
    </w:p>
    <w:p w14:paraId="5BBB7619"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Division </w:t>
      </w:r>
      <w:r w:rsidRPr="007738E0">
        <w:rPr>
          <w:rFonts w:ascii="Consolas" w:eastAsia="Times New Roman" w:hAnsi="Consolas" w:cs="Segoe UI"/>
          <w:b/>
          <w:bCs/>
          <w:color w:val="444444"/>
          <w:spacing w:val="15"/>
          <w:sz w:val="23"/>
          <w:szCs w:val="23"/>
        </w:rPr>
        <w:t>&lt;div&gt;...&lt;/div&gt;</w:t>
      </w:r>
      <w:r w:rsidRPr="007738E0">
        <w:rPr>
          <w:rFonts w:ascii="Segoe UI" w:eastAsia="Times New Roman" w:hAnsi="Segoe UI" w:cs="Segoe UI"/>
          <w:b/>
          <w:bCs/>
          <w:color w:val="444444"/>
          <w:spacing w:val="15"/>
          <w:sz w:val="23"/>
          <w:szCs w:val="23"/>
        </w:rPr>
        <w:t> and Span </w:t>
      </w:r>
      <w:r w:rsidRPr="007738E0">
        <w:rPr>
          <w:rFonts w:ascii="Consolas" w:eastAsia="Times New Roman" w:hAnsi="Consolas" w:cs="Segoe UI"/>
          <w:b/>
          <w:bCs/>
          <w:color w:val="444444"/>
          <w:spacing w:val="15"/>
          <w:sz w:val="23"/>
          <w:szCs w:val="23"/>
        </w:rPr>
        <w:t>&lt;span&gt;...&lt;/span&gt;</w:t>
      </w:r>
    </w:p>
    <w:p w14:paraId="41AE7BC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block elements (together with its inline counterpart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are extensively used in the modern web pages to mark out a rectangular block (or span of text). 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by itself, does not do anything. Unlike elements such as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&lt;strong&gt;</w:t>
      </w:r>
      <w:r w:rsidRPr="007738E0">
        <w:rPr>
          <w:rFonts w:ascii="Segoe UI" w:eastAsia="Times New Roman" w:hAnsi="Segoe UI" w:cs="Segoe UI"/>
          <w:color w:val="000000"/>
          <w:sz w:val="21"/>
          <w:szCs w:val="21"/>
        </w:rPr>
        <w:t>, which possess certain visual properties,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do not have any inherent visual properties. They are simply markers and to be used together with CSS for applying custom formatting style. We shall describe them later in the CSS section.</w:t>
      </w:r>
    </w:p>
    <w:p w14:paraId="5DCFE500"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4.6  HTML5's New Semantic Block Elements</w:t>
      </w:r>
    </w:p>
    <w:p w14:paraId="0B910B1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Before HTML5, we rely on the all-purpose generic container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elements to structure a document into various sections and apply the formatting style, For example,</w:t>
      </w:r>
    </w:p>
    <w:p w14:paraId="56624B6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 class="header"&gt;</w:t>
      </w:r>
    </w:p>
    <w:p w14:paraId="13F308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6D945A6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6F5D2F5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64EDAAE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 class="content"&gt;</w:t>
      </w:r>
    </w:p>
    <w:p w14:paraId="0CC2C78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276D247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211CB95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65FEAC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 class="footer"&gt;</w:t>
      </w:r>
    </w:p>
    <w:p w14:paraId="761A3A3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673860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78DE709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This is less than desirable, as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elements do not provide semantic information about the sections.</w:t>
      </w:r>
    </w:p>
    <w:p w14:paraId="08918A9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HTML5 added many semantic block elements, which extends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to structure a document. They are: </w:t>
      </w:r>
      <w:r w:rsidRPr="007738E0">
        <w:rPr>
          <w:rFonts w:ascii="Consolas" w:eastAsia="Times New Roman" w:hAnsi="Consolas" w:cs="Courier New"/>
          <w:color w:val="000000"/>
          <w:sz w:val="20"/>
          <w:szCs w:val="20"/>
        </w:rPr>
        <w:t>&lt;header&gt;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&lt;footer&gt;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&lt;nav&gt;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&lt;section&gt;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&lt;article&gt;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&lt;summary&gt;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&lt;details&gt;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&lt;aside&gt;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&lt;figure&gt;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&lt;figcaption&gt;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&lt;main&gt;</w:t>
      </w:r>
      <w:r w:rsidRPr="007738E0">
        <w:rPr>
          <w:rFonts w:ascii="Segoe UI" w:eastAsia="Times New Roman" w:hAnsi="Segoe UI" w:cs="Segoe UI"/>
          <w:color w:val="000000"/>
          <w:sz w:val="21"/>
          <w:szCs w:val="21"/>
        </w:rPr>
        <w:t>. You are encouraged to replace some of 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's with these more descriptive semantic elements. Nonetheless, it is important to note that NOT all browsers (notably older IE versions) support these new elements.</w:t>
      </w:r>
    </w:p>
    <w:p w14:paraId="527DF4D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Header </w:t>
      </w:r>
      <w:r w:rsidRPr="007738E0">
        <w:rPr>
          <w:rFonts w:ascii="Consolas" w:eastAsia="Times New Roman" w:hAnsi="Consolas" w:cs="Segoe UI"/>
          <w:b/>
          <w:bCs/>
          <w:color w:val="444444"/>
          <w:spacing w:val="15"/>
          <w:sz w:val="23"/>
          <w:szCs w:val="23"/>
        </w:rPr>
        <w:t>&lt;header&gt;...&lt;/header&gt;</w:t>
      </w:r>
      <w:r w:rsidRPr="007738E0">
        <w:rPr>
          <w:rFonts w:ascii="Segoe UI" w:eastAsia="Times New Roman" w:hAnsi="Segoe UI" w:cs="Segoe UI"/>
          <w:b/>
          <w:bCs/>
          <w:color w:val="444444"/>
          <w:spacing w:val="15"/>
          <w:sz w:val="23"/>
          <w:szCs w:val="23"/>
        </w:rPr>
        <w:t>, Footer </w:t>
      </w:r>
      <w:r w:rsidRPr="007738E0">
        <w:rPr>
          <w:rFonts w:ascii="Consolas" w:eastAsia="Times New Roman" w:hAnsi="Consolas" w:cs="Segoe UI"/>
          <w:b/>
          <w:bCs/>
          <w:color w:val="444444"/>
          <w:spacing w:val="15"/>
          <w:sz w:val="23"/>
          <w:szCs w:val="23"/>
        </w:rPr>
        <w:t>&lt;footer&gt;...&lt;/footer&gt;</w:t>
      </w:r>
      <w:r w:rsidRPr="007738E0">
        <w:rPr>
          <w:rFonts w:ascii="Segoe UI" w:eastAsia="Times New Roman" w:hAnsi="Segoe UI" w:cs="Segoe UI"/>
          <w:b/>
          <w:bCs/>
          <w:color w:val="444444"/>
          <w:spacing w:val="15"/>
          <w:sz w:val="23"/>
          <w:szCs w:val="23"/>
        </w:rPr>
        <w:t> and Section </w:t>
      </w:r>
      <w:r w:rsidRPr="007738E0">
        <w:rPr>
          <w:rFonts w:ascii="Consolas" w:eastAsia="Times New Roman" w:hAnsi="Consolas" w:cs="Segoe UI"/>
          <w:b/>
          <w:bCs/>
          <w:color w:val="444444"/>
          <w:spacing w:val="15"/>
          <w:sz w:val="23"/>
          <w:szCs w:val="23"/>
        </w:rPr>
        <w:t>&lt;section&gt;...&lt;/section&gt;</w:t>
      </w:r>
    </w:p>
    <w:p w14:paraId="45274C0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&lt;header&gt;...&lt;/header&gt;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&lt;footer&gt;...&lt;/footer&gt;</w:t>
      </w:r>
      <w:r w:rsidRPr="007738E0">
        <w:rPr>
          <w:rFonts w:ascii="Segoe UI" w:eastAsia="Times New Roman" w:hAnsi="Segoe UI" w:cs="Segoe UI"/>
          <w:color w:val="000000"/>
          <w:sz w:val="21"/>
          <w:szCs w:val="21"/>
        </w:rPr>
        <w:t> elements can be used to markup the header and footer of a web page, in place of the less semantic pre-HTML5 </w:t>
      </w:r>
      <w:r w:rsidRPr="007738E0">
        <w:rPr>
          <w:rFonts w:ascii="Consolas" w:eastAsia="Times New Roman" w:hAnsi="Consolas" w:cs="Courier New"/>
          <w:color w:val="000000"/>
          <w:sz w:val="20"/>
          <w:szCs w:val="20"/>
        </w:rPr>
        <w:t>&lt;div id|class="header"|"footer"&gt;</w:t>
      </w:r>
      <w:r w:rsidRPr="007738E0">
        <w:rPr>
          <w:rFonts w:ascii="Segoe UI" w:eastAsia="Times New Roman" w:hAnsi="Segoe UI" w:cs="Segoe UI"/>
          <w:color w:val="000000"/>
          <w:sz w:val="21"/>
          <w:szCs w:val="21"/>
        </w:rPr>
        <w:t>.</w:t>
      </w:r>
    </w:p>
    <w:p w14:paraId="0F9C738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&lt;section&gt;...&lt;/section&gt;</w:t>
      </w:r>
      <w:r w:rsidRPr="007738E0">
        <w:rPr>
          <w:rFonts w:ascii="Segoe UI" w:eastAsia="Times New Roman" w:hAnsi="Segoe UI" w:cs="Segoe UI"/>
          <w:color w:val="000000"/>
          <w:sz w:val="21"/>
          <w:szCs w:val="21"/>
        </w:rPr>
        <w:t> element can be used to markup each content section in a document (such as each chapter of the book). (HTML5 does not define a </w:t>
      </w:r>
      <w:r w:rsidRPr="007738E0">
        <w:rPr>
          <w:rFonts w:ascii="Consolas" w:eastAsia="Times New Roman" w:hAnsi="Consolas" w:cs="Courier New"/>
          <w:color w:val="000000"/>
          <w:sz w:val="20"/>
          <w:szCs w:val="20"/>
        </w:rPr>
        <w:t>&lt;content&gt;</w:t>
      </w:r>
      <w:r w:rsidRPr="007738E0">
        <w:rPr>
          <w:rFonts w:ascii="Segoe UI" w:eastAsia="Times New Roman" w:hAnsi="Segoe UI" w:cs="Segoe UI"/>
          <w:color w:val="000000"/>
          <w:sz w:val="21"/>
          <w:szCs w:val="21"/>
        </w:rPr>
        <w:t> element!) For example,</w:t>
      </w:r>
    </w:p>
    <w:p w14:paraId="000994E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&lt;header&gt;</w:t>
      </w:r>
    </w:p>
    <w:p w14:paraId="0AA15F7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6BD84F5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&lt;/header&gt;</w:t>
      </w:r>
    </w:p>
    <w:p w14:paraId="6469A94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4490C2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&lt;section&gt;</w:t>
      </w:r>
    </w:p>
    <w:p w14:paraId="008EAF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7CF2B0E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&lt;/section&gt;</w:t>
      </w:r>
    </w:p>
    <w:p w14:paraId="057A977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4B10AE8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&lt;section&gt;</w:t>
      </w:r>
    </w:p>
    <w:p w14:paraId="5A04612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750F4B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&lt;/section&gt;</w:t>
      </w:r>
    </w:p>
    <w:p w14:paraId="66CB0BD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16924E6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&lt;footer&gt;</w:t>
      </w:r>
    </w:p>
    <w:p w14:paraId="05D5FB8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7D1FB33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&lt;/footer&gt;</w:t>
      </w:r>
    </w:p>
    <w:p w14:paraId="442B869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Article </w:t>
      </w:r>
      <w:r w:rsidRPr="007738E0">
        <w:rPr>
          <w:rFonts w:ascii="Consolas" w:eastAsia="Times New Roman" w:hAnsi="Consolas" w:cs="Segoe UI"/>
          <w:b/>
          <w:bCs/>
          <w:color w:val="444444"/>
          <w:spacing w:val="15"/>
          <w:sz w:val="23"/>
          <w:szCs w:val="23"/>
        </w:rPr>
        <w:t>&lt;article&gt;...&lt;/article&gt;</w:t>
      </w:r>
    </w:p>
    <w:p w14:paraId="54D75CD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&lt;article&gt;...&lt;/article&gt;</w:t>
      </w:r>
      <w:r w:rsidRPr="007738E0">
        <w:rPr>
          <w:rFonts w:ascii="Segoe UI" w:eastAsia="Times New Roman" w:hAnsi="Segoe UI" w:cs="Segoe UI"/>
          <w:color w:val="000000"/>
          <w:sz w:val="21"/>
          <w:szCs w:val="21"/>
        </w:rPr>
        <w:t> element is used to markup an </w:t>
      </w:r>
      <w:r w:rsidRPr="007738E0">
        <w:rPr>
          <w:rFonts w:ascii="Segoe UI" w:eastAsia="Times New Roman" w:hAnsi="Segoe UI" w:cs="Segoe UI"/>
          <w:i/>
          <w:iCs/>
          <w:color w:val="000000"/>
          <w:sz w:val="21"/>
          <w:szCs w:val="21"/>
        </w:rPr>
        <w:t>independent</w:t>
      </w:r>
      <w:r w:rsidRPr="007738E0">
        <w:rPr>
          <w:rFonts w:ascii="Segoe UI" w:eastAsia="Times New Roman" w:hAnsi="Segoe UI" w:cs="Segoe UI"/>
          <w:color w:val="000000"/>
          <w:sz w:val="21"/>
          <w:szCs w:val="21"/>
        </w:rPr>
        <w:t> and </w:t>
      </w:r>
      <w:r w:rsidRPr="007738E0">
        <w:rPr>
          <w:rFonts w:ascii="Segoe UI" w:eastAsia="Times New Roman" w:hAnsi="Segoe UI" w:cs="Segoe UI"/>
          <w:i/>
          <w:iCs/>
          <w:color w:val="000000"/>
          <w:sz w:val="21"/>
          <w:szCs w:val="21"/>
        </w:rPr>
        <w:t>self-contained article</w:t>
      </w:r>
      <w:r w:rsidRPr="007738E0">
        <w:rPr>
          <w:rFonts w:ascii="Segoe UI" w:eastAsia="Times New Roman" w:hAnsi="Segoe UI" w:cs="Segoe UI"/>
          <w:color w:val="000000"/>
          <w:sz w:val="21"/>
          <w:szCs w:val="21"/>
        </w:rPr>
        <w:t> such as a news story, which could have its own header, footer and content sections.</w:t>
      </w:r>
    </w:p>
    <w:p w14:paraId="6511AC53"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Figure </w:t>
      </w:r>
      <w:r w:rsidRPr="007738E0">
        <w:rPr>
          <w:rFonts w:ascii="Consolas" w:eastAsia="Times New Roman" w:hAnsi="Consolas" w:cs="Segoe UI"/>
          <w:b/>
          <w:bCs/>
          <w:color w:val="444444"/>
          <w:spacing w:val="15"/>
          <w:sz w:val="23"/>
          <w:szCs w:val="23"/>
        </w:rPr>
        <w:t>&lt;figure&gt;...&lt;/figure&gt;</w:t>
      </w:r>
      <w:r w:rsidRPr="007738E0">
        <w:rPr>
          <w:rFonts w:ascii="Segoe UI" w:eastAsia="Times New Roman" w:hAnsi="Segoe UI" w:cs="Segoe UI"/>
          <w:b/>
          <w:bCs/>
          <w:color w:val="444444"/>
          <w:spacing w:val="15"/>
          <w:sz w:val="23"/>
          <w:szCs w:val="23"/>
        </w:rPr>
        <w:t> and Figure Caption </w:t>
      </w:r>
      <w:r w:rsidRPr="007738E0">
        <w:rPr>
          <w:rFonts w:ascii="Consolas" w:eastAsia="Times New Roman" w:hAnsi="Consolas" w:cs="Segoe UI"/>
          <w:b/>
          <w:bCs/>
          <w:color w:val="444444"/>
          <w:spacing w:val="15"/>
          <w:sz w:val="23"/>
          <w:szCs w:val="23"/>
        </w:rPr>
        <w:t>&lt;figcaption&gt;...&lt;/figcaption&gt;</w:t>
      </w:r>
    </w:p>
    <w:p w14:paraId="720CCE8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markup a figure via </w:t>
      </w:r>
      <w:r w:rsidRPr="007738E0">
        <w:rPr>
          <w:rFonts w:ascii="Consolas" w:eastAsia="Times New Roman" w:hAnsi="Consolas" w:cs="Courier New"/>
          <w:color w:val="000000"/>
          <w:sz w:val="20"/>
          <w:szCs w:val="20"/>
        </w:rPr>
        <w:t>&lt;figure&gt;...&lt;/figure&gt;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&lt;figcaption&gt;...&lt;/figcaption&gt;</w:t>
      </w:r>
      <w:r w:rsidRPr="007738E0">
        <w:rPr>
          <w:rFonts w:ascii="Segoe UI" w:eastAsia="Times New Roman" w:hAnsi="Segoe UI" w:cs="Segoe UI"/>
          <w:color w:val="000000"/>
          <w:sz w:val="21"/>
          <w:szCs w:val="21"/>
        </w:rPr>
        <w:t>, e.g.,</w:t>
      </w:r>
    </w:p>
    <w:p w14:paraId="705C24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&lt;figure&gt;</w:t>
      </w:r>
    </w:p>
    <w:p w14:paraId="19E5AED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&lt;img src="...." alt="..."&gt;</w:t>
      </w:r>
    </w:p>
    <w:p w14:paraId="1B7140C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&lt;figcaption&gt;......&lt;/figcaption&gt;</w:t>
      </w:r>
    </w:p>
    <w:p w14:paraId="62CDED0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&lt;/figure&gt;</w:t>
      </w:r>
    </w:p>
    <w:p w14:paraId="1109FE6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remove the </w:t>
      </w:r>
      <w:r w:rsidRPr="007738E0">
        <w:rPr>
          <w:rFonts w:ascii="Consolas" w:eastAsia="Times New Roman" w:hAnsi="Consolas" w:cs="Courier New"/>
          <w:color w:val="000000"/>
          <w:sz w:val="20"/>
          <w:szCs w:val="20"/>
        </w:rPr>
        <w:t>alt</w:t>
      </w:r>
      <w:r w:rsidRPr="007738E0">
        <w:rPr>
          <w:rFonts w:ascii="Segoe UI" w:eastAsia="Times New Roman" w:hAnsi="Segoe UI" w:cs="Segoe UI"/>
          <w:color w:val="000000"/>
          <w:sz w:val="21"/>
          <w:szCs w:val="21"/>
        </w:rPr>
        <w:t> attribute from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tag, as </w:t>
      </w:r>
      <w:r w:rsidRPr="007738E0">
        <w:rPr>
          <w:rFonts w:ascii="Consolas" w:eastAsia="Times New Roman" w:hAnsi="Consolas" w:cs="Courier New"/>
          <w:color w:val="000000"/>
          <w:sz w:val="20"/>
          <w:szCs w:val="20"/>
        </w:rPr>
        <w:t>&lt;figcaption&gt;</w:t>
      </w:r>
      <w:r w:rsidRPr="007738E0">
        <w:rPr>
          <w:rFonts w:ascii="Segoe UI" w:eastAsia="Times New Roman" w:hAnsi="Segoe UI" w:cs="Segoe UI"/>
          <w:color w:val="000000"/>
          <w:sz w:val="21"/>
          <w:szCs w:val="21"/>
        </w:rPr>
        <w:t> typically provides better description.</w:t>
      </w:r>
    </w:p>
    <w:p w14:paraId="47709FD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a web page, figures are typically </w:t>
      </w:r>
      <w:r w:rsidRPr="007738E0">
        <w:rPr>
          <w:rFonts w:ascii="Segoe UI" w:eastAsia="Times New Roman" w:hAnsi="Segoe UI" w:cs="Segoe UI"/>
          <w:i/>
          <w:iCs/>
          <w:color w:val="000000"/>
          <w:sz w:val="21"/>
          <w:szCs w:val="21"/>
        </w:rPr>
        <w:t>float</w:t>
      </w:r>
      <w:r w:rsidRPr="007738E0">
        <w:rPr>
          <w:rFonts w:ascii="Segoe UI" w:eastAsia="Times New Roman" w:hAnsi="Segoe UI" w:cs="Segoe UI"/>
          <w:color w:val="000000"/>
          <w:sz w:val="21"/>
          <w:szCs w:val="21"/>
        </w:rPr>
        <w:t> alongside the text. For example, you can apply the following style rules to </w:t>
      </w:r>
      <w:r w:rsidRPr="007738E0">
        <w:rPr>
          <w:rFonts w:ascii="Consolas" w:eastAsia="Times New Roman" w:hAnsi="Consolas" w:cs="Courier New"/>
          <w:color w:val="000000"/>
          <w:sz w:val="20"/>
          <w:szCs w:val="20"/>
        </w:rPr>
        <w:t>&lt;figure&gt;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&lt;figcaption&gt;</w:t>
      </w:r>
      <w:r w:rsidRPr="007738E0">
        <w:rPr>
          <w:rFonts w:ascii="Segoe UI" w:eastAsia="Times New Roman" w:hAnsi="Segoe UI" w:cs="Segoe UI"/>
          <w:color w:val="000000"/>
          <w:sz w:val="21"/>
          <w:szCs w:val="21"/>
        </w:rPr>
        <w:t> to float the figure to the left:</w:t>
      </w:r>
    </w:p>
    <w:p w14:paraId="46B1A5D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figure {</w:t>
      </w:r>
    </w:p>
    <w:p w14:paraId="283431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float: left;</w:t>
      </w:r>
    </w:p>
    <w:p w14:paraId="7549A00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margin-left: 0px;</w:t>
      </w:r>
    </w:p>
    <w:p w14:paraId="248DE9A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margin-top: 0px;</w:t>
      </w:r>
    </w:p>
    <w:p w14:paraId="7349070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margin-right: 20px;</w:t>
      </w:r>
    </w:p>
    <w:p w14:paraId="539F78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margin-bottom: 0px;</w:t>
      </w:r>
    </w:p>
    <w:p w14:paraId="27D322A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69E5509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1D5258C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figcaption {</w:t>
      </w:r>
    </w:p>
    <w:p w14:paraId="7B237CB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font-size: small;</w:t>
      </w:r>
    </w:p>
    <w:p w14:paraId="1B735BF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font-style: italic;</w:t>
      </w:r>
    </w:p>
    <w:p w14:paraId="339B8EC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margin-bottom: 5px;</w:t>
      </w:r>
    </w:p>
    <w:p w14:paraId="71C090A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0379366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Sidebar </w:t>
      </w:r>
      <w:r w:rsidRPr="007738E0">
        <w:rPr>
          <w:rFonts w:ascii="Consolas" w:eastAsia="Times New Roman" w:hAnsi="Consolas" w:cs="Segoe UI"/>
          <w:b/>
          <w:bCs/>
          <w:color w:val="444444"/>
          <w:spacing w:val="15"/>
          <w:sz w:val="23"/>
          <w:szCs w:val="23"/>
        </w:rPr>
        <w:t>&lt;aside&gt;...&lt;/aside&gt;</w:t>
      </w:r>
    </w:p>
    <w:p w14:paraId="5C28ACA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&lt;aside&gt;</w:t>
      </w:r>
      <w:r w:rsidRPr="007738E0">
        <w:rPr>
          <w:rFonts w:ascii="Segoe UI" w:eastAsia="Times New Roman" w:hAnsi="Segoe UI" w:cs="Segoe UI"/>
          <w:color w:val="000000"/>
          <w:sz w:val="21"/>
          <w:szCs w:val="21"/>
        </w:rPr>
        <w:t> element can be used to introduce related contents, typically formatted in a floating sidebar alongside the main texts.</w:t>
      </w:r>
    </w:p>
    <w:p w14:paraId="1F74C5C9"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Navigation Menu </w:t>
      </w:r>
      <w:r w:rsidRPr="007738E0">
        <w:rPr>
          <w:rFonts w:ascii="Consolas" w:eastAsia="Times New Roman" w:hAnsi="Consolas" w:cs="Segoe UI"/>
          <w:b/>
          <w:bCs/>
          <w:color w:val="444444"/>
          <w:spacing w:val="15"/>
          <w:sz w:val="23"/>
          <w:szCs w:val="23"/>
        </w:rPr>
        <w:t>&lt;nav&gt;...&lt;/nav&gt;</w:t>
      </w:r>
    </w:p>
    <w:p w14:paraId="5DD4633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&lt;nav&gt;...&lt;/nav&gt;</w:t>
      </w:r>
      <w:r w:rsidRPr="007738E0">
        <w:rPr>
          <w:rFonts w:ascii="Segoe UI" w:eastAsia="Times New Roman" w:hAnsi="Segoe UI" w:cs="Segoe UI"/>
          <w:color w:val="000000"/>
          <w:sz w:val="21"/>
          <w:szCs w:val="21"/>
        </w:rPr>
        <w:t> element wraps a set of links into a navigation menu. For example,</w:t>
      </w:r>
    </w:p>
    <w:p w14:paraId="37EE515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&lt;nav&gt;</w:t>
      </w:r>
    </w:p>
    <w:p w14:paraId="4CB2C7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&lt;h1&gt;....&lt;/h1&gt;</w:t>
      </w:r>
    </w:p>
    <w:p w14:paraId="018A244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&lt;ul&gt;</w:t>
      </w:r>
    </w:p>
    <w:p w14:paraId="2B9E44E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&lt;li&gt;&lt;a href="..."&gt;......&lt;/a&gt;&lt;/li&gt;</w:t>
      </w:r>
    </w:p>
    <w:p w14:paraId="71C649F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&lt;li&gt;&lt;a href="..."&gt;......&lt;/a&gt;&lt;/li&gt;</w:t>
      </w:r>
    </w:p>
    <w:p w14:paraId="5F0FFA8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030B106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&lt;/ul&gt;</w:t>
      </w:r>
    </w:p>
    <w:p w14:paraId="5A80B62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&lt;/nav&gt;</w:t>
      </w:r>
    </w:p>
    <w:p w14:paraId="16D7D5C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place the </w:t>
      </w:r>
      <w:r w:rsidRPr="007738E0">
        <w:rPr>
          <w:rFonts w:ascii="Consolas" w:eastAsia="Times New Roman" w:hAnsi="Consolas" w:cs="Courier New"/>
          <w:color w:val="000000"/>
          <w:sz w:val="20"/>
          <w:szCs w:val="20"/>
        </w:rPr>
        <w:t>&lt;nav&gt;</w:t>
      </w:r>
      <w:r w:rsidRPr="007738E0">
        <w:rPr>
          <w:rFonts w:ascii="Segoe UI" w:eastAsia="Times New Roman" w:hAnsi="Segoe UI" w:cs="Segoe UI"/>
          <w:color w:val="000000"/>
          <w:sz w:val="21"/>
          <w:szCs w:val="21"/>
        </w:rPr>
        <w:t> under an </w:t>
      </w:r>
      <w:r w:rsidRPr="007738E0">
        <w:rPr>
          <w:rFonts w:ascii="Consolas" w:eastAsia="Times New Roman" w:hAnsi="Consolas" w:cs="Courier New"/>
          <w:color w:val="000000"/>
          <w:sz w:val="20"/>
          <w:szCs w:val="20"/>
        </w:rPr>
        <w:t>&lt;aside&gt;</w:t>
      </w:r>
      <w:r w:rsidRPr="007738E0">
        <w:rPr>
          <w:rFonts w:ascii="Segoe UI" w:eastAsia="Times New Roman" w:hAnsi="Segoe UI" w:cs="Segoe UI"/>
          <w:color w:val="000000"/>
          <w:sz w:val="21"/>
          <w:szCs w:val="21"/>
        </w:rPr>
        <w:t> if the navigation menu is to be shown in a sidebar (or side panel).</w:t>
      </w:r>
    </w:p>
    <w:p w14:paraId="712FF559"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Which Element to Use?</w:t>
      </w:r>
    </w:p>
    <w:p w14:paraId="57E445E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HTML5 Doctor provides a nice flowchart for you to decide which HTML5 element to use @ </w:t>
      </w:r>
      <w:hyperlink r:id="rId70" w:history="1">
        <w:r w:rsidRPr="007738E0">
          <w:rPr>
            <w:rFonts w:ascii="Segoe UI" w:eastAsia="Times New Roman" w:hAnsi="Segoe UI" w:cs="Segoe UI"/>
            <w:color w:val="0B5395"/>
            <w:sz w:val="21"/>
            <w:szCs w:val="21"/>
            <w:u w:val="single"/>
          </w:rPr>
          <w:t>http://html5doctor.com/downloads/h5d-sectioning-flowchart.pdf</w:t>
        </w:r>
      </w:hyperlink>
      <w:r w:rsidRPr="007738E0">
        <w:rPr>
          <w:rFonts w:ascii="Segoe UI" w:eastAsia="Times New Roman" w:hAnsi="Segoe UI" w:cs="Segoe UI"/>
          <w:color w:val="000000"/>
          <w:sz w:val="21"/>
          <w:szCs w:val="21"/>
        </w:rPr>
        <w:t>.</w:t>
      </w:r>
    </w:p>
    <w:p w14:paraId="6B5B72D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Summary </w:t>
      </w:r>
      <w:r w:rsidRPr="007738E0">
        <w:rPr>
          <w:rFonts w:ascii="Consolas" w:eastAsia="Times New Roman" w:hAnsi="Consolas" w:cs="Segoe UI"/>
          <w:b/>
          <w:bCs/>
          <w:color w:val="444444"/>
          <w:spacing w:val="15"/>
          <w:sz w:val="23"/>
          <w:szCs w:val="23"/>
        </w:rPr>
        <w:t>&lt;summary&gt;...&lt;/summary&gt;</w:t>
      </w:r>
      <w:r w:rsidRPr="007738E0">
        <w:rPr>
          <w:rFonts w:ascii="Segoe UI" w:eastAsia="Times New Roman" w:hAnsi="Segoe UI" w:cs="Segoe UI"/>
          <w:b/>
          <w:bCs/>
          <w:color w:val="444444"/>
          <w:spacing w:val="15"/>
          <w:sz w:val="23"/>
          <w:szCs w:val="23"/>
        </w:rPr>
        <w:t> and Details </w:t>
      </w:r>
      <w:r w:rsidRPr="007738E0">
        <w:rPr>
          <w:rFonts w:ascii="Consolas" w:eastAsia="Times New Roman" w:hAnsi="Consolas" w:cs="Segoe UI"/>
          <w:b/>
          <w:bCs/>
          <w:color w:val="444444"/>
          <w:spacing w:val="15"/>
          <w:sz w:val="23"/>
          <w:szCs w:val="23"/>
        </w:rPr>
        <w:t>&lt;details&gt;...&lt;/details&gt;</w:t>
      </w:r>
    </w:p>
    <w:p w14:paraId="2E51382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&lt;summary&gt;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&lt;details&gt;</w:t>
      </w:r>
      <w:r w:rsidRPr="007738E0">
        <w:rPr>
          <w:rFonts w:ascii="Segoe UI" w:eastAsia="Times New Roman" w:hAnsi="Segoe UI" w:cs="Segoe UI"/>
          <w:color w:val="000000"/>
          <w:sz w:val="21"/>
          <w:szCs w:val="21"/>
        </w:rPr>
        <w:t> elements are meant for showing the summary and details, typically in a </w:t>
      </w:r>
      <w:r w:rsidRPr="007738E0">
        <w:rPr>
          <w:rFonts w:ascii="Segoe UI" w:eastAsia="Times New Roman" w:hAnsi="Segoe UI" w:cs="Segoe UI"/>
          <w:i/>
          <w:iCs/>
          <w:color w:val="000000"/>
          <w:sz w:val="21"/>
          <w:szCs w:val="21"/>
        </w:rPr>
        <w:t>collapsible box</w:t>
      </w:r>
      <w:r w:rsidRPr="007738E0">
        <w:rPr>
          <w:rFonts w:ascii="Segoe UI" w:eastAsia="Times New Roman" w:hAnsi="Segoe UI" w:cs="Segoe UI"/>
          <w:color w:val="000000"/>
          <w:sz w:val="21"/>
          <w:szCs w:val="21"/>
        </w:rPr>
        <w:t>. You can use the following JavaScript to show/hide the box:</w:t>
      </w:r>
    </w:p>
    <w:p w14:paraId="7CE359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var box = document.getElementByID("...");</w:t>
      </w:r>
    </w:p>
    <w:p w14:paraId="38F7F09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Hide the box</w:t>
      </w:r>
    </w:p>
    <w:p w14:paraId="1AD503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box.style.display = "none";</w:t>
      </w:r>
    </w:p>
    <w:p w14:paraId="78FDE07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Show the box</w:t>
      </w:r>
    </w:p>
    <w:p w14:paraId="3E9968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box.style.display = "block";</w:t>
      </w:r>
    </w:p>
    <w:p w14:paraId="1E409D6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However, the browser supports for these two tags are poor, and it is best to avoid them.</w:t>
      </w:r>
    </w:p>
    <w:p w14:paraId="2FE2C5C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Main Content </w:t>
      </w:r>
      <w:r w:rsidRPr="007738E0">
        <w:rPr>
          <w:rFonts w:ascii="Consolas" w:eastAsia="Times New Roman" w:hAnsi="Consolas" w:cs="Segoe UI"/>
          <w:b/>
          <w:bCs/>
          <w:color w:val="444444"/>
          <w:spacing w:val="15"/>
          <w:sz w:val="23"/>
          <w:szCs w:val="23"/>
        </w:rPr>
        <w:t>&lt;main&gt;...&lt;/main&gt;</w:t>
      </w:r>
    </w:p>
    <w:p w14:paraId="29C9D22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&lt;main&gt;</w:t>
      </w:r>
      <w:r w:rsidRPr="007738E0">
        <w:rPr>
          <w:rFonts w:ascii="Segoe UI" w:eastAsia="Times New Roman" w:hAnsi="Segoe UI" w:cs="Segoe UI"/>
          <w:color w:val="000000"/>
          <w:sz w:val="21"/>
          <w:szCs w:val="21"/>
        </w:rPr>
        <w:t> element (introduced in HTML5.1) marks the </w:t>
      </w:r>
      <w:r w:rsidRPr="007738E0">
        <w:rPr>
          <w:rFonts w:ascii="Segoe UI" w:eastAsia="Times New Roman" w:hAnsi="Segoe UI" w:cs="Segoe UI"/>
          <w:i/>
          <w:iCs/>
          <w:color w:val="000000"/>
          <w:sz w:val="21"/>
          <w:szCs w:val="21"/>
        </w:rPr>
        <w:t>main content</w:t>
      </w:r>
      <w:r w:rsidRPr="007738E0">
        <w:rPr>
          <w:rFonts w:ascii="Segoe UI" w:eastAsia="Times New Roman" w:hAnsi="Segoe UI" w:cs="Segoe UI"/>
          <w:color w:val="000000"/>
          <w:sz w:val="21"/>
          <w:szCs w:val="21"/>
        </w:rPr>
        <w:t> of a web page, excluding the header, footer, and navigation menu. There shall NOT be more than one </w:t>
      </w:r>
      <w:r w:rsidRPr="007738E0">
        <w:rPr>
          <w:rFonts w:ascii="Consolas" w:eastAsia="Times New Roman" w:hAnsi="Consolas" w:cs="Courier New"/>
          <w:color w:val="000000"/>
          <w:sz w:val="20"/>
          <w:szCs w:val="20"/>
        </w:rPr>
        <w:t>&lt;main&gt;</w:t>
      </w:r>
      <w:r w:rsidRPr="007738E0">
        <w:rPr>
          <w:rFonts w:ascii="Segoe UI" w:eastAsia="Times New Roman" w:hAnsi="Segoe UI" w:cs="Segoe UI"/>
          <w:color w:val="000000"/>
          <w:sz w:val="21"/>
          <w:szCs w:val="21"/>
        </w:rPr>
        <w:t> element in a document. For example,</w:t>
      </w:r>
    </w:p>
    <w:p w14:paraId="3E8F4B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&lt;header&gt;......&lt;/header&gt;</w:t>
      </w:r>
    </w:p>
    <w:p w14:paraId="1A57FAB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3C399BB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&lt;main&gt;</w:t>
      </w:r>
    </w:p>
    <w:p w14:paraId="09178A8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&lt;article&gt;......&lt;/article&gt;</w:t>
      </w:r>
    </w:p>
    <w:p w14:paraId="672A4F1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&lt;section&gt;......&lt;/section&gt;</w:t>
      </w:r>
    </w:p>
    <w:p w14:paraId="5D28C40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&lt;section&gt;......&lt;/section&gt;</w:t>
      </w:r>
    </w:p>
    <w:p w14:paraId="7FF4190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&lt;article&gt;.......&lt;/article&gt;</w:t>
      </w:r>
    </w:p>
    <w:p w14:paraId="52700F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&lt;/main&gt;</w:t>
      </w:r>
    </w:p>
    <w:p w14:paraId="300FC77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p>
    <w:p w14:paraId="686406E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&lt;footer&gt;......&lt;/footer&gt;</w:t>
      </w:r>
    </w:p>
    <w:p w14:paraId="6068E01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&lt;main&gt;</w:t>
      </w:r>
      <w:r w:rsidRPr="007738E0">
        <w:rPr>
          <w:rFonts w:ascii="Segoe UI" w:eastAsia="Times New Roman" w:hAnsi="Segoe UI" w:cs="Segoe UI"/>
          <w:color w:val="000000"/>
          <w:sz w:val="21"/>
          <w:szCs w:val="21"/>
        </w:rPr>
        <w:t> element shall NOT be a descendant of an </w:t>
      </w:r>
      <w:r w:rsidRPr="007738E0">
        <w:rPr>
          <w:rFonts w:ascii="Consolas" w:eastAsia="Times New Roman" w:hAnsi="Consolas" w:cs="Courier New"/>
          <w:color w:val="000000"/>
          <w:sz w:val="20"/>
          <w:szCs w:val="20"/>
        </w:rPr>
        <w:t>&lt;article&gt;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&lt;aside&gt;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&lt;footer&gt;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&lt;header&gt;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&lt;nav&gt;</w:t>
      </w:r>
      <w:r w:rsidRPr="007738E0">
        <w:rPr>
          <w:rFonts w:ascii="Segoe UI" w:eastAsia="Times New Roman" w:hAnsi="Segoe UI" w:cs="Segoe UI"/>
          <w:color w:val="000000"/>
          <w:sz w:val="21"/>
          <w:szCs w:val="21"/>
        </w:rPr>
        <w:t> tags.</w:t>
      </w:r>
    </w:p>
    <w:p w14:paraId="3269EA5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Providing Backward-Compatibility</w:t>
      </w:r>
    </w:p>
    <w:p w14:paraId="244EC0A0"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Chrome, Firefox, Safari and Opera have no problems with these HTML5 tags, so does IE (Internet Explorer) 10. However, IE 9 and IE 8 may have problems rendering these tags.</w:t>
      </w:r>
    </w:p>
    <w:p w14:paraId="7C40917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provide compatibility to older browsers, you could:</w:t>
      </w:r>
    </w:p>
    <w:p w14:paraId="541A60AB" w14:textId="77777777" w:rsidR="007738E0" w:rsidRPr="007738E0" w:rsidRDefault="007738E0" w:rsidP="007738E0">
      <w:pPr>
        <w:numPr>
          <w:ilvl w:val="0"/>
          <w:numId w:val="2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Add a CSS rule to render these tag as </w:t>
      </w:r>
      <w:r w:rsidRPr="007738E0">
        <w:rPr>
          <w:rFonts w:ascii="Segoe UI" w:eastAsia="Times New Roman" w:hAnsi="Segoe UI" w:cs="Segoe UI"/>
          <w:i/>
          <w:iCs/>
          <w:color w:val="000000"/>
          <w:sz w:val="21"/>
          <w:szCs w:val="21"/>
        </w:rPr>
        <w:t>block</w:t>
      </w:r>
      <w:r w:rsidRPr="007738E0">
        <w:rPr>
          <w:rFonts w:ascii="Segoe UI" w:eastAsia="Times New Roman" w:hAnsi="Segoe UI" w:cs="Segoe UI"/>
          <w:color w:val="000000"/>
          <w:sz w:val="21"/>
          <w:szCs w:val="21"/>
        </w:rPr>
        <w:t> element (does not work for IE 8):</w:t>
      </w:r>
    </w:p>
    <w:p w14:paraId="12FB6E7E" w14:textId="77777777" w:rsidR="007738E0" w:rsidRPr="007738E0" w:rsidRDefault="007738E0" w:rsidP="007738E0">
      <w:pPr>
        <w:numPr>
          <w:ilvl w:val="0"/>
          <w:numId w:val="2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article, aside, figure, figcaption, footer, header, main, nav, section, summary {</w:t>
      </w:r>
    </w:p>
    <w:p w14:paraId="52CAA09A" w14:textId="77777777" w:rsidR="007738E0" w:rsidRPr="007738E0" w:rsidRDefault="007738E0" w:rsidP="007738E0">
      <w:pPr>
        <w:numPr>
          <w:ilvl w:val="0"/>
          <w:numId w:val="2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display: block;</w:t>
      </w:r>
    </w:p>
    <w:p w14:paraId="428023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48CE04F6" w14:textId="77777777" w:rsidR="007738E0" w:rsidRPr="007738E0" w:rsidRDefault="007738E0" w:rsidP="007738E0">
      <w:pPr>
        <w:numPr>
          <w:ilvl w:val="0"/>
          <w:numId w:val="2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Use the HTML5 Shiv (@ </w:t>
      </w:r>
      <w:hyperlink r:id="rId71" w:history="1">
        <w:r w:rsidRPr="007738E0">
          <w:rPr>
            <w:rFonts w:ascii="Segoe UI" w:eastAsia="Times New Roman" w:hAnsi="Segoe UI" w:cs="Segoe UI"/>
            <w:color w:val="0B5395"/>
            <w:sz w:val="21"/>
            <w:szCs w:val="21"/>
            <w:u w:val="single"/>
          </w:rPr>
          <w:t>https://github.com/afarkas/html5shiv</w:t>
        </w:r>
      </w:hyperlink>
      <w:r w:rsidRPr="007738E0">
        <w:rPr>
          <w:rFonts w:ascii="Segoe UI" w:eastAsia="Times New Roman" w:hAnsi="Segoe UI" w:cs="Segoe UI"/>
          <w:color w:val="000000"/>
          <w:sz w:val="21"/>
          <w:szCs w:val="21"/>
        </w:rPr>
        <w:t>), which contains JavaScript to create these elements.</w:t>
      </w:r>
    </w:p>
    <w:p w14:paraId="22A13DA4" w14:textId="77777777" w:rsidR="007738E0" w:rsidRPr="007738E0" w:rsidRDefault="007738E0" w:rsidP="007738E0">
      <w:pPr>
        <w:numPr>
          <w:ilvl w:val="0"/>
          <w:numId w:val="2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Use Modernizr (@ </w:t>
      </w:r>
      <w:hyperlink r:id="rId72" w:history="1">
        <w:r w:rsidRPr="007738E0">
          <w:rPr>
            <w:rFonts w:ascii="Segoe UI" w:eastAsia="Times New Roman" w:hAnsi="Segoe UI" w:cs="Segoe UI"/>
            <w:color w:val="0B5395"/>
            <w:sz w:val="21"/>
            <w:szCs w:val="21"/>
            <w:u w:val="single"/>
          </w:rPr>
          <w:t>http://modernizr.com/</w:t>
        </w:r>
      </w:hyperlink>
      <w:r w:rsidRPr="007738E0">
        <w:rPr>
          <w:rFonts w:ascii="Segoe UI" w:eastAsia="Times New Roman" w:hAnsi="Segoe UI" w:cs="Segoe UI"/>
          <w:color w:val="000000"/>
          <w:sz w:val="21"/>
          <w:szCs w:val="21"/>
        </w:rPr>
        <w:t>) - a JavaScript library that detects HTML5/CSS3 features.</w:t>
      </w:r>
    </w:p>
    <w:p w14:paraId="1EC6821D"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4.7  Inline Elements - Logical Style vs. Physical Style</w:t>
      </w:r>
    </w:p>
    <w:p w14:paraId="407A5B9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Logical-style formatting tags specify the </w:t>
      </w:r>
      <w:r w:rsidRPr="007738E0">
        <w:rPr>
          <w:rFonts w:ascii="Segoe UI" w:eastAsia="Times New Roman" w:hAnsi="Segoe UI" w:cs="Segoe UI"/>
          <w:i/>
          <w:iCs/>
          <w:color w:val="000000"/>
          <w:sz w:val="21"/>
          <w:szCs w:val="21"/>
        </w:rPr>
        <w:t>semantic meaning</w:t>
      </w:r>
      <w:r w:rsidRPr="007738E0">
        <w:rPr>
          <w:rFonts w:ascii="Segoe UI" w:eastAsia="Times New Roman" w:hAnsi="Segoe UI" w:cs="Segoe UI"/>
          <w:color w:val="000000"/>
          <w:sz w:val="21"/>
          <w:szCs w:val="21"/>
        </w:rPr>
        <w:t> (e.g., strong, emphasis, code); whereas physical-style formatting tags define the </w:t>
      </w:r>
      <w:r w:rsidRPr="007738E0">
        <w:rPr>
          <w:rFonts w:ascii="Segoe UI" w:eastAsia="Times New Roman" w:hAnsi="Segoe UI" w:cs="Segoe UI"/>
          <w:i/>
          <w:iCs/>
          <w:color w:val="000000"/>
          <w:sz w:val="21"/>
          <w:szCs w:val="21"/>
        </w:rPr>
        <w:t>physical</w:t>
      </w:r>
      <w:r w:rsidRPr="007738E0">
        <w:rPr>
          <w:rFonts w:ascii="Segoe UI" w:eastAsia="Times New Roman" w:hAnsi="Segoe UI" w:cs="Segoe UI"/>
          <w:color w:val="000000"/>
          <w:sz w:val="21"/>
          <w:szCs w:val="21"/>
        </w:rPr>
        <w:t> or </w:t>
      </w:r>
      <w:r w:rsidRPr="007738E0">
        <w:rPr>
          <w:rFonts w:ascii="Segoe UI" w:eastAsia="Times New Roman" w:hAnsi="Segoe UI" w:cs="Segoe UI"/>
          <w:i/>
          <w:iCs/>
          <w:color w:val="000000"/>
          <w:sz w:val="21"/>
          <w:szCs w:val="21"/>
        </w:rPr>
        <w:t>typographical appearance</w:t>
      </w:r>
      <w:r w:rsidRPr="007738E0">
        <w:rPr>
          <w:rFonts w:ascii="Segoe UI" w:eastAsia="Times New Roman" w:hAnsi="Segoe UI" w:cs="Segoe UI"/>
          <w:color w:val="000000"/>
          <w:sz w:val="21"/>
          <w:szCs w:val="21"/>
        </w:rPr>
        <w:t> (e.g., bold, italic, teletype). Logical styles should be used instead of physical styles. This is because physical styles deal with the appearance, which should be defined in style sheet, so as to separate the content and presentation.</w:t>
      </w:r>
    </w:p>
    <w:p w14:paraId="31188D8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Logical-Style Formatting Tags</w:t>
      </w:r>
    </w:p>
    <w:p w14:paraId="15F9DCB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logical style character-level (inline) tags are:</w:t>
      </w:r>
    </w:p>
    <w:tbl>
      <w:tblPr>
        <w:tblW w:w="13025" w:type="dxa"/>
        <w:shd w:val="clear" w:color="auto" w:fill="E7F0F8"/>
        <w:tblCellMar>
          <w:left w:w="0" w:type="dxa"/>
          <w:right w:w="0" w:type="dxa"/>
        </w:tblCellMar>
        <w:tblLook w:val="04A0" w:firstRow="1" w:lastRow="0" w:firstColumn="1" w:lastColumn="0" w:noHBand="0" w:noVBand="1"/>
      </w:tblPr>
      <w:tblGrid>
        <w:gridCol w:w="3516"/>
        <w:gridCol w:w="9509"/>
      </w:tblGrid>
      <w:tr w:rsidR="007738E0" w:rsidRPr="007738E0" w14:paraId="260E3ED7"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2D962C0F" w14:textId="77777777" w:rsidR="007738E0" w:rsidRPr="007738E0" w:rsidRDefault="007738E0" w:rsidP="007738E0">
            <w:pPr>
              <w:spacing w:after="0" w:line="240" w:lineRule="auto"/>
              <w:jc w:val="center"/>
              <w:rPr>
                <w:rFonts w:ascii="Times New Roman" w:eastAsia="Times New Roman" w:hAnsi="Times New Roman" w:cs="Times New Roman"/>
                <w:b/>
                <w:bCs/>
                <w:color w:val="FFFFFF"/>
                <w:spacing w:val="15"/>
                <w:sz w:val="23"/>
                <w:szCs w:val="23"/>
              </w:rPr>
            </w:pPr>
            <w:r w:rsidRPr="007738E0">
              <w:rPr>
                <w:rFonts w:ascii="Times New Roman" w:eastAsia="Times New Roman" w:hAnsi="Times New Roman" w:cs="Times New Roman"/>
                <w:b/>
                <w:bCs/>
                <w:color w:val="FFFFFF"/>
                <w:spacing w:val="15"/>
                <w:sz w:val="23"/>
                <w:szCs w:val="23"/>
              </w:rPr>
              <w:t>Logical-Style Tag</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7524F66A" w14:textId="77777777" w:rsidR="007738E0" w:rsidRPr="007738E0" w:rsidRDefault="007738E0" w:rsidP="007738E0">
            <w:pPr>
              <w:spacing w:after="0" w:line="240" w:lineRule="auto"/>
              <w:jc w:val="center"/>
              <w:rPr>
                <w:rFonts w:ascii="Times New Roman" w:eastAsia="Times New Roman" w:hAnsi="Times New Roman" w:cs="Times New Roman"/>
                <w:b/>
                <w:bCs/>
                <w:color w:val="FFFFFF"/>
                <w:spacing w:val="15"/>
                <w:sz w:val="23"/>
                <w:szCs w:val="23"/>
              </w:rPr>
            </w:pPr>
            <w:r w:rsidRPr="007738E0">
              <w:rPr>
                <w:rFonts w:ascii="Times New Roman" w:eastAsia="Times New Roman" w:hAnsi="Times New Roman" w:cs="Times New Roman"/>
                <w:b/>
                <w:bCs/>
                <w:color w:val="FFFFFF"/>
                <w:spacing w:val="15"/>
                <w:sz w:val="23"/>
                <w:szCs w:val="23"/>
              </w:rPr>
              <w:t>Meaning</w:t>
            </w:r>
          </w:p>
        </w:tc>
      </w:tr>
      <w:tr w:rsidR="007738E0" w:rsidRPr="007738E0" w14:paraId="1F1DADDF"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B8D7B2D"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&lt;strong&gt;...&lt;/strong&gt;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DBB223F"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strong emphasis (bold)</w:t>
            </w:r>
          </w:p>
        </w:tc>
      </w:tr>
      <w:tr w:rsidR="007738E0" w:rsidRPr="007738E0" w14:paraId="2A1EFBF9"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0A3F577"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lastRenderedPageBreak/>
              <w:t>&lt;em&gt;...&lt;/em&gt;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D0CAB93"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emphasis (italic)</w:t>
            </w:r>
          </w:p>
        </w:tc>
      </w:tr>
      <w:tr w:rsidR="007738E0" w:rsidRPr="007738E0" w14:paraId="4014D142"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1B54392"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&lt;code&gt;...&lt;/code&gt;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1EDEFCA"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program code (fixed-width monospace font)</w:t>
            </w:r>
          </w:p>
        </w:tc>
      </w:tr>
      <w:tr w:rsidR="007738E0" w:rsidRPr="007738E0" w14:paraId="5814A1EE"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9AC9648"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&lt;q&gt;...&lt;/q&gt;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D0E4908"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quotation (enclosed in curly double quotes)</w:t>
            </w:r>
          </w:p>
        </w:tc>
      </w:tr>
      <w:tr w:rsidR="007738E0" w:rsidRPr="007738E0" w14:paraId="6B886204"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A950233"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&lt;ins&gt;...&lt;/ins&gt;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1823718"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inserted</w:t>
            </w:r>
          </w:p>
        </w:tc>
      </w:tr>
      <w:tr w:rsidR="007738E0" w:rsidRPr="007738E0" w14:paraId="0A63D82C"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A252C89"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&lt;del&gt;...&lt;/del&gt;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F2A71FE"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deleted</w:t>
            </w:r>
          </w:p>
        </w:tc>
      </w:tr>
      <w:tr w:rsidR="007738E0" w:rsidRPr="007738E0" w14:paraId="59F9536C"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368BA9F"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&lt;def&gt;...&lt;/def&gt;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3CC26CC"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definition (bold or bold-italic)</w:t>
            </w:r>
          </w:p>
        </w:tc>
      </w:tr>
      <w:tr w:rsidR="007738E0" w:rsidRPr="007738E0" w14:paraId="55F4BA49"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D0244FA"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&lt;cite&gt;...&lt;/cite&gt;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B1D167D"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citation (italic)</w:t>
            </w:r>
          </w:p>
        </w:tc>
      </w:tr>
      <w:tr w:rsidR="007738E0" w:rsidRPr="007738E0" w14:paraId="2B0D557E"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89B6C8B"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&lt;kbd&gt;...&lt;/kbd&gt;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D9FEB28"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Keyboard (fixed-width monospace font)</w:t>
            </w:r>
          </w:p>
        </w:tc>
      </w:tr>
      <w:tr w:rsidR="007738E0" w:rsidRPr="007738E0" w14:paraId="341AE3DC"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9959545"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&lt;samp&gt;...&lt;/samp&gt;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A8C5162"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sample text (fixed-width monospace font)</w:t>
            </w:r>
          </w:p>
        </w:tc>
      </w:tr>
      <w:tr w:rsidR="007738E0" w:rsidRPr="007738E0" w14:paraId="2471A186"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6A43ECD"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&lt;abbr&gt;...&lt;/abbr&gt;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609E3B6"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abbreviation (dotted underline, with </w:t>
            </w:r>
            <w:r w:rsidRPr="007738E0">
              <w:rPr>
                <w:rFonts w:ascii="Consolas" w:eastAsia="Times New Roman" w:hAnsi="Consolas" w:cs="Courier New"/>
                <w:sz w:val="20"/>
                <w:szCs w:val="20"/>
              </w:rPr>
              <w:t>title</w:t>
            </w:r>
            <w:r w:rsidRPr="007738E0">
              <w:rPr>
                <w:rFonts w:ascii="Times New Roman" w:eastAsia="Times New Roman" w:hAnsi="Times New Roman" w:cs="Times New Roman"/>
                <w:sz w:val="24"/>
                <w:szCs w:val="24"/>
              </w:rPr>
              <w:t> as tool tip)</w:t>
            </w:r>
          </w:p>
        </w:tc>
      </w:tr>
      <w:tr w:rsidR="007738E0" w:rsidRPr="007738E0" w14:paraId="034BC2FB"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64E5471"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&lt;acronym&gt;...&lt;/acronym&gt;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60A46D1"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acronym (dotted underline, with </w:t>
            </w:r>
            <w:r w:rsidRPr="007738E0">
              <w:rPr>
                <w:rFonts w:ascii="Consolas" w:eastAsia="Times New Roman" w:hAnsi="Consolas" w:cs="Courier New"/>
                <w:sz w:val="20"/>
                <w:szCs w:val="20"/>
              </w:rPr>
              <w:t>title</w:t>
            </w:r>
            <w:r w:rsidRPr="007738E0">
              <w:rPr>
                <w:rFonts w:ascii="Times New Roman" w:eastAsia="Times New Roman" w:hAnsi="Times New Roman" w:cs="Times New Roman"/>
                <w:sz w:val="24"/>
                <w:szCs w:val="24"/>
              </w:rPr>
              <w:t> as tool tip). Recommend using &lt;abbr&gt; instead.</w:t>
            </w:r>
          </w:p>
        </w:tc>
      </w:tr>
      <w:tr w:rsidR="007738E0" w:rsidRPr="007738E0" w14:paraId="678F2CD5"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C83BED3"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&lt;address&gt;...&lt;/address&gt;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353C5B81"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address</w:t>
            </w:r>
          </w:p>
        </w:tc>
      </w:tr>
      <w:tr w:rsidR="007738E0" w:rsidRPr="007738E0" w14:paraId="66D565EB"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AB7D52F"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&lt;var&gt;...&lt;/var&gt;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97A6082"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variable (fixed-width or italic)</w:t>
            </w:r>
          </w:p>
        </w:tc>
      </w:tr>
    </w:tbl>
    <w:p w14:paraId="23B3CA9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commonly-used tags are: </w:t>
      </w:r>
      <w:r w:rsidRPr="007738E0">
        <w:rPr>
          <w:rFonts w:ascii="Consolas" w:eastAsia="Times New Roman" w:hAnsi="Consolas" w:cs="Courier New"/>
          <w:color w:val="000000"/>
          <w:sz w:val="20"/>
          <w:szCs w:val="20"/>
        </w:rPr>
        <w:t>&lt;strong&gt;</w:t>
      </w:r>
      <w:r w:rsidRPr="007738E0">
        <w:rPr>
          <w:rFonts w:ascii="Segoe UI" w:eastAsia="Times New Roman" w:hAnsi="Segoe UI" w:cs="Segoe UI"/>
          <w:color w:val="000000"/>
          <w:sz w:val="21"/>
          <w:szCs w:val="21"/>
        </w:rPr>
        <w:t> (displayed in bold), </w:t>
      </w:r>
      <w:r w:rsidRPr="007738E0">
        <w:rPr>
          <w:rFonts w:ascii="Consolas" w:eastAsia="Times New Roman" w:hAnsi="Consolas" w:cs="Courier New"/>
          <w:color w:val="000000"/>
          <w:sz w:val="20"/>
          <w:szCs w:val="20"/>
        </w:rPr>
        <w:t>&lt;em&gt;</w:t>
      </w:r>
      <w:r w:rsidRPr="007738E0">
        <w:rPr>
          <w:rFonts w:ascii="Segoe UI" w:eastAsia="Times New Roman" w:hAnsi="Segoe UI" w:cs="Segoe UI"/>
          <w:color w:val="000000"/>
          <w:sz w:val="21"/>
          <w:szCs w:val="21"/>
        </w:rPr>
        <w:t> (displayed in italics), and </w:t>
      </w:r>
      <w:r w:rsidRPr="007738E0">
        <w:rPr>
          <w:rFonts w:ascii="Consolas" w:eastAsia="Times New Roman" w:hAnsi="Consolas" w:cs="Courier New"/>
          <w:color w:val="000000"/>
          <w:sz w:val="20"/>
          <w:szCs w:val="20"/>
        </w:rPr>
        <w:t>&lt;code&gt;</w:t>
      </w:r>
      <w:r w:rsidRPr="007738E0">
        <w:rPr>
          <w:rFonts w:ascii="Segoe UI" w:eastAsia="Times New Roman" w:hAnsi="Segoe UI" w:cs="Segoe UI"/>
          <w:color w:val="000000"/>
          <w:sz w:val="21"/>
          <w:szCs w:val="21"/>
        </w:rPr>
        <w:t> (use monospace font for programming codes).</w:t>
      </w:r>
    </w:p>
    <w:p w14:paraId="437054C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47723B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 xml:space="preserve">Lorem </w:t>
      </w:r>
      <w:r w:rsidRPr="007738E0">
        <w:rPr>
          <w:rFonts w:ascii="Consolas" w:eastAsia="Times New Roman" w:hAnsi="Consolas" w:cs="Courier New"/>
          <w:color w:val="E31B23"/>
          <w:sz w:val="20"/>
          <w:szCs w:val="20"/>
        </w:rPr>
        <w:t>&lt;q&gt;</w:t>
      </w:r>
      <w:r w:rsidRPr="007738E0">
        <w:rPr>
          <w:rFonts w:ascii="Consolas" w:eastAsia="Times New Roman" w:hAnsi="Consolas" w:cs="Courier New"/>
          <w:color w:val="000000"/>
          <w:sz w:val="20"/>
          <w:szCs w:val="20"/>
        </w:rPr>
        <w:t>curly quoted</w:t>
      </w:r>
      <w:r w:rsidRPr="007738E0">
        <w:rPr>
          <w:rFonts w:ascii="Consolas" w:eastAsia="Times New Roman" w:hAnsi="Consolas" w:cs="Courier New"/>
          <w:color w:val="E31B23"/>
          <w:sz w:val="20"/>
          <w:szCs w:val="20"/>
        </w:rPr>
        <w:t>&lt;/q&gt;</w:t>
      </w:r>
      <w:r w:rsidRPr="007738E0">
        <w:rPr>
          <w:rFonts w:ascii="Consolas" w:eastAsia="Times New Roman" w:hAnsi="Consolas" w:cs="Courier New"/>
          <w:color w:val="000000"/>
          <w:sz w:val="20"/>
          <w:szCs w:val="20"/>
        </w:rPr>
        <w:t xml:space="preserve">, consectetur adipisicing elit, </w:t>
      </w:r>
      <w:r w:rsidRPr="007738E0">
        <w:rPr>
          <w:rFonts w:ascii="Consolas" w:eastAsia="Times New Roman" w:hAnsi="Consolas" w:cs="Courier New"/>
          <w:color w:val="000000"/>
          <w:sz w:val="20"/>
          <w:szCs w:val="20"/>
        </w:rPr>
        <w:br/>
        <w:t xml:space="preserve">sed do </w:t>
      </w:r>
      <w:r w:rsidRPr="007738E0">
        <w:rPr>
          <w:rFonts w:ascii="Consolas" w:eastAsia="Times New Roman" w:hAnsi="Consolas" w:cs="Courier New"/>
          <w:color w:val="E31B23"/>
          <w:sz w:val="20"/>
          <w:szCs w:val="20"/>
        </w:rPr>
        <w:t>&lt;cite&gt;</w:t>
      </w:r>
      <w:r w:rsidRPr="007738E0">
        <w:rPr>
          <w:rFonts w:ascii="Consolas" w:eastAsia="Times New Roman" w:hAnsi="Consolas" w:cs="Courier New"/>
          <w:color w:val="000000"/>
          <w:sz w:val="20"/>
          <w:szCs w:val="20"/>
        </w:rPr>
        <w:t>citation</w:t>
      </w:r>
      <w:r w:rsidRPr="007738E0">
        <w:rPr>
          <w:rFonts w:ascii="Consolas" w:eastAsia="Times New Roman" w:hAnsi="Consolas" w:cs="Courier New"/>
          <w:color w:val="E31B23"/>
          <w:sz w:val="20"/>
          <w:szCs w:val="20"/>
        </w:rPr>
        <w:t>&lt;/cite&gt;</w:t>
      </w:r>
      <w:r w:rsidRPr="007738E0">
        <w:rPr>
          <w:rFonts w:ascii="Consolas" w:eastAsia="Times New Roman" w:hAnsi="Consolas" w:cs="Courier New"/>
          <w:color w:val="000000"/>
          <w:sz w:val="20"/>
          <w:szCs w:val="20"/>
        </w:rPr>
        <w:t xml:space="preserve"> incididunt ut labore et dolore magna aliqua. </w:t>
      </w:r>
      <w:r w:rsidRPr="007738E0">
        <w:rPr>
          <w:rFonts w:ascii="Consolas" w:eastAsia="Times New Roman" w:hAnsi="Consolas" w:cs="Courier New"/>
          <w:color w:val="000000"/>
          <w:sz w:val="20"/>
          <w:szCs w:val="20"/>
        </w:rPr>
        <w:br/>
        <w:t xml:space="preserve">Ut enim ad minim veniam, quis </w:t>
      </w:r>
      <w:r w:rsidRPr="007738E0">
        <w:rPr>
          <w:rFonts w:ascii="Consolas" w:eastAsia="Times New Roman" w:hAnsi="Consolas" w:cs="Courier New"/>
          <w:color w:val="E31B23"/>
          <w:sz w:val="20"/>
          <w:szCs w:val="20"/>
        </w:rPr>
        <w:t>&lt;samp&gt;</w:t>
      </w:r>
      <w:r w:rsidRPr="007738E0">
        <w:rPr>
          <w:rFonts w:ascii="Consolas" w:eastAsia="Times New Roman" w:hAnsi="Consolas" w:cs="Courier New"/>
          <w:color w:val="000000"/>
          <w:sz w:val="20"/>
          <w:szCs w:val="20"/>
        </w:rPr>
        <w:t>sample</w:t>
      </w:r>
      <w:r w:rsidRPr="007738E0">
        <w:rPr>
          <w:rFonts w:ascii="Consolas" w:eastAsia="Times New Roman" w:hAnsi="Consolas" w:cs="Courier New"/>
          <w:color w:val="E31B23"/>
          <w:sz w:val="20"/>
          <w:szCs w:val="20"/>
        </w:rPr>
        <w:t>&lt;/samp&gt;</w:t>
      </w:r>
      <w:r w:rsidRPr="007738E0">
        <w:rPr>
          <w:rFonts w:ascii="Consolas" w:eastAsia="Times New Roman" w:hAnsi="Consolas" w:cs="Courier New"/>
          <w:color w:val="000000"/>
          <w:sz w:val="20"/>
          <w:szCs w:val="20"/>
        </w:rPr>
        <w:t xml:space="preserve"> exercitation ullamco laboris nisi </w:t>
      </w:r>
      <w:r w:rsidRPr="007738E0">
        <w:rPr>
          <w:rFonts w:ascii="Consolas" w:eastAsia="Times New Roman" w:hAnsi="Consolas" w:cs="Courier New"/>
          <w:color w:val="000000"/>
          <w:sz w:val="20"/>
          <w:szCs w:val="20"/>
        </w:rPr>
        <w:br/>
        <w:t xml:space="preserve">ut </w:t>
      </w:r>
      <w:r w:rsidRPr="007738E0">
        <w:rPr>
          <w:rFonts w:ascii="Consolas" w:eastAsia="Times New Roman" w:hAnsi="Consolas" w:cs="Courier New"/>
          <w:color w:val="E31B23"/>
          <w:sz w:val="20"/>
          <w:szCs w:val="20"/>
        </w:rPr>
        <w:t>&lt;code&gt;</w:t>
      </w:r>
      <w:r w:rsidRPr="007738E0">
        <w:rPr>
          <w:rFonts w:ascii="Consolas" w:eastAsia="Times New Roman" w:hAnsi="Consolas" w:cs="Courier New"/>
          <w:color w:val="000000"/>
          <w:sz w:val="20"/>
          <w:szCs w:val="20"/>
        </w:rPr>
        <w:t>code</w:t>
      </w:r>
      <w:r w:rsidRPr="007738E0">
        <w:rPr>
          <w:rFonts w:ascii="Consolas" w:eastAsia="Times New Roman" w:hAnsi="Consolas" w:cs="Courier New"/>
          <w:color w:val="E31B23"/>
          <w:sz w:val="20"/>
          <w:szCs w:val="20"/>
        </w:rPr>
        <w:t>&lt;/code&gt;</w:t>
      </w:r>
      <w:r w:rsidRPr="007738E0">
        <w:rPr>
          <w:rFonts w:ascii="Consolas" w:eastAsia="Times New Roman" w:hAnsi="Consolas" w:cs="Courier New"/>
          <w:color w:val="000000"/>
          <w:sz w:val="20"/>
          <w:szCs w:val="20"/>
        </w:rPr>
        <w:t xml:space="preserve"> ex ea </w:t>
      </w:r>
      <w:r w:rsidRPr="007738E0">
        <w:rPr>
          <w:rFonts w:ascii="Consolas" w:eastAsia="Times New Roman" w:hAnsi="Consolas" w:cs="Courier New"/>
          <w:color w:val="E31B23"/>
          <w:sz w:val="20"/>
          <w:szCs w:val="20"/>
        </w:rPr>
        <w:t>&lt;kbd&gt;</w:t>
      </w:r>
      <w:r w:rsidRPr="007738E0">
        <w:rPr>
          <w:rFonts w:ascii="Consolas" w:eastAsia="Times New Roman" w:hAnsi="Consolas" w:cs="Courier New"/>
          <w:color w:val="000000"/>
          <w:sz w:val="20"/>
          <w:szCs w:val="20"/>
        </w:rPr>
        <w:t>keyboard</w:t>
      </w:r>
      <w:r w:rsidRPr="007738E0">
        <w:rPr>
          <w:rFonts w:ascii="Consolas" w:eastAsia="Times New Roman" w:hAnsi="Consolas" w:cs="Courier New"/>
          <w:color w:val="E31B23"/>
          <w:sz w:val="20"/>
          <w:szCs w:val="20"/>
        </w:rPr>
        <w:t>&lt;/kbd&gt;</w:t>
      </w:r>
      <w:r w:rsidRPr="007738E0">
        <w:rPr>
          <w:rFonts w:ascii="Consolas" w:eastAsia="Times New Roman" w:hAnsi="Consolas" w:cs="Courier New"/>
          <w:color w:val="000000"/>
          <w:sz w:val="20"/>
          <w:szCs w:val="20"/>
        </w:rPr>
        <w:t xml:space="preserve"> consequat. Duis aute irure dolor in </w:t>
      </w:r>
      <w:r w:rsidRPr="007738E0">
        <w:rPr>
          <w:rFonts w:ascii="Consolas" w:eastAsia="Times New Roman" w:hAnsi="Consolas" w:cs="Courier New"/>
          <w:color w:val="000000"/>
          <w:sz w:val="20"/>
          <w:szCs w:val="20"/>
        </w:rPr>
        <w:br/>
        <w:t>reprehenderit in velit esse cillum dolore eu fugiat nulla pariatur.</w:t>
      </w:r>
      <w:r w:rsidRPr="007738E0">
        <w:rPr>
          <w:rFonts w:ascii="Consolas" w:eastAsia="Times New Roman" w:hAnsi="Consolas" w:cs="Courier New"/>
          <w:color w:val="000000"/>
          <w:sz w:val="20"/>
          <w:szCs w:val="20"/>
        </w:rPr>
        <w:br/>
        <w:t xml:space="preserve">Excepteur </w:t>
      </w:r>
      <w:r w:rsidRPr="007738E0">
        <w:rPr>
          <w:rFonts w:ascii="Consolas" w:eastAsia="Times New Roman" w:hAnsi="Consolas" w:cs="Courier New"/>
          <w:color w:val="E31B23"/>
          <w:sz w:val="20"/>
          <w:szCs w:val="20"/>
        </w:rPr>
        <w:t>&lt;ins&gt;</w:t>
      </w:r>
      <w:r w:rsidRPr="007738E0">
        <w:rPr>
          <w:rFonts w:ascii="Consolas" w:eastAsia="Times New Roman" w:hAnsi="Consolas" w:cs="Courier New"/>
          <w:color w:val="000000"/>
          <w:sz w:val="20"/>
          <w:szCs w:val="20"/>
        </w:rPr>
        <w:t>insert</w:t>
      </w:r>
      <w:r w:rsidRPr="007738E0">
        <w:rPr>
          <w:rFonts w:ascii="Consolas" w:eastAsia="Times New Roman" w:hAnsi="Consolas" w:cs="Courier New"/>
          <w:color w:val="E31B23"/>
          <w:sz w:val="20"/>
          <w:szCs w:val="20"/>
        </w:rPr>
        <w:t>&lt;/ins&gt;</w:t>
      </w:r>
      <w:r w:rsidRPr="007738E0">
        <w:rPr>
          <w:rFonts w:ascii="Consolas" w:eastAsia="Times New Roman" w:hAnsi="Consolas" w:cs="Courier New"/>
          <w:color w:val="000000"/>
          <w:sz w:val="20"/>
          <w:szCs w:val="20"/>
        </w:rPr>
        <w:t xml:space="preserve"> occaecat </w:t>
      </w:r>
      <w:r w:rsidRPr="007738E0">
        <w:rPr>
          <w:rFonts w:ascii="Consolas" w:eastAsia="Times New Roman" w:hAnsi="Consolas" w:cs="Courier New"/>
          <w:color w:val="E31B23"/>
          <w:sz w:val="20"/>
          <w:szCs w:val="20"/>
        </w:rPr>
        <w:t>&lt;del&gt;</w:t>
      </w:r>
      <w:r w:rsidRPr="007738E0">
        <w:rPr>
          <w:rFonts w:ascii="Consolas" w:eastAsia="Times New Roman" w:hAnsi="Consolas" w:cs="Courier New"/>
          <w:color w:val="000000"/>
          <w:sz w:val="20"/>
          <w:szCs w:val="20"/>
        </w:rPr>
        <w:t>delete</w:t>
      </w:r>
      <w:r w:rsidRPr="007738E0">
        <w:rPr>
          <w:rFonts w:ascii="Consolas" w:eastAsia="Times New Roman" w:hAnsi="Consolas" w:cs="Courier New"/>
          <w:color w:val="E31B23"/>
          <w:sz w:val="20"/>
          <w:szCs w:val="20"/>
        </w:rPr>
        <w:t>&lt;/del&gt;</w:t>
      </w:r>
      <w:r w:rsidRPr="007738E0">
        <w:rPr>
          <w:rFonts w:ascii="Consolas" w:eastAsia="Times New Roman" w:hAnsi="Consolas" w:cs="Courier New"/>
          <w:color w:val="000000"/>
          <w:sz w:val="20"/>
          <w:szCs w:val="20"/>
        </w:rPr>
        <w:t xml:space="preserve"> non proident,</w:t>
      </w:r>
    </w:p>
    <w:p w14:paraId="044F4D5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sunt in culpa qui officia deserunt mollit anim id est laborum.</w:t>
      </w:r>
      <w:r w:rsidRPr="007738E0">
        <w:rPr>
          <w:rFonts w:ascii="Consolas" w:eastAsia="Times New Roman" w:hAnsi="Consolas" w:cs="Courier New"/>
          <w:color w:val="E31B23"/>
          <w:sz w:val="20"/>
          <w:szCs w:val="20"/>
        </w:rPr>
        <w:t>&lt;/p&gt;</w:t>
      </w:r>
    </w:p>
    <w:p w14:paraId="7157D01C"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Lorem curly quoted, consectetur adipisicing elit, sed do </w:t>
      </w:r>
      <w:r w:rsidRPr="007738E0">
        <w:rPr>
          <w:rFonts w:ascii="Segoe UI" w:eastAsia="Times New Roman" w:hAnsi="Segoe UI" w:cs="Segoe UI"/>
          <w:i/>
          <w:iCs/>
          <w:color w:val="000000"/>
          <w:sz w:val="21"/>
          <w:szCs w:val="21"/>
        </w:rPr>
        <w:t>citation</w:t>
      </w:r>
      <w:r w:rsidRPr="007738E0">
        <w:rPr>
          <w:rFonts w:ascii="Segoe UI" w:eastAsia="Times New Roman" w:hAnsi="Segoe UI" w:cs="Segoe UI"/>
          <w:color w:val="000000"/>
          <w:sz w:val="21"/>
          <w:szCs w:val="21"/>
        </w:rPr>
        <w:t> incididunt ut labore et dolore magna aliqua. Ut enim ad minim veniam, quis </w:t>
      </w:r>
      <w:r w:rsidRPr="007738E0">
        <w:rPr>
          <w:rFonts w:ascii="Courier New" w:eastAsia="Times New Roman" w:hAnsi="Courier New" w:cs="Courier New"/>
          <w:color w:val="000000"/>
          <w:sz w:val="21"/>
          <w:szCs w:val="21"/>
        </w:rPr>
        <w:t>sample</w:t>
      </w:r>
      <w:r w:rsidRPr="007738E0">
        <w:rPr>
          <w:rFonts w:ascii="Segoe UI" w:eastAsia="Times New Roman" w:hAnsi="Segoe UI" w:cs="Segoe UI"/>
          <w:color w:val="000000"/>
          <w:sz w:val="21"/>
          <w:szCs w:val="21"/>
        </w:rPr>
        <w:t> exercitation ullamco laboris nisi ut </w:t>
      </w:r>
      <w:r w:rsidRPr="007738E0">
        <w:rPr>
          <w:rFonts w:ascii="Consolas" w:eastAsia="Times New Roman" w:hAnsi="Consolas" w:cs="Courier New"/>
          <w:color w:val="000000"/>
          <w:sz w:val="20"/>
          <w:szCs w:val="20"/>
        </w:rPr>
        <w:t>code</w:t>
      </w:r>
      <w:r w:rsidRPr="007738E0">
        <w:rPr>
          <w:rFonts w:ascii="Segoe UI" w:eastAsia="Times New Roman" w:hAnsi="Segoe UI" w:cs="Segoe UI"/>
          <w:color w:val="000000"/>
          <w:sz w:val="21"/>
          <w:szCs w:val="21"/>
        </w:rPr>
        <w:t> ex ea </w:t>
      </w:r>
      <w:r w:rsidRPr="007738E0">
        <w:rPr>
          <w:rFonts w:ascii="Courier New" w:eastAsia="Times New Roman" w:hAnsi="Courier New" w:cs="Courier New"/>
          <w:color w:val="000000"/>
          <w:sz w:val="20"/>
          <w:szCs w:val="20"/>
        </w:rPr>
        <w:t>keyboard</w:t>
      </w:r>
      <w:r w:rsidRPr="007738E0">
        <w:rPr>
          <w:rFonts w:ascii="Segoe UI" w:eastAsia="Times New Roman" w:hAnsi="Segoe UI" w:cs="Segoe UI"/>
          <w:color w:val="000000"/>
          <w:sz w:val="21"/>
          <w:szCs w:val="21"/>
        </w:rPr>
        <w:t> consequat. Duis aute irure dolor in reprehenderit in velit esse cillum dolore eu fugiat nulla pariatur. Excepteur </w:t>
      </w:r>
      <w:ins w:id="0" w:author="Unknown">
        <w:r w:rsidRPr="007738E0">
          <w:rPr>
            <w:rFonts w:ascii="Segoe UI" w:eastAsia="Times New Roman" w:hAnsi="Segoe UI" w:cs="Segoe UI"/>
            <w:color w:val="000000"/>
            <w:sz w:val="21"/>
            <w:szCs w:val="21"/>
          </w:rPr>
          <w:t>insert</w:t>
        </w:r>
      </w:ins>
      <w:r w:rsidRPr="007738E0">
        <w:rPr>
          <w:rFonts w:ascii="Segoe UI" w:eastAsia="Times New Roman" w:hAnsi="Segoe UI" w:cs="Segoe UI"/>
          <w:color w:val="000000"/>
          <w:sz w:val="21"/>
          <w:szCs w:val="21"/>
        </w:rPr>
        <w:t> occaecat </w:t>
      </w:r>
      <w:del w:id="1" w:author="Unknown">
        <w:r w:rsidRPr="007738E0">
          <w:rPr>
            <w:rFonts w:ascii="Segoe UI" w:eastAsia="Times New Roman" w:hAnsi="Segoe UI" w:cs="Segoe UI"/>
            <w:color w:val="000000"/>
            <w:sz w:val="21"/>
            <w:szCs w:val="21"/>
          </w:rPr>
          <w:delText>delete</w:delText>
        </w:r>
      </w:del>
      <w:r w:rsidRPr="007738E0">
        <w:rPr>
          <w:rFonts w:ascii="Segoe UI" w:eastAsia="Times New Roman" w:hAnsi="Segoe UI" w:cs="Segoe UI"/>
          <w:color w:val="000000"/>
          <w:sz w:val="21"/>
          <w:szCs w:val="21"/>
        </w:rPr>
        <w:t> non proident, sunt in culpa qui officia deserunt mollit anim id est laborum.</w:t>
      </w:r>
    </w:p>
    <w:p w14:paraId="50D7AE8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Consolas" w:eastAsia="Times New Roman" w:hAnsi="Consolas" w:cs="Segoe UI"/>
          <w:b/>
          <w:bCs/>
          <w:color w:val="444444"/>
          <w:spacing w:val="15"/>
          <w:sz w:val="23"/>
          <w:szCs w:val="23"/>
        </w:rPr>
        <w:t>&lt;abbr&gt;</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&lt;acronym&gt;</w:t>
      </w:r>
    </w:p>
    <w:p w14:paraId="7D4EF0F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contents are shown with a dotted underline. By including an attribute </w:t>
      </w:r>
      <w:r w:rsidRPr="007738E0">
        <w:rPr>
          <w:rFonts w:ascii="Consolas" w:eastAsia="Times New Roman" w:hAnsi="Consolas" w:cs="Courier New"/>
          <w:color w:val="000000"/>
          <w:sz w:val="20"/>
          <w:szCs w:val="20"/>
        </w:rPr>
        <w:t>title="</w:t>
      </w:r>
      <w:r w:rsidRPr="007738E0">
        <w:rPr>
          <w:rFonts w:ascii="Consolas" w:eastAsia="Times New Roman" w:hAnsi="Consolas" w:cs="Courier New"/>
          <w:i/>
          <w:iCs/>
          <w:color w:val="000000"/>
          <w:sz w:val="20"/>
          <w:szCs w:val="20"/>
        </w:rPr>
        <w:t>fulltext</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to the </w:t>
      </w:r>
      <w:r w:rsidRPr="007738E0">
        <w:rPr>
          <w:rFonts w:ascii="Consolas" w:eastAsia="Times New Roman" w:hAnsi="Consolas" w:cs="Courier New"/>
          <w:color w:val="000000"/>
          <w:sz w:val="20"/>
          <w:szCs w:val="20"/>
        </w:rPr>
        <w:t>&lt;abbr&gt;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&lt;acronym&gt;</w:t>
      </w:r>
      <w:r w:rsidRPr="007738E0">
        <w:rPr>
          <w:rFonts w:ascii="Segoe UI" w:eastAsia="Times New Roman" w:hAnsi="Segoe UI" w:cs="Segoe UI"/>
          <w:color w:val="000000"/>
          <w:sz w:val="21"/>
          <w:szCs w:val="21"/>
        </w:rPr>
        <w:t> opening tag, the full text will be shown as </w:t>
      </w:r>
      <w:r w:rsidRPr="007738E0">
        <w:rPr>
          <w:rFonts w:ascii="Segoe UI" w:eastAsia="Times New Roman" w:hAnsi="Segoe UI" w:cs="Segoe UI"/>
          <w:i/>
          <w:iCs/>
          <w:color w:val="000000"/>
          <w:sz w:val="21"/>
          <w:szCs w:val="21"/>
        </w:rPr>
        <w:t>tool tip</w:t>
      </w:r>
      <w:r w:rsidRPr="007738E0">
        <w:rPr>
          <w:rFonts w:ascii="Segoe UI" w:eastAsia="Times New Roman" w:hAnsi="Segoe UI" w:cs="Segoe UI"/>
          <w:color w:val="000000"/>
          <w:sz w:val="21"/>
          <w:szCs w:val="21"/>
        </w:rPr>
        <w:t>, when you point your mouse pointer to the element. HTML5 supports </w:t>
      </w:r>
      <w:r w:rsidRPr="007738E0">
        <w:rPr>
          <w:rFonts w:ascii="Consolas" w:eastAsia="Times New Roman" w:hAnsi="Consolas" w:cs="Courier New"/>
          <w:color w:val="000000"/>
          <w:sz w:val="20"/>
          <w:szCs w:val="20"/>
        </w:rPr>
        <w:t>&lt;abbr&gt;</w:t>
      </w:r>
      <w:r w:rsidRPr="007738E0">
        <w:rPr>
          <w:rFonts w:ascii="Segoe UI" w:eastAsia="Times New Roman" w:hAnsi="Segoe UI" w:cs="Segoe UI"/>
          <w:color w:val="000000"/>
          <w:sz w:val="21"/>
          <w:szCs w:val="21"/>
        </w:rPr>
        <w:t>, but does not support </w:t>
      </w:r>
      <w:r w:rsidRPr="007738E0">
        <w:rPr>
          <w:rFonts w:ascii="Consolas" w:eastAsia="Times New Roman" w:hAnsi="Consolas" w:cs="Courier New"/>
          <w:color w:val="000000"/>
          <w:sz w:val="20"/>
          <w:szCs w:val="20"/>
        </w:rPr>
        <w:t>&lt;acronym&gt;</w:t>
      </w:r>
      <w:r w:rsidRPr="007738E0">
        <w:rPr>
          <w:rFonts w:ascii="Segoe UI" w:eastAsia="Times New Roman" w:hAnsi="Segoe UI" w:cs="Segoe UI"/>
          <w:color w:val="000000"/>
          <w:sz w:val="21"/>
          <w:szCs w:val="21"/>
        </w:rPr>
        <w:t>.</w:t>
      </w:r>
    </w:p>
    <w:p w14:paraId="587F2CF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w:t>
      </w:r>
    </w:p>
    <w:p w14:paraId="21ECD5A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 xml:space="preserve">Lorem </w:t>
      </w:r>
      <w:r w:rsidRPr="007738E0">
        <w:rPr>
          <w:rFonts w:ascii="Consolas" w:eastAsia="Times New Roman" w:hAnsi="Consolas" w:cs="Courier New"/>
          <w:color w:val="E31B23"/>
          <w:sz w:val="20"/>
          <w:szCs w:val="20"/>
        </w:rPr>
        <w:t>&lt;abbr title="abbreviation"&gt;</w:t>
      </w:r>
      <w:r w:rsidRPr="007738E0">
        <w:rPr>
          <w:rFonts w:ascii="Consolas" w:eastAsia="Times New Roman" w:hAnsi="Consolas" w:cs="Courier New"/>
          <w:color w:val="000000"/>
          <w:sz w:val="20"/>
          <w:szCs w:val="20"/>
        </w:rPr>
        <w:t>abbr</w:t>
      </w:r>
      <w:r w:rsidRPr="007738E0">
        <w:rPr>
          <w:rFonts w:ascii="Consolas" w:eastAsia="Times New Roman" w:hAnsi="Consolas" w:cs="Courier New"/>
          <w:color w:val="E31B23"/>
          <w:sz w:val="20"/>
          <w:szCs w:val="20"/>
        </w:rPr>
        <w:t>&lt;/abbr&gt;</w:t>
      </w:r>
      <w:r w:rsidRPr="007738E0">
        <w:rPr>
          <w:rFonts w:ascii="Consolas" w:eastAsia="Times New Roman" w:hAnsi="Consolas" w:cs="Courier New"/>
          <w:color w:val="000000"/>
          <w:sz w:val="20"/>
          <w:szCs w:val="20"/>
        </w:rPr>
        <w:t xml:space="preserve"> dolor sit amet, consectetur adipisicing elit,</w:t>
      </w:r>
    </w:p>
    <w:p w14:paraId="15CE0E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sed do eiusmod tempor </w:t>
      </w:r>
      <w:r w:rsidRPr="007738E0">
        <w:rPr>
          <w:rFonts w:ascii="Consolas" w:eastAsia="Times New Roman" w:hAnsi="Consolas" w:cs="Courier New"/>
          <w:color w:val="E31B23"/>
          <w:sz w:val="20"/>
          <w:szCs w:val="20"/>
        </w:rPr>
        <w:t>&lt;acronym title="Hypertext Markup Language"&gt;</w:t>
      </w:r>
      <w:r w:rsidRPr="007738E0">
        <w:rPr>
          <w:rFonts w:ascii="Consolas" w:eastAsia="Times New Roman" w:hAnsi="Consolas" w:cs="Courier New"/>
          <w:color w:val="000000"/>
          <w:sz w:val="20"/>
          <w:szCs w:val="20"/>
        </w:rPr>
        <w:t>HTML</w:t>
      </w:r>
      <w:r w:rsidRPr="007738E0">
        <w:rPr>
          <w:rFonts w:ascii="Consolas" w:eastAsia="Times New Roman" w:hAnsi="Consolas" w:cs="Courier New"/>
          <w:color w:val="E31B23"/>
          <w:sz w:val="20"/>
          <w:szCs w:val="20"/>
        </w:rPr>
        <w:t>&lt;/acronym&gt;</w:t>
      </w:r>
      <w:r w:rsidRPr="007738E0">
        <w:rPr>
          <w:rFonts w:ascii="Consolas" w:eastAsia="Times New Roman" w:hAnsi="Consolas" w:cs="Courier New"/>
          <w:color w:val="000000"/>
          <w:sz w:val="20"/>
          <w:szCs w:val="20"/>
        </w:rPr>
        <w:t xml:space="preserve"> ut labore</w:t>
      </w:r>
    </w:p>
    <w:p w14:paraId="1D0CA83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et dolore magna aliqua.</w:t>
      </w:r>
      <w:r w:rsidRPr="007738E0">
        <w:rPr>
          <w:rFonts w:ascii="Consolas" w:eastAsia="Times New Roman" w:hAnsi="Consolas" w:cs="Courier New"/>
          <w:color w:val="E31B23"/>
          <w:sz w:val="20"/>
          <w:szCs w:val="20"/>
        </w:rPr>
        <w:t>&lt;/p&gt;</w:t>
      </w:r>
    </w:p>
    <w:p w14:paraId="099D40E9" w14:textId="77777777" w:rsidR="007738E0" w:rsidRPr="007738E0" w:rsidRDefault="007738E0" w:rsidP="007738E0">
      <w:pPr>
        <w:shd w:val="clear" w:color="auto" w:fill="ECF6EA"/>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Lorem abbr dolor sit amet, consectetur adipisicing elit, sed do eiusmod tempor HTML ut labore et dolore magna aliqua.</w:t>
      </w:r>
    </w:p>
    <w:p w14:paraId="70CFEDB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title="</w:t>
      </w:r>
      <w:r w:rsidRPr="007738E0">
        <w:rPr>
          <w:rFonts w:ascii="Consolas" w:eastAsia="Times New Roman" w:hAnsi="Consolas" w:cs="Courier New"/>
          <w:i/>
          <w:iCs/>
          <w:color w:val="000000"/>
          <w:sz w:val="20"/>
          <w:szCs w:val="20"/>
        </w:rPr>
        <w:t>tooltip-text</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attribute is actually applicable to almost all of the HTML tags (e.g.,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w:t>
      </w:r>
    </w:p>
    <w:p w14:paraId="73DF020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Physical-Style Formatting Tags</w:t>
      </w:r>
    </w:p>
    <w:p w14:paraId="4D5DDF9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All the physical-style character-level tags are deprecated in HTML 4, as they deals with presentation and should be done via CSS. I list them here for completeness, in case you need to read some old HTML codes.</w:t>
      </w:r>
    </w:p>
    <w:p w14:paraId="2558B43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However, theHTML5 restores the </w:t>
      </w:r>
      <w:r w:rsidRPr="007738E0">
        <w:rPr>
          <w:rFonts w:ascii="Consolas" w:eastAsia="Times New Roman" w:hAnsi="Consolas" w:cs="Courier New"/>
          <w:color w:val="000000"/>
          <w:sz w:val="20"/>
          <w:szCs w:val="20"/>
        </w:rPr>
        <w:t>&lt;b&gt;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&lt;i&gt;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&lt;small&gt;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&lt;sup&gt;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&lt;sub&gt;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&lt;u&gt;</w:t>
      </w:r>
      <w:r w:rsidRPr="007738E0">
        <w:rPr>
          <w:rFonts w:ascii="Segoe UI" w:eastAsia="Times New Roman" w:hAnsi="Segoe UI" w:cs="Segoe UI"/>
          <w:color w:val="000000"/>
          <w:sz w:val="21"/>
          <w:szCs w:val="21"/>
        </w:rPr>
        <w:t> tags. The </w:t>
      </w:r>
      <w:r w:rsidRPr="007738E0">
        <w:rPr>
          <w:rFonts w:ascii="Consolas" w:eastAsia="Times New Roman" w:hAnsi="Consolas" w:cs="Courier New"/>
          <w:color w:val="000000"/>
          <w:sz w:val="20"/>
          <w:szCs w:val="20"/>
        </w:rPr>
        <w:t>&lt;big&gt;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&lt;tt&gt;</w:t>
      </w:r>
      <w:r w:rsidRPr="007738E0">
        <w:rPr>
          <w:rFonts w:ascii="Segoe UI" w:eastAsia="Times New Roman" w:hAnsi="Segoe UI" w:cs="Segoe UI"/>
          <w:color w:val="000000"/>
          <w:sz w:val="21"/>
          <w:szCs w:val="21"/>
        </w:rPr>
        <w:t> remains unsupported.</w:t>
      </w:r>
    </w:p>
    <w:tbl>
      <w:tblPr>
        <w:tblW w:w="13025" w:type="dxa"/>
        <w:shd w:val="clear" w:color="auto" w:fill="E7F0F8"/>
        <w:tblCellMar>
          <w:left w:w="0" w:type="dxa"/>
          <w:right w:w="0" w:type="dxa"/>
        </w:tblCellMar>
        <w:tblLook w:val="04A0" w:firstRow="1" w:lastRow="0" w:firstColumn="1" w:lastColumn="0" w:noHBand="0" w:noVBand="1"/>
      </w:tblPr>
      <w:tblGrid>
        <w:gridCol w:w="5074"/>
        <w:gridCol w:w="7951"/>
      </w:tblGrid>
      <w:tr w:rsidR="007738E0" w:rsidRPr="007738E0" w14:paraId="401E0857"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5705CF69" w14:textId="77777777" w:rsidR="007738E0" w:rsidRPr="007738E0" w:rsidRDefault="007738E0" w:rsidP="007738E0">
            <w:pPr>
              <w:spacing w:after="0" w:line="240" w:lineRule="auto"/>
              <w:jc w:val="center"/>
              <w:rPr>
                <w:rFonts w:ascii="Times New Roman" w:eastAsia="Times New Roman" w:hAnsi="Times New Roman" w:cs="Times New Roman"/>
                <w:b/>
                <w:bCs/>
                <w:color w:val="FFFFFF"/>
                <w:spacing w:val="15"/>
                <w:sz w:val="23"/>
                <w:szCs w:val="23"/>
              </w:rPr>
            </w:pPr>
            <w:r w:rsidRPr="007738E0">
              <w:rPr>
                <w:rFonts w:ascii="Times New Roman" w:eastAsia="Times New Roman" w:hAnsi="Times New Roman" w:cs="Times New Roman"/>
                <w:b/>
                <w:bCs/>
                <w:color w:val="FFFFFF"/>
                <w:spacing w:val="15"/>
                <w:sz w:val="23"/>
                <w:szCs w:val="23"/>
              </w:rPr>
              <w:t>Physical-Style Tag</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14F2C28B" w14:textId="77777777" w:rsidR="007738E0" w:rsidRPr="007738E0" w:rsidRDefault="007738E0" w:rsidP="007738E0">
            <w:pPr>
              <w:spacing w:after="0" w:line="240" w:lineRule="auto"/>
              <w:jc w:val="center"/>
              <w:rPr>
                <w:rFonts w:ascii="Times New Roman" w:eastAsia="Times New Roman" w:hAnsi="Times New Roman" w:cs="Times New Roman"/>
                <w:b/>
                <w:bCs/>
                <w:color w:val="FFFFFF"/>
                <w:spacing w:val="15"/>
                <w:sz w:val="23"/>
                <w:szCs w:val="23"/>
              </w:rPr>
            </w:pPr>
            <w:r w:rsidRPr="007738E0">
              <w:rPr>
                <w:rFonts w:ascii="Times New Roman" w:eastAsia="Times New Roman" w:hAnsi="Times New Roman" w:cs="Times New Roman"/>
                <w:b/>
                <w:bCs/>
                <w:color w:val="FFFFFF"/>
                <w:spacing w:val="15"/>
                <w:sz w:val="23"/>
                <w:szCs w:val="23"/>
              </w:rPr>
              <w:t>Meaning</w:t>
            </w:r>
          </w:p>
        </w:tc>
      </w:tr>
      <w:tr w:rsidR="007738E0" w:rsidRPr="007738E0" w14:paraId="6CDF6EB2"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B32D423"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&lt;b&gt;...&lt;/b&gt;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48011715"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bold</w:t>
            </w:r>
          </w:p>
        </w:tc>
      </w:tr>
      <w:tr w:rsidR="007738E0" w:rsidRPr="007738E0" w14:paraId="209C56B1"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2A69C59"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&lt;i&gt;...&lt;/i&gt;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CC8DB92"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italic</w:t>
            </w:r>
          </w:p>
        </w:tc>
      </w:tr>
      <w:tr w:rsidR="007738E0" w:rsidRPr="007738E0" w14:paraId="375F07AB"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28B6984C"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&lt;u&gt;...&lt;/u&gt;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7FFD66D5"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underline</w:t>
            </w:r>
          </w:p>
        </w:tc>
      </w:tr>
      <w:tr w:rsidR="007738E0" w:rsidRPr="007738E0" w14:paraId="2A24D386"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3B60290"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&lt;big&gt;...&lt;/big&gt;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88D272E"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large font</w:t>
            </w:r>
          </w:p>
        </w:tc>
      </w:tr>
      <w:tr w:rsidR="007738E0" w:rsidRPr="007738E0" w14:paraId="50EED7BD"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61D37DEA"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&lt;small&gt;...&lt;/small&gt;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099269BB"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small font</w:t>
            </w:r>
          </w:p>
        </w:tc>
      </w:tr>
      <w:tr w:rsidR="007738E0" w:rsidRPr="007738E0" w14:paraId="1F9CB99B"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5D75F53"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&lt;sup&gt;...&lt;/sup&gt;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270E20B"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superscript</w:t>
            </w:r>
          </w:p>
        </w:tc>
      </w:tr>
      <w:tr w:rsidR="007738E0" w:rsidRPr="007738E0" w14:paraId="163242C1"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A894194"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&lt;sub&gt;...&lt;/sub&gt;</w:t>
            </w:r>
          </w:p>
        </w:tc>
        <w:tc>
          <w:tcPr>
            <w:tcW w:w="0" w:type="auto"/>
            <w:tcBorders>
              <w:top w:val="single" w:sz="12" w:space="0" w:color="FFFFFF"/>
              <w:left w:val="single" w:sz="12" w:space="0" w:color="FFFFFF"/>
              <w:bottom w:val="single" w:sz="12" w:space="0" w:color="FFFFFF"/>
              <w:right w:val="single" w:sz="12" w:space="0" w:color="FFFFFF"/>
            </w:tcBorders>
            <w:shd w:val="clear" w:color="auto" w:fill="E7F0F8"/>
            <w:tcMar>
              <w:top w:w="30" w:type="dxa"/>
              <w:left w:w="120" w:type="dxa"/>
              <w:bottom w:w="30" w:type="dxa"/>
              <w:right w:w="120" w:type="dxa"/>
            </w:tcMar>
            <w:hideMark/>
          </w:tcPr>
          <w:p w14:paraId="5EA5B589"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subscript</w:t>
            </w:r>
          </w:p>
        </w:tc>
      </w:tr>
      <w:tr w:rsidR="007738E0" w:rsidRPr="007738E0" w14:paraId="4DA82FA2"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137B4DD"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&lt;tt&gt;...&lt;/tt&gt;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1225873"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teletype (typewriter, in monospace font)</w:t>
            </w:r>
          </w:p>
        </w:tc>
      </w:tr>
    </w:tbl>
    <w:p w14:paraId="48383D6E"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Span </w:t>
      </w:r>
      <w:r w:rsidRPr="007738E0">
        <w:rPr>
          <w:rFonts w:ascii="Consolas" w:eastAsia="Times New Roman" w:hAnsi="Consolas" w:cs="Segoe UI"/>
          <w:b/>
          <w:bCs/>
          <w:color w:val="444444"/>
          <w:spacing w:val="15"/>
          <w:sz w:val="23"/>
          <w:szCs w:val="23"/>
        </w:rPr>
        <w:t>&lt;span&gt;...&lt;/span&gt;</w:t>
      </w:r>
    </w:p>
    <w:p w14:paraId="30998E2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Similar to its block-level counterpart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elements are extensively used in the modern web pages to mark out a run of texts, primarily for applying style.</w:t>
      </w:r>
    </w:p>
    <w:p w14:paraId="0DEF95A3"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4.8  HTML5's New Semantic Inline Elements</w:t>
      </w:r>
    </w:p>
    <w:p w14:paraId="3B4C406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HTML5 puts back the </w:t>
      </w:r>
      <w:r w:rsidRPr="007738E0">
        <w:rPr>
          <w:rFonts w:ascii="Consolas" w:eastAsia="Times New Roman" w:hAnsi="Consolas" w:cs="Courier New"/>
          <w:color w:val="000000"/>
          <w:sz w:val="20"/>
          <w:szCs w:val="20"/>
        </w:rPr>
        <w:t>&lt;b&gt;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&lt;i&gt;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&lt;small&gt;</w:t>
      </w:r>
      <w:r w:rsidRPr="007738E0">
        <w:rPr>
          <w:rFonts w:ascii="Segoe UI" w:eastAsia="Times New Roman" w:hAnsi="Segoe UI" w:cs="Segoe UI"/>
          <w:color w:val="000000"/>
          <w:sz w:val="21"/>
          <w:szCs w:val="21"/>
        </w:rPr>
        <w:t> elements (that were deprecated in HTML4/XHTML1), but not the </w:t>
      </w:r>
      <w:r w:rsidRPr="007738E0">
        <w:rPr>
          <w:rFonts w:ascii="Consolas" w:eastAsia="Times New Roman" w:hAnsi="Consolas" w:cs="Courier New"/>
          <w:color w:val="000000"/>
          <w:sz w:val="20"/>
          <w:szCs w:val="20"/>
        </w:rPr>
        <w:t>&lt;u&gt;</w:t>
      </w:r>
      <w:r w:rsidRPr="007738E0">
        <w:rPr>
          <w:rFonts w:ascii="Segoe UI" w:eastAsia="Times New Roman" w:hAnsi="Segoe UI" w:cs="Segoe UI"/>
          <w:color w:val="000000"/>
          <w:sz w:val="21"/>
          <w:szCs w:val="21"/>
        </w:rPr>
        <w:t> element. It also added more semantic character-level elements for text: </w:t>
      </w:r>
      <w:r w:rsidRPr="007738E0">
        <w:rPr>
          <w:rFonts w:ascii="Consolas" w:eastAsia="Times New Roman" w:hAnsi="Consolas" w:cs="Courier New"/>
          <w:color w:val="000000"/>
          <w:sz w:val="20"/>
          <w:szCs w:val="20"/>
        </w:rPr>
        <w:t>&lt;mark&gt;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&lt;time&gt;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&lt;wbr&gt;</w:t>
      </w:r>
      <w:r w:rsidRPr="007738E0">
        <w:rPr>
          <w:rFonts w:ascii="Segoe UI" w:eastAsia="Times New Roman" w:hAnsi="Segoe UI" w:cs="Segoe UI"/>
          <w:color w:val="000000"/>
          <w:sz w:val="21"/>
          <w:szCs w:val="21"/>
        </w:rPr>
        <w:t>. These elements are hardly used due to poor browser support, but presented here for completeness.</w:t>
      </w:r>
    </w:p>
    <w:p w14:paraId="7750172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DateTime </w:t>
      </w:r>
      <w:r w:rsidRPr="007738E0">
        <w:rPr>
          <w:rFonts w:ascii="Consolas" w:eastAsia="Times New Roman" w:hAnsi="Consolas" w:cs="Segoe UI"/>
          <w:b/>
          <w:bCs/>
          <w:color w:val="444444"/>
          <w:spacing w:val="15"/>
          <w:sz w:val="23"/>
          <w:szCs w:val="23"/>
        </w:rPr>
        <w:t>&lt;time&gt;</w:t>
      </w:r>
    </w:p>
    <w:p w14:paraId="5695C5B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marking up date, time, or datetime.</w:t>
      </w:r>
    </w:p>
    <w:p w14:paraId="4ACE789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Word Break </w:t>
      </w:r>
      <w:r w:rsidRPr="007738E0">
        <w:rPr>
          <w:rFonts w:ascii="Consolas" w:eastAsia="Times New Roman" w:hAnsi="Consolas" w:cs="Segoe UI"/>
          <w:b/>
          <w:bCs/>
          <w:color w:val="444444"/>
          <w:spacing w:val="15"/>
          <w:sz w:val="23"/>
          <w:szCs w:val="23"/>
        </w:rPr>
        <w:t>&lt;wbr&gt;</w:t>
      </w:r>
    </w:p>
    <w:p w14:paraId="6DF5D9E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w:t>
      </w:r>
    </w:p>
    <w:p w14:paraId="0BB6507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Marked Text </w:t>
      </w:r>
      <w:r w:rsidRPr="007738E0">
        <w:rPr>
          <w:rFonts w:ascii="Consolas" w:eastAsia="Times New Roman" w:hAnsi="Consolas" w:cs="Segoe UI"/>
          <w:b/>
          <w:bCs/>
          <w:color w:val="444444"/>
          <w:spacing w:val="15"/>
          <w:sz w:val="23"/>
          <w:szCs w:val="23"/>
        </w:rPr>
        <w:t>&lt;mark&gt;</w:t>
      </w:r>
    </w:p>
    <w:p w14:paraId="6C397FF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Highlighting certain texts, such as keywords. By default, it is shown with bright yellow background, similar to highlighter's marking.</w:t>
      </w:r>
    </w:p>
    <w:p w14:paraId="74EF941A"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4.9  Entity References for Reserved &amp; Special Characters</w:t>
      </w:r>
    </w:p>
    <w:p w14:paraId="2611941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HTML uses characters such as </w:t>
      </w:r>
      <w:r w:rsidRPr="007738E0">
        <w:rPr>
          <w:rFonts w:ascii="Consolas" w:eastAsia="Times New Roman" w:hAnsi="Consolas" w:cs="Courier New"/>
          <w:color w:val="000000"/>
          <w:sz w:val="20"/>
          <w:szCs w:val="20"/>
        </w:rPr>
        <w:t>&lt;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&amp;</w:t>
      </w:r>
      <w:r w:rsidRPr="007738E0">
        <w:rPr>
          <w:rFonts w:ascii="Segoe UI" w:eastAsia="Times New Roman" w:hAnsi="Segoe UI" w:cs="Segoe UI"/>
          <w:color w:val="000000"/>
          <w:sz w:val="21"/>
          <w:szCs w:val="21"/>
        </w:rPr>
        <w:t> as markup tags' delimiters. Hence, these characters are reversed and cannot be used in the text directly. An escape sequence (called </w:t>
      </w:r>
      <w:r w:rsidRPr="007738E0">
        <w:rPr>
          <w:rFonts w:ascii="Segoe UI" w:eastAsia="Times New Roman" w:hAnsi="Segoe UI" w:cs="Segoe UI"/>
          <w:i/>
          <w:iCs/>
          <w:color w:val="000000"/>
          <w:sz w:val="21"/>
          <w:szCs w:val="21"/>
        </w:rPr>
        <w:t>entity reference</w:t>
      </w:r>
      <w:r w:rsidRPr="007738E0">
        <w:rPr>
          <w:rFonts w:ascii="Segoe UI" w:eastAsia="Times New Roman" w:hAnsi="Segoe UI" w:cs="Segoe UI"/>
          <w:color w:val="000000"/>
          <w:sz w:val="21"/>
          <w:szCs w:val="21"/>
        </w:rPr>
        <w:t xml:space="preserve">), in the form </w:t>
      </w:r>
      <w:r w:rsidRPr="007738E0">
        <w:rPr>
          <w:rFonts w:ascii="Segoe UI" w:eastAsia="Times New Roman" w:hAnsi="Segoe UI" w:cs="Segoe UI"/>
          <w:color w:val="000000"/>
          <w:sz w:val="21"/>
          <w:szCs w:val="21"/>
        </w:rPr>
        <w:lastRenderedPageBreak/>
        <w:t>of </w:t>
      </w:r>
      <w:r w:rsidRPr="007738E0">
        <w:rPr>
          <w:rFonts w:ascii="Consolas" w:eastAsia="Times New Roman" w:hAnsi="Consolas" w:cs="Courier New"/>
          <w:color w:val="000000"/>
          <w:sz w:val="20"/>
          <w:szCs w:val="20"/>
        </w:rPr>
        <w:t>&amp;</w:t>
      </w:r>
      <w:r w:rsidRPr="007738E0">
        <w:rPr>
          <w:rFonts w:ascii="Consolas" w:eastAsia="Times New Roman" w:hAnsi="Consolas" w:cs="Courier New"/>
          <w:i/>
          <w:iCs/>
          <w:color w:val="000000"/>
          <w:sz w:val="20"/>
          <w:szCs w:val="20"/>
        </w:rPr>
        <w:t>xxx</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(begins with </w:t>
      </w:r>
      <w:r w:rsidRPr="007738E0">
        <w:rPr>
          <w:rFonts w:ascii="Consolas" w:eastAsia="Times New Roman" w:hAnsi="Consolas" w:cs="Courier New"/>
          <w:color w:val="000000"/>
          <w:sz w:val="20"/>
          <w:szCs w:val="20"/>
        </w:rPr>
        <w:t>&amp;</w:t>
      </w:r>
      <w:r w:rsidRPr="007738E0">
        <w:rPr>
          <w:rFonts w:ascii="Segoe UI" w:eastAsia="Times New Roman" w:hAnsi="Segoe UI" w:cs="Segoe UI"/>
          <w:color w:val="000000"/>
          <w:sz w:val="21"/>
          <w:szCs w:val="21"/>
        </w:rPr>
        <w:t> and ends with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and contain the code </w:t>
      </w:r>
      <w:r w:rsidRPr="007738E0">
        <w:rPr>
          <w:rFonts w:ascii="Consolas" w:eastAsia="Times New Roman" w:hAnsi="Consolas" w:cs="Courier New"/>
          <w:i/>
          <w:iCs/>
          <w:color w:val="000000"/>
          <w:sz w:val="20"/>
          <w:szCs w:val="20"/>
        </w:rPr>
        <w:t>xxx</w:t>
      </w:r>
      <w:r w:rsidRPr="007738E0">
        <w:rPr>
          <w:rFonts w:ascii="Segoe UI" w:eastAsia="Times New Roman" w:hAnsi="Segoe UI" w:cs="Segoe UI"/>
          <w:color w:val="000000"/>
          <w:sz w:val="21"/>
          <w:szCs w:val="21"/>
        </w:rPr>
        <w:t>) is used for these reserved characters and other special characters. The commonly used entity references are as follows (there are many many more, refer to the HTML reference - I like the arrows, Greek symbols, and the mathematical notations). Entity reference is case sensitive.</w:t>
      </w:r>
    </w:p>
    <w:tbl>
      <w:tblPr>
        <w:tblW w:w="13025" w:type="dxa"/>
        <w:shd w:val="clear" w:color="auto" w:fill="E7F0F8"/>
        <w:tblCellMar>
          <w:left w:w="0" w:type="dxa"/>
          <w:right w:w="0" w:type="dxa"/>
        </w:tblCellMar>
        <w:tblLook w:val="04A0" w:firstRow="1" w:lastRow="0" w:firstColumn="1" w:lastColumn="0" w:noHBand="0" w:noVBand="1"/>
      </w:tblPr>
      <w:tblGrid>
        <w:gridCol w:w="4122"/>
        <w:gridCol w:w="8903"/>
      </w:tblGrid>
      <w:tr w:rsidR="007738E0" w:rsidRPr="007738E0" w14:paraId="354D6B56"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0B6A3C4D" w14:textId="77777777" w:rsidR="007738E0" w:rsidRPr="007738E0" w:rsidRDefault="007738E0" w:rsidP="007738E0">
            <w:pPr>
              <w:spacing w:after="0" w:line="240" w:lineRule="auto"/>
              <w:jc w:val="center"/>
              <w:rPr>
                <w:rFonts w:ascii="Times New Roman" w:eastAsia="Times New Roman" w:hAnsi="Times New Roman" w:cs="Times New Roman"/>
                <w:b/>
                <w:bCs/>
                <w:color w:val="FFFFFF"/>
                <w:spacing w:val="15"/>
                <w:sz w:val="23"/>
                <w:szCs w:val="23"/>
              </w:rPr>
            </w:pPr>
            <w:r w:rsidRPr="007738E0">
              <w:rPr>
                <w:rFonts w:ascii="Times New Roman" w:eastAsia="Times New Roman" w:hAnsi="Times New Roman" w:cs="Times New Roman"/>
                <w:b/>
                <w:bCs/>
                <w:color w:val="FFFFFF"/>
                <w:spacing w:val="15"/>
                <w:sz w:val="23"/>
                <w:szCs w:val="23"/>
              </w:rPr>
              <w:t>Character</w:t>
            </w:r>
          </w:p>
        </w:tc>
        <w:tc>
          <w:tcPr>
            <w:tcW w:w="0" w:type="auto"/>
            <w:tcBorders>
              <w:top w:val="single" w:sz="12" w:space="0" w:color="FFFFFF"/>
              <w:left w:val="single" w:sz="12" w:space="0" w:color="FFFFFF"/>
              <w:bottom w:val="single" w:sz="12" w:space="0" w:color="FFFFFF"/>
              <w:right w:val="single" w:sz="12" w:space="0" w:color="FFFFFF"/>
            </w:tcBorders>
            <w:shd w:val="clear" w:color="auto" w:fill="009DD9"/>
            <w:tcMar>
              <w:top w:w="60" w:type="dxa"/>
              <w:left w:w="150" w:type="dxa"/>
              <w:bottom w:w="60" w:type="dxa"/>
              <w:right w:w="150" w:type="dxa"/>
            </w:tcMar>
            <w:vAlign w:val="center"/>
            <w:hideMark/>
          </w:tcPr>
          <w:p w14:paraId="05980D93" w14:textId="77777777" w:rsidR="007738E0" w:rsidRPr="007738E0" w:rsidRDefault="007738E0" w:rsidP="007738E0">
            <w:pPr>
              <w:spacing w:after="0" w:line="240" w:lineRule="auto"/>
              <w:jc w:val="center"/>
              <w:rPr>
                <w:rFonts w:ascii="Times New Roman" w:eastAsia="Times New Roman" w:hAnsi="Times New Roman" w:cs="Times New Roman"/>
                <w:b/>
                <w:bCs/>
                <w:color w:val="FFFFFF"/>
                <w:spacing w:val="15"/>
                <w:sz w:val="23"/>
                <w:szCs w:val="23"/>
              </w:rPr>
            </w:pPr>
            <w:r w:rsidRPr="007738E0">
              <w:rPr>
                <w:rFonts w:ascii="Times New Roman" w:eastAsia="Times New Roman" w:hAnsi="Times New Roman" w:cs="Times New Roman"/>
                <w:b/>
                <w:bCs/>
                <w:color w:val="FFFFFF"/>
                <w:spacing w:val="15"/>
                <w:sz w:val="23"/>
                <w:szCs w:val="23"/>
              </w:rPr>
              <w:t>Entity Reference</w:t>
            </w:r>
          </w:p>
        </w:tc>
      </w:tr>
      <w:tr w:rsidR="007738E0" w:rsidRPr="007738E0" w14:paraId="79AF8FF3"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61B9F26"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CB57E00"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&amp;quot;</w:t>
            </w:r>
          </w:p>
        </w:tc>
      </w:tr>
      <w:tr w:rsidR="007738E0" w:rsidRPr="007738E0" w14:paraId="0283A78F"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5F326831"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&lt;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BD41703"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&amp;lt;</w:t>
            </w:r>
          </w:p>
        </w:tc>
      </w:tr>
      <w:tr w:rsidR="007738E0" w:rsidRPr="007738E0" w14:paraId="3E9DF93D"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FBFC7C8"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&gt;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B600B4A"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&amp;gt;</w:t>
            </w:r>
          </w:p>
        </w:tc>
      </w:tr>
      <w:tr w:rsidR="007738E0" w:rsidRPr="007738E0" w14:paraId="56E23BF7"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D6F6D74"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6C6E23E"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&amp;amp;</w:t>
            </w:r>
          </w:p>
        </w:tc>
      </w:tr>
      <w:tr w:rsidR="007738E0" w:rsidRPr="007738E0" w14:paraId="226E14EE"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0234B99"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non-breaking space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2517F065"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&amp;nbsp;</w:t>
            </w:r>
          </w:p>
        </w:tc>
      </w:tr>
      <w:tr w:rsidR="007738E0" w:rsidRPr="007738E0" w14:paraId="1A4FAA8A"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425B7D0"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 xml:space="preserve">→ </w:t>
            </w:r>
            <w:r w:rsidRPr="007738E0">
              <w:rPr>
                <w:rFonts w:ascii="Cambria Math" w:eastAsia="Times New Roman" w:hAnsi="Cambria Math" w:cs="Cambria Math"/>
                <w:sz w:val="24"/>
                <w:szCs w:val="24"/>
              </w:rPr>
              <w:t>⇒</w:t>
            </w:r>
            <w:r w:rsidRPr="007738E0">
              <w:rPr>
                <w:rFonts w:ascii="Consolas" w:eastAsia="Times New Roman" w:hAnsi="Consolas" w:cs="Times New Roman"/>
                <w:sz w:val="24"/>
                <w:szCs w:val="24"/>
              </w:rPr>
              <w:t xml:space="preserve"> </w:t>
            </w:r>
            <w:r w:rsidRPr="007738E0">
              <w:rPr>
                <w:rFonts w:ascii="Consolas" w:eastAsia="Times New Roman" w:hAnsi="Consolas" w:cs="Consolas"/>
                <w:sz w:val="24"/>
                <w:szCs w:val="24"/>
              </w:rPr>
              <w:t>↔</w:t>
            </w:r>
            <w:r w:rsidRPr="007738E0">
              <w:rPr>
                <w:rFonts w:ascii="Consolas" w:eastAsia="Times New Roman" w:hAnsi="Consolas" w:cs="Times New Roman"/>
                <w:sz w:val="24"/>
                <w:szCs w:val="24"/>
              </w:rPr>
              <w:t xml:space="preserve"> </w:t>
            </w:r>
            <w:r w:rsidRPr="007738E0">
              <w:rPr>
                <w:rFonts w:ascii="Cambria Math" w:eastAsia="Times New Roman" w:hAnsi="Cambria Math" w:cs="Cambria Math"/>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609A018"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&amp;rarr; &amp;rArr; &amp;harr; &amp;hArr;</w:t>
            </w:r>
          </w:p>
        </w:tc>
      </w:tr>
      <w:tr w:rsidR="007738E0" w:rsidRPr="007738E0" w14:paraId="237C115B"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D4E203C"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 (degree)</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9378F2A"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&amp;deg;</w:t>
            </w:r>
          </w:p>
        </w:tc>
      </w:tr>
      <w:tr w:rsidR="007738E0" w:rsidRPr="007738E0" w14:paraId="5A3409D7"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9B29464"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 ® € ¢ ¥</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2F3B359"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&amp;copy; &amp;reg; &amp;euro; &amp;cent; &amp;yen;</w:t>
            </w:r>
          </w:p>
        </w:tc>
      </w:tr>
      <w:tr w:rsidR="007738E0" w:rsidRPr="007738E0" w14:paraId="25A99D16"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96A52E7"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EFB3193"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&amp;tilde;</w:t>
            </w:r>
          </w:p>
        </w:tc>
      </w:tr>
      <w:tr w:rsidR="007738E0" w:rsidRPr="007738E0" w14:paraId="34745461"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6FC0FCF"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 ± ∞</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EF76898"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&amp;times; &amp;plusmn; &amp;infin;</w:t>
            </w:r>
          </w:p>
        </w:tc>
      </w:tr>
      <w:tr w:rsidR="007738E0" w:rsidRPr="007738E0" w14:paraId="0B9D8902"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6DD5D9D0"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π Π σ Σ ω Ω</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4011F2D4"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&amp;pi; &amp;Pi; &amp;sigma; &amp;Sigma; &amp;omega; &amp;Omega;</w:t>
            </w:r>
          </w:p>
        </w:tc>
      </w:tr>
      <w:tr w:rsidR="007738E0" w:rsidRPr="007738E0" w14:paraId="3A45A049"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359DCAF9"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 ≤ ≡ ≈</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0180839C"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&amp;ge; &amp;le; &amp;equiv; &amp;asymp;</w:t>
            </w:r>
          </w:p>
        </w:tc>
      </w:tr>
      <w:tr w:rsidR="007738E0" w:rsidRPr="007738E0" w14:paraId="630FA227" w14:textId="77777777" w:rsidTr="007738E0">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1C22D53C"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ambria Math" w:eastAsia="Times New Roman" w:hAnsi="Cambria Math" w:cs="Cambria Math"/>
                <w:sz w:val="24"/>
                <w:szCs w:val="24"/>
              </w:rPr>
              <w:t>⊂</w:t>
            </w:r>
            <w:r w:rsidRPr="007738E0">
              <w:rPr>
                <w:rFonts w:ascii="Consolas" w:eastAsia="Times New Roman" w:hAnsi="Consolas" w:cs="Times New Roman"/>
                <w:sz w:val="24"/>
                <w:szCs w:val="24"/>
              </w:rPr>
              <w:t xml:space="preserve"> </w:t>
            </w:r>
            <w:r w:rsidRPr="007738E0">
              <w:rPr>
                <w:rFonts w:ascii="Cambria Math" w:eastAsia="Times New Roman" w:hAnsi="Cambria Math" w:cs="Cambria Math"/>
                <w:sz w:val="24"/>
                <w:szCs w:val="24"/>
              </w:rPr>
              <w:t>⊃</w:t>
            </w:r>
            <w:r w:rsidRPr="007738E0">
              <w:rPr>
                <w:rFonts w:ascii="Consolas" w:eastAsia="Times New Roman" w:hAnsi="Consolas" w:cs="Times New Roman"/>
                <w:sz w:val="24"/>
                <w:szCs w:val="24"/>
              </w:rPr>
              <w:t xml:space="preserve"> </w:t>
            </w:r>
            <w:r w:rsidRPr="007738E0">
              <w:rPr>
                <w:rFonts w:ascii="Cambria Math" w:eastAsia="Times New Roman" w:hAnsi="Cambria Math" w:cs="Cambria Math"/>
                <w:sz w:val="24"/>
                <w:szCs w:val="24"/>
              </w:rPr>
              <w:t>⊆</w:t>
            </w:r>
            <w:r w:rsidRPr="007738E0">
              <w:rPr>
                <w:rFonts w:ascii="Consolas" w:eastAsia="Times New Roman" w:hAnsi="Consolas" w:cs="Times New Roman"/>
                <w:sz w:val="24"/>
                <w:szCs w:val="24"/>
              </w:rPr>
              <w:t xml:space="preserve"> </w:t>
            </w:r>
            <w:r w:rsidRPr="007738E0">
              <w:rPr>
                <w:rFonts w:ascii="Cambria Math" w:eastAsia="Times New Roman" w:hAnsi="Cambria Math" w:cs="Cambria Math"/>
                <w:sz w:val="24"/>
                <w:szCs w:val="24"/>
              </w:rPr>
              <w:t>⊇</w:t>
            </w:r>
            <w:r w:rsidRPr="007738E0">
              <w:rPr>
                <w:rFonts w:ascii="Consolas" w:eastAsia="Times New Roman" w:hAnsi="Consolas" w:cs="Times New Roman"/>
                <w:sz w:val="24"/>
                <w:szCs w:val="24"/>
              </w:rPr>
              <w:t xml:space="preserve"> </w:t>
            </w:r>
            <w:r w:rsidRPr="007738E0">
              <w:rPr>
                <w:rFonts w:ascii="Cambria Math" w:eastAsia="Times New Roman" w:hAnsi="Cambria Math" w:cs="Cambria Math"/>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BDFF1"/>
            <w:tcMar>
              <w:top w:w="30" w:type="dxa"/>
              <w:left w:w="120" w:type="dxa"/>
              <w:bottom w:w="30" w:type="dxa"/>
              <w:right w:w="120" w:type="dxa"/>
            </w:tcMar>
            <w:hideMark/>
          </w:tcPr>
          <w:p w14:paraId="7F5B0D06" w14:textId="77777777" w:rsidR="007738E0" w:rsidRPr="007738E0" w:rsidRDefault="007738E0" w:rsidP="007738E0">
            <w:pPr>
              <w:spacing w:after="0" w:line="240" w:lineRule="auto"/>
              <w:rPr>
                <w:rFonts w:ascii="Consolas" w:eastAsia="Times New Roman" w:hAnsi="Consolas" w:cs="Times New Roman"/>
                <w:sz w:val="24"/>
                <w:szCs w:val="24"/>
              </w:rPr>
            </w:pPr>
            <w:r w:rsidRPr="007738E0">
              <w:rPr>
                <w:rFonts w:ascii="Consolas" w:eastAsia="Times New Roman" w:hAnsi="Consolas" w:cs="Times New Roman"/>
                <w:sz w:val="24"/>
                <w:szCs w:val="24"/>
              </w:rPr>
              <w:t>&amp;sub; &amp;sup; &amp;sube; &amp;supe; &amp;isin;</w:t>
            </w:r>
          </w:p>
        </w:tc>
      </w:tr>
    </w:tbl>
    <w:p w14:paraId="69CC9F7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need to memorize the first five which are extensively used: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&amp;quot;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&amp;lt;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&amp;gt;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&amp;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&amp;amp;</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&amp;nbsp;</w:t>
      </w:r>
      <w:r w:rsidRPr="007738E0">
        <w:rPr>
          <w:rFonts w:ascii="Segoe UI" w:eastAsia="Times New Roman" w:hAnsi="Segoe UI" w:cs="Segoe UI"/>
          <w:color w:val="000000"/>
          <w:sz w:val="21"/>
          <w:szCs w:val="21"/>
        </w:rPr>
        <w:t>).</w:t>
      </w:r>
    </w:p>
    <w:p w14:paraId="6A0F58C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Non-breaking Space (</w:t>
      </w:r>
      <w:r w:rsidRPr="007738E0">
        <w:rPr>
          <w:rFonts w:ascii="Consolas" w:eastAsia="Times New Roman" w:hAnsi="Consolas" w:cs="Segoe UI"/>
          <w:b/>
          <w:bCs/>
          <w:color w:val="444444"/>
          <w:spacing w:val="15"/>
          <w:sz w:val="23"/>
          <w:szCs w:val="23"/>
        </w:rPr>
        <w:t>&amp;nbsp;</w:t>
      </w:r>
      <w:r w:rsidRPr="007738E0">
        <w:rPr>
          <w:rFonts w:ascii="Segoe UI" w:eastAsia="Times New Roman" w:hAnsi="Segoe UI" w:cs="Segoe UI"/>
          <w:b/>
          <w:bCs/>
          <w:color w:val="444444"/>
          <w:spacing w:val="15"/>
          <w:sz w:val="23"/>
          <w:szCs w:val="23"/>
        </w:rPr>
        <w:t>)</w:t>
      </w:r>
    </w:p>
    <w:p w14:paraId="69CD800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As mentioned earlier, browsers ignore extra whitespaces (blanks, tabs, newlines). That is, multiple whitespaces are treated as one single whitespace. You need to use the non-breaking spaces (</w:t>
      </w:r>
      <w:r w:rsidRPr="007738E0">
        <w:rPr>
          <w:rFonts w:ascii="Consolas" w:eastAsia="Times New Roman" w:hAnsi="Consolas" w:cs="Courier New"/>
          <w:color w:val="000000"/>
          <w:sz w:val="20"/>
          <w:szCs w:val="20"/>
        </w:rPr>
        <w:t>&amp;nbsp;</w:t>
      </w:r>
      <w:r w:rsidRPr="007738E0">
        <w:rPr>
          <w:rFonts w:ascii="Segoe UI" w:eastAsia="Times New Roman" w:hAnsi="Segoe UI" w:cs="Segoe UI"/>
          <w:color w:val="000000"/>
          <w:sz w:val="21"/>
          <w:szCs w:val="21"/>
        </w:rPr>
        <w:t>) to insert multiple whitespaces.</w:t>
      </w:r>
    </w:p>
    <w:p w14:paraId="0BB4FC5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3942264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&lt;p&gt;This paragraph contains special character </w:t>
      </w:r>
      <w:r w:rsidRPr="007738E0">
        <w:rPr>
          <w:rFonts w:ascii="Consolas" w:eastAsia="Times New Roman" w:hAnsi="Consolas" w:cs="Courier New"/>
          <w:color w:val="E31B23"/>
          <w:sz w:val="20"/>
          <w:szCs w:val="20"/>
        </w:rPr>
        <w:t>&amp;quot; &amp;lt;, &amp;gt;</w:t>
      </w:r>
      <w:r w:rsidRPr="007738E0">
        <w:rPr>
          <w:rFonts w:ascii="Consolas" w:eastAsia="Times New Roman" w:hAnsi="Consolas" w:cs="Courier New"/>
          <w:color w:val="000000"/>
          <w:sz w:val="20"/>
          <w:szCs w:val="20"/>
        </w:rPr>
        <w:t xml:space="preserve"> and </w:t>
      </w:r>
      <w:r w:rsidRPr="007738E0">
        <w:rPr>
          <w:rFonts w:ascii="Consolas" w:eastAsia="Times New Roman" w:hAnsi="Consolas" w:cs="Courier New"/>
          <w:color w:val="E31B23"/>
          <w:sz w:val="20"/>
          <w:szCs w:val="20"/>
        </w:rPr>
        <w:t>&amp;amp;</w:t>
      </w:r>
    </w:p>
    <w:p w14:paraId="39C2FE8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and those </w:t>
      </w:r>
      <w:r w:rsidRPr="007738E0">
        <w:rPr>
          <w:rFonts w:ascii="Consolas" w:eastAsia="Times New Roman" w:hAnsi="Consolas" w:cs="Courier New"/>
          <w:color w:val="E31B23"/>
          <w:sz w:val="20"/>
          <w:szCs w:val="20"/>
        </w:rPr>
        <w:t>&amp;nbsp;&amp;nbsp;</w:t>
      </w:r>
      <w:r w:rsidRPr="007738E0">
        <w:rPr>
          <w:rFonts w:ascii="Consolas" w:eastAsia="Times New Roman" w:hAnsi="Consolas" w:cs="Courier New"/>
          <w:color w:val="000000"/>
          <w:sz w:val="20"/>
          <w:szCs w:val="20"/>
        </w:rPr>
        <w:t xml:space="preserve"> words </w:t>
      </w:r>
      <w:r w:rsidRPr="007738E0">
        <w:rPr>
          <w:rFonts w:ascii="Consolas" w:eastAsia="Times New Roman" w:hAnsi="Consolas" w:cs="Courier New"/>
          <w:color w:val="E31B23"/>
          <w:sz w:val="20"/>
          <w:szCs w:val="20"/>
        </w:rPr>
        <w:t>&amp;nbsp;&amp;nbsp;</w:t>
      </w:r>
      <w:r w:rsidRPr="007738E0">
        <w:rPr>
          <w:rFonts w:ascii="Consolas" w:eastAsia="Times New Roman" w:hAnsi="Consolas" w:cs="Courier New"/>
          <w:color w:val="000000"/>
          <w:sz w:val="20"/>
          <w:szCs w:val="20"/>
        </w:rPr>
        <w:t xml:space="preserve"> have </w:t>
      </w:r>
      <w:r w:rsidRPr="007738E0">
        <w:rPr>
          <w:rFonts w:ascii="Consolas" w:eastAsia="Times New Roman" w:hAnsi="Consolas" w:cs="Courier New"/>
          <w:color w:val="E31B23"/>
          <w:sz w:val="20"/>
          <w:szCs w:val="20"/>
        </w:rPr>
        <w:t>&amp;nbsp;&amp;nbsp;</w:t>
      </w:r>
    </w:p>
    <w:p w14:paraId="08AB7C9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more </w:t>
      </w:r>
      <w:r w:rsidRPr="007738E0">
        <w:rPr>
          <w:rFonts w:ascii="Consolas" w:eastAsia="Times New Roman" w:hAnsi="Consolas" w:cs="Courier New"/>
          <w:color w:val="E31B23"/>
          <w:sz w:val="20"/>
          <w:szCs w:val="20"/>
        </w:rPr>
        <w:t>&amp;nbsp;&amp;nbsp;</w:t>
      </w:r>
      <w:r w:rsidRPr="007738E0">
        <w:rPr>
          <w:rFonts w:ascii="Consolas" w:eastAsia="Times New Roman" w:hAnsi="Consolas" w:cs="Courier New"/>
          <w:color w:val="000000"/>
          <w:sz w:val="20"/>
          <w:szCs w:val="20"/>
        </w:rPr>
        <w:t xml:space="preserve"> spaces in between.&lt;/p&gt;</w:t>
      </w:r>
    </w:p>
    <w:p w14:paraId="35D7E794" w14:textId="77777777" w:rsidR="007738E0" w:rsidRPr="007738E0" w:rsidRDefault="007738E0" w:rsidP="007738E0">
      <w:pPr>
        <w:shd w:val="clear" w:color="auto" w:fill="ECF6EA"/>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This paragraph contains special character " &lt;, &gt; and &amp; and those    words    have    more    spaces in between.</w:t>
      </w:r>
    </w:p>
    <w:p w14:paraId="36DBE51E"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4.10  Lists</w:t>
      </w:r>
    </w:p>
    <w:p w14:paraId="2CF18D4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List-related tags are meant for marking up </w:t>
      </w:r>
      <w:r w:rsidRPr="007738E0">
        <w:rPr>
          <w:rFonts w:ascii="Segoe UI" w:eastAsia="Times New Roman" w:hAnsi="Segoe UI" w:cs="Segoe UI"/>
          <w:i/>
          <w:iCs/>
          <w:color w:val="000000"/>
          <w:sz w:val="21"/>
          <w:szCs w:val="21"/>
        </w:rPr>
        <w:t>a list of items</w:t>
      </w:r>
      <w:r w:rsidRPr="007738E0">
        <w:rPr>
          <w:rFonts w:ascii="Segoe UI" w:eastAsia="Times New Roman" w:hAnsi="Segoe UI" w:cs="Segoe UI"/>
          <w:color w:val="000000"/>
          <w:sz w:val="21"/>
          <w:szCs w:val="21"/>
        </w:rPr>
        <w:t>. HTML supports three types of lists: </w:t>
      </w:r>
      <w:r w:rsidRPr="007738E0">
        <w:rPr>
          <w:rFonts w:ascii="Segoe UI" w:eastAsia="Times New Roman" w:hAnsi="Segoe UI" w:cs="Segoe UI"/>
          <w:i/>
          <w:iCs/>
          <w:color w:val="000000"/>
          <w:sz w:val="21"/>
          <w:szCs w:val="21"/>
        </w:rPr>
        <w:t>ordered list</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unordered list</w:t>
      </w:r>
      <w:r w:rsidRPr="007738E0">
        <w:rPr>
          <w:rFonts w:ascii="Segoe UI" w:eastAsia="Times New Roman" w:hAnsi="Segoe UI" w:cs="Segoe UI"/>
          <w:color w:val="000000"/>
          <w:sz w:val="21"/>
          <w:szCs w:val="21"/>
        </w:rPr>
        <w:t> and </w:t>
      </w:r>
      <w:r w:rsidRPr="007738E0">
        <w:rPr>
          <w:rFonts w:ascii="Segoe UI" w:eastAsia="Times New Roman" w:hAnsi="Segoe UI" w:cs="Segoe UI"/>
          <w:i/>
          <w:iCs/>
          <w:color w:val="000000"/>
          <w:sz w:val="21"/>
          <w:szCs w:val="21"/>
        </w:rPr>
        <w:t>definition list</w:t>
      </w:r>
      <w:r w:rsidRPr="007738E0">
        <w:rPr>
          <w:rFonts w:ascii="Segoe UI" w:eastAsia="Times New Roman" w:hAnsi="Segoe UI" w:cs="Segoe UI"/>
          <w:color w:val="000000"/>
          <w:sz w:val="21"/>
          <w:szCs w:val="21"/>
        </w:rPr>
        <w:t>.</w:t>
      </w:r>
    </w:p>
    <w:p w14:paraId="49C5034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Unordered List </w:t>
      </w:r>
      <w:r w:rsidRPr="007738E0">
        <w:rPr>
          <w:rFonts w:ascii="Consolas" w:eastAsia="Times New Roman" w:hAnsi="Consolas" w:cs="Segoe UI"/>
          <w:b/>
          <w:bCs/>
          <w:color w:val="444444"/>
          <w:spacing w:val="15"/>
          <w:sz w:val="23"/>
          <w:szCs w:val="23"/>
        </w:rPr>
        <w:t>&lt;ul&gt;...&lt;/ul&gt;</w:t>
      </w:r>
      <w:r w:rsidRPr="007738E0">
        <w:rPr>
          <w:rFonts w:ascii="Segoe UI" w:eastAsia="Times New Roman" w:hAnsi="Segoe UI" w:cs="Segoe UI"/>
          <w:b/>
          <w:bCs/>
          <w:color w:val="444444"/>
          <w:spacing w:val="15"/>
          <w:sz w:val="23"/>
          <w:szCs w:val="23"/>
        </w:rPr>
        <w:t> and List Item </w:t>
      </w:r>
      <w:r w:rsidRPr="007738E0">
        <w:rPr>
          <w:rFonts w:ascii="Consolas" w:eastAsia="Times New Roman" w:hAnsi="Consolas" w:cs="Segoe UI"/>
          <w:b/>
          <w:bCs/>
          <w:color w:val="444444"/>
          <w:spacing w:val="15"/>
          <w:sz w:val="23"/>
          <w:szCs w:val="23"/>
        </w:rPr>
        <w:t>&lt;li&gt;...&lt;/li&gt;</w:t>
      </w:r>
    </w:p>
    <w:p w14:paraId="261AAC2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An unordered list is shown with a </w:t>
      </w:r>
      <w:r w:rsidRPr="007738E0">
        <w:rPr>
          <w:rFonts w:ascii="Segoe UI" w:eastAsia="Times New Roman" w:hAnsi="Segoe UI" w:cs="Segoe UI"/>
          <w:i/>
          <w:iCs/>
          <w:color w:val="000000"/>
          <w:sz w:val="21"/>
          <w:szCs w:val="21"/>
        </w:rPr>
        <w:t>bullet</w:t>
      </w:r>
      <w:r w:rsidRPr="007738E0">
        <w:rPr>
          <w:rFonts w:ascii="Segoe UI" w:eastAsia="Times New Roman" w:hAnsi="Segoe UI" w:cs="Segoe UI"/>
          <w:color w:val="000000"/>
          <w:sz w:val="21"/>
          <w:szCs w:val="21"/>
        </w:rPr>
        <w:t> in front of each item. The </w:t>
      </w:r>
      <w:r w:rsidRPr="007738E0">
        <w:rPr>
          <w:rFonts w:ascii="Consolas" w:eastAsia="Times New Roman" w:hAnsi="Consolas" w:cs="Courier New"/>
          <w:color w:val="000000"/>
          <w:sz w:val="20"/>
          <w:szCs w:val="20"/>
        </w:rPr>
        <w:t>&lt;ul&gt;...&lt;/ul&gt;</w:t>
      </w:r>
      <w:r w:rsidRPr="007738E0">
        <w:rPr>
          <w:rFonts w:ascii="Segoe UI" w:eastAsia="Times New Roman" w:hAnsi="Segoe UI" w:cs="Segoe UI"/>
          <w:color w:val="000000"/>
          <w:sz w:val="21"/>
          <w:szCs w:val="21"/>
        </w:rPr>
        <w:t> contains an unordered list. Each of items in the list is enclosed in </w:t>
      </w:r>
      <w:r w:rsidRPr="007738E0">
        <w:rPr>
          <w:rFonts w:ascii="Consolas" w:eastAsia="Times New Roman" w:hAnsi="Consolas" w:cs="Courier New"/>
          <w:color w:val="000000"/>
          <w:sz w:val="20"/>
          <w:szCs w:val="20"/>
        </w:rPr>
        <w:t>&lt;li&gt;...&lt;/li&gt;</w:t>
      </w:r>
      <w:r w:rsidRPr="007738E0">
        <w:rPr>
          <w:rFonts w:ascii="Segoe UI" w:eastAsia="Times New Roman" w:hAnsi="Segoe UI" w:cs="Segoe UI"/>
          <w:color w:val="000000"/>
          <w:sz w:val="21"/>
          <w:szCs w:val="21"/>
        </w:rPr>
        <w:t>, as follow:</w:t>
      </w:r>
    </w:p>
    <w:p w14:paraId="684A4DD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&lt;ul&gt;</w:t>
      </w:r>
    </w:p>
    <w:p w14:paraId="059857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&lt;li&gt;</w:t>
      </w:r>
      <w:r w:rsidRPr="007738E0">
        <w:rPr>
          <w:rFonts w:ascii="Consolas" w:eastAsia="Times New Roman" w:hAnsi="Consolas" w:cs="Courier New"/>
          <w:i/>
          <w:iCs/>
          <w:color w:val="000000"/>
          <w:sz w:val="20"/>
          <w:szCs w:val="20"/>
        </w:rPr>
        <w:t>list-item-1</w:t>
      </w:r>
      <w:r w:rsidRPr="007738E0">
        <w:rPr>
          <w:rFonts w:ascii="Consolas" w:eastAsia="Times New Roman" w:hAnsi="Consolas" w:cs="Courier New"/>
          <w:color w:val="E31B23"/>
          <w:sz w:val="20"/>
          <w:szCs w:val="20"/>
        </w:rPr>
        <w:t>&lt;/li&gt;</w:t>
      </w:r>
    </w:p>
    <w:p w14:paraId="405B8D9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lastRenderedPageBreak/>
        <w:t xml:space="preserve">  &lt;li&gt;</w:t>
      </w:r>
      <w:r w:rsidRPr="007738E0">
        <w:rPr>
          <w:rFonts w:ascii="Consolas" w:eastAsia="Times New Roman" w:hAnsi="Consolas" w:cs="Courier New"/>
          <w:i/>
          <w:iCs/>
          <w:color w:val="000000"/>
          <w:sz w:val="20"/>
          <w:szCs w:val="20"/>
        </w:rPr>
        <w:t>list-item-2</w:t>
      </w:r>
      <w:r w:rsidRPr="007738E0">
        <w:rPr>
          <w:rFonts w:ascii="Consolas" w:eastAsia="Times New Roman" w:hAnsi="Consolas" w:cs="Courier New"/>
          <w:color w:val="E31B23"/>
          <w:sz w:val="20"/>
          <w:szCs w:val="20"/>
        </w:rPr>
        <w:t>&lt;/li&gt;</w:t>
      </w:r>
    </w:p>
    <w:p w14:paraId="135352F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7EA28C4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&lt;/ul&gt;</w:t>
      </w:r>
    </w:p>
    <w:p w14:paraId="3CED0CC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6D10587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&lt;p&gt;An OMO web designer must master:&lt;/p&gt;</w:t>
      </w:r>
    </w:p>
    <w:p w14:paraId="271E476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&lt;ul&gt;</w:t>
      </w:r>
    </w:p>
    <w:p w14:paraId="4FA574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&lt;li&gt;</w:t>
      </w:r>
      <w:r w:rsidRPr="007738E0">
        <w:rPr>
          <w:rFonts w:ascii="Consolas" w:eastAsia="Times New Roman" w:hAnsi="Consolas" w:cs="Courier New"/>
          <w:color w:val="000000"/>
          <w:sz w:val="20"/>
          <w:szCs w:val="20"/>
        </w:rPr>
        <w:t>Hypertext Markup Language (HTML)</w:t>
      </w:r>
      <w:r w:rsidRPr="007738E0">
        <w:rPr>
          <w:rFonts w:ascii="Consolas" w:eastAsia="Times New Roman" w:hAnsi="Consolas" w:cs="Courier New"/>
          <w:color w:val="E31B23"/>
          <w:sz w:val="20"/>
          <w:szCs w:val="20"/>
        </w:rPr>
        <w:t>&lt;/li&gt;</w:t>
      </w:r>
    </w:p>
    <w:p w14:paraId="19738D6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&lt;li&gt;</w:t>
      </w:r>
      <w:r w:rsidRPr="007738E0">
        <w:rPr>
          <w:rFonts w:ascii="Consolas" w:eastAsia="Times New Roman" w:hAnsi="Consolas" w:cs="Courier New"/>
          <w:color w:val="000000"/>
          <w:sz w:val="20"/>
          <w:szCs w:val="20"/>
        </w:rPr>
        <w:t>Cascading Style Sheet (CSS)</w:t>
      </w:r>
      <w:r w:rsidRPr="007738E0">
        <w:rPr>
          <w:rFonts w:ascii="Consolas" w:eastAsia="Times New Roman" w:hAnsi="Consolas" w:cs="Courier New"/>
          <w:color w:val="E31B23"/>
          <w:sz w:val="20"/>
          <w:szCs w:val="20"/>
        </w:rPr>
        <w:t>&lt;/li&gt;</w:t>
      </w:r>
    </w:p>
    <w:p w14:paraId="01034FC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&lt;li&gt;</w:t>
      </w:r>
      <w:r w:rsidRPr="007738E0">
        <w:rPr>
          <w:rFonts w:ascii="Consolas" w:eastAsia="Times New Roman" w:hAnsi="Consolas" w:cs="Courier New"/>
          <w:color w:val="000000"/>
          <w:sz w:val="20"/>
          <w:szCs w:val="20"/>
        </w:rPr>
        <w:t>HyperText Transfer Protocol (HTTP)</w:t>
      </w:r>
      <w:r w:rsidRPr="007738E0">
        <w:rPr>
          <w:rFonts w:ascii="Consolas" w:eastAsia="Times New Roman" w:hAnsi="Consolas" w:cs="Courier New"/>
          <w:color w:val="E31B23"/>
          <w:sz w:val="20"/>
          <w:szCs w:val="20"/>
        </w:rPr>
        <w:t>&lt;/li&gt;</w:t>
      </w:r>
    </w:p>
    <w:p w14:paraId="771940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&lt;li&gt;</w:t>
      </w:r>
      <w:r w:rsidRPr="007738E0">
        <w:rPr>
          <w:rFonts w:ascii="Consolas" w:eastAsia="Times New Roman" w:hAnsi="Consolas" w:cs="Courier New"/>
          <w:color w:val="000000"/>
          <w:sz w:val="20"/>
          <w:szCs w:val="20"/>
        </w:rPr>
        <w:t>Apache HTTP Server</w:t>
      </w:r>
      <w:r w:rsidRPr="007738E0">
        <w:rPr>
          <w:rFonts w:ascii="Consolas" w:eastAsia="Times New Roman" w:hAnsi="Consolas" w:cs="Courier New"/>
          <w:color w:val="E31B23"/>
          <w:sz w:val="20"/>
          <w:szCs w:val="20"/>
        </w:rPr>
        <w:t>&lt;/li&gt;</w:t>
      </w:r>
    </w:p>
    <w:p w14:paraId="1ECFC7E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&lt;/ul&gt;</w:t>
      </w:r>
    </w:p>
    <w:p w14:paraId="2434053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Output of the example:</w:t>
      </w:r>
    </w:p>
    <w:p w14:paraId="7AB7E557"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OMO web designer must master:</w:t>
      </w:r>
    </w:p>
    <w:p w14:paraId="7BE631D0" w14:textId="77777777" w:rsidR="007738E0" w:rsidRPr="007738E0" w:rsidRDefault="007738E0" w:rsidP="007738E0">
      <w:pPr>
        <w:numPr>
          <w:ilvl w:val="0"/>
          <w:numId w:val="22"/>
        </w:numPr>
        <w:shd w:val="clear" w:color="auto" w:fill="ECF6EA"/>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Hypertext Markup Language (HTML)</w:t>
      </w:r>
    </w:p>
    <w:p w14:paraId="4911F877" w14:textId="77777777" w:rsidR="007738E0" w:rsidRPr="007738E0" w:rsidRDefault="007738E0" w:rsidP="007738E0">
      <w:pPr>
        <w:numPr>
          <w:ilvl w:val="0"/>
          <w:numId w:val="22"/>
        </w:numPr>
        <w:shd w:val="clear" w:color="auto" w:fill="ECF6EA"/>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Cascading Style Sheet (CSS)</w:t>
      </w:r>
    </w:p>
    <w:p w14:paraId="5175C977" w14:textId="77777777" w:rsidR="007738E0" w:rsidRPr="007738E0" w:rsidRDefault="007738E0" w:rsidP="007738E0">
      <w:pPr>
        <w:numPr>
          <w:ilvl w:val="0"/>
          <w:numId w:val="22"/>
        </w:numPr>
        <w:shd w:val="clear" w:color="auto" w:fill="ECF6EA"/>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HyperText Transfer Protocol (HTTP)</w:t>
      </w:r>
    </w:p>
    <w:p w14:paraId="2EBECB13" w14:textId="77777777" w:rsidR="007738E0" w:rsidRPr="007738E0" w:rsidRDefault="007738E0" w:rsidP="007738E0">
      <w:pPr>
        <w:numPr>
          <w:ilvl w:val="0"/>
          <w:numId w:val="22"/>
        </w:numPr>
        <w:shd w:val="clear" w:color="auto" w:fill="ECF6EA"/>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Apache HTTP Server</w:t>
      </w:r>
    </w:p>
    <w:p w14:paraId="6881608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attribute </w:t>
      </w:r>
      <w:r w:rsidRPr="007738E0">
        <w:rPr>
          <w:rFonts w:ascii="Consolas" w:eastAsia="Times New Roman" w:hAnsi="Consolas" w:cs="Courier New"/>
          <w:color w:val="000000"/>
          <w:sz w:val="20"/>
          <w:szCs w:val="20"/>
        </w:rPr>
        <w:t>type</w:t>
      </w:r>
      <w:r w:rsidRPr="007738E0">
        <w:rPr>
          <w:rFonts w:ascii="Segoe UI" w:eastAsia="Times New Roman" w:hAnsi="Segoe UI" w:cs="Segoe UI"/>
          <w:color w:val="000000"/>
          <w:sz w:val="21"/>
          <w:szCs w:val="21"/>
        </w:rPr>
        <w:t> in &lt;ul&gt; tag to choose the style of the bullets:</w:t>
      </w:r>
    </w:p>
    <w:p w14:paraId="46603571" w14:textId="77777777" w:rsidR="007738E0" w:rsidRPr="007738E0" w:rsidRDefault="007738E0" w:rsidP="007738E0">
      <w:pPr>
        <w:numPr>
          <w:ilvl w:val="0"/>
          <w:numId w:val="2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type="disc"</w:t>
      </w:r>
      <w:r w:rsidRPr="007738E0">
        <w:rPr>
          <w:rFonts w:ascii="Segoe UI" w:eastAsia="Times New Roman" w:hAnsi="Segoe UI" w:cs="Segoe UI"/>
          <w:color w:val="000000"/>
          <w:sz w:val="21"/>
          <w:szCs w:val="21"/>
        </w:rPr>
        <w:t>: a black dot (default).</w:t>
      </w:r>
    </w:p>
    <w:p w14:paraId="73EEFE33" w14:textId="77777777" w:rsidR="007738E0" w:rsidRPr="007738E0" w:rsidRDefault="007738E0" w:rsidP="007738E0">
      <w:pPr>
        <w:numPr>
          <w:ilvl w:val="0"/>
          <w:numId w:val="2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type="circle"</w:t>
      </w:r>
      <w:r w:rsidRPr="007738E0">
        <w:rPr>
          <w:rFonts w:ascii="Segoe UI" w:eastAsia="Times New Roman" w:hAnsi="Segoe UI" w:cs="Segoe UI"/>
          <w:color w:val="000000"/>
          <w:sz w:val="21"/>
          <w:szCs w:val="21"/>
        </w:rPr>
        <w:t>: an empty circle.</w:t>
      </w:r>
    </w:p>
    <w:p w14:paraId="329AD5AD" w14:textId="77777777" w:rsidR="007738E0" w:rsidRPr="007738E0" w:rsidRDefault="007738E0" w:rsidP="007738E0">
      <w:pPr>
        <w:numPr>
          <w:ilvl w:val="0"/>
          <w:numId w:val="2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type="square"</w:t>
      </w:r>
      <w:r w:rsidRPr="007738E0">
        <w:rPr>
          <w:rFonts w:ascii="Segoe UI" w:eastAsia="Times New Roman" w:hAnsi="Segoe UI" w:cs="Segoe UI"/>
          <w:color w:val="000000"/>
          <w:sz w:val="21"/>
          <w:szCs w:val="21"/>
        </w:rPr>
        <w:t>: a filled square.</w:t>
      </w:r>
    </w:p>
    <w:p w14:paraId="79041E1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Ordered List </w:t>
      </w:r>
      <w:r w:rsidRPr="007738E0">
        <w:rPr>
          <w:rFonts w:ascii="Consolas" w:eastAsia="Times New Roman" w:hAnsi="Consolas" w:cs="Segoe UI"/>
          <w:b/>
          <w:bCs/>
          <w:color w:val="444444"/>
          <w:spacing w:val="15"/>
          <w:sz w:val="23"/>
          <w:szCs w:val="23"/>
        </w:rPr>
        <w:t>&lt;ol&gt;...&lt;/ol&gt;</w:t>
      </w:r>
      <w:r w:rsidRPr="007738E0">
        <w:rPr>
          <w:rFonts w:ascii="Segoe UI" w:eastAsia="Times New Roman" w:hAnsi="Segoe UI" w:cs="Segoe UI"/>
          <w:b/>
          <w:bCs/>
          <w:color w:val="444444"/>
          <w:spacing w:val="15"/>
          <w:sz w:val="23"/>
          <w:szCs w:val="23"/>
        </w:rPr>
        <w:t> and List Item </w:t>
      </w:r>
      <w:r w:rsidRPr="007738E0">
        <w:rPr>
          <w:rFonts w:ascii="Consolas" w:eastAsia="Times New Roman" w:hAnsi="Consolas" w:cs="Segoe UI"/>
          <w:b/>
          <w:bCs/>
          <w:color w:val="444444"/>
          <w:spacing w:val="15"/>
          <w:sz w:val="23"/>
          <w:szCs w:val="23"/>
        </w:rPr>
        <w:t>&lt;li&gt;...&lt;/li&gt;</w:t>
      </w:r>
    </w:p>
    <w:p w14:paraId="2E036D2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Items in an ordered list are </w:t>
      </w:r>
      <w:r w:rsidRPr="007738E0">
        <w:rPr>
          <w:rFonts w:ascii="Segoe UI" w:eastAsia="Times New Roman" w:hAnsi="Segoe UI" w:cs="Segoe UI"/>
          <w:i/>
          <w:iCs/>
          <w:color w:val="000000"/>
          <w:sz w:val="21"/>
          <w:szCs w:val="21"/>
        </w:rPr>
        <w:t>numbered</w:t>
      </w:r>
      <w:r w:rsidRPr="007738E0">
        <w:rPr>
          <w:rFonts w:ascii="Segoe UI" w:eastAsia="Times New Roman" w:hAnsi="Segoe UI" w:cs="Segoe UI"/>
          <w:color w:val="000000"/>
          <w:sz w:val="21"/>
          <w:szCs w:val="21"/>
        </w:rPr>
        <w:t> automatically by the browser. The container tag </w:t>
      </w:r>
      <w:r w:rsidRPr="007738E0">
        <w:rPr>
          <w:rFonts w:ascii="Consolas" w:eastAsia="Times New Roman" w:hAnsi="Consolas" w:cs="Courier New"/>
          <w:color w:val="000000"/>
          <w:sz w:val="20"/>
          <w:szCs w:val="20"/>
        </w:rPr>
        <w:t>&lt;ol&gt;...&lt;/ol&gt;</w:t>
      </w:r>
      <w:r w:rsidRPr="007738E0">
        <w:rPr>
          <w:rFonts w:ascii="Segoe UI" w:eastAsia="Times New Roman" w:hAnsi="Segoe UI" w:cs="Segoe UI"/>
          <w:color w:val="000000"/>
          <w:sz w:val="21"/>
          <w:szCs w:val="21"/>
        </w:rPr>
        <w:t> contains an ordered list. Each item of the list is contained inside a </w:t>
      </w:r>
      <w:r w:rsidRPr="007738E0">
        <w:rPr>
          <w:rFonts w:ascii="Consolas" w:eastAsia="Times New Roman" w:hAnsi="Consolas" w:cs="Courier New"/>
          <w:color w:val="000000"/>
          <w:sz w:val="20"/>
          <w:szCs w:val="20"/>
        </w:rPr>
        <w:t>&lt;li&gt;...&lt;/li&gt;</w:t>
      </w:r>
      <w:r w:rsidRPr="007738E0">
        <w:rPr>
          <w:rFonts w:ascii="Segoe UI" w:eastAsia="Times New Roman" w:hAnsi="Segoe UI" w:cs="Segoe UI"/>
          <w:color w:val="000000"/>
          <w:sz w:val="21"/>
          <w:szCs w:val="21"/>
        </w:rPr>
        <w:t> container tag. The syntax is similar to the unordered list.</w:t>
      </w:r>
    </w:p>
    <w:p w14:paraId="547FB43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attribute </w:t>
      </w:r>
      <w:r w:rsidRPr="007738E0">
        <w:rPr>
          <w:rFonts w:ascii="Consolas" w:eastAsia="Times New Roman" w:hAnsi="Consolas" w:cs="Courier New"/>
          <w:color w:val="000000"/>
          <w:sz w:val="20"/>
          <w:szCs w:val="20"/>
        </w:rPr>
        <w:t>start="</w:t>
      </w:r>
      <w:r w:rsidRPr="007738E0">
        <w:rPr>
          <w:rFonts w:ascii="Consolas" w:eastAsia="Times New Roman" w:hAnsi="Consolas" w:cs="Courier New"/>
          <w:i/>
          <w:iCs/>
          <w:color w:val="000000"/>
          <w:sz w:val="20"/>
          <w:szCs w:val="20"/>
        </w:rPr>
        <w:t>number</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in the </w:t>
      </w:r>
      <w:r w:rsidRPr="007738E0">
        <w:rPr>
          <w:rFonts w:ascii="Consolas" w:eastAsia="Times New Roman" w:hAnsi="Consolas" w:cs="Courier New"/>
          <w:color w:val="000000"/>
          <w:sz w:val="20"/>
          <w:szCs w:val="20"/>
        </w:rPr>
        <w:t>&lt;ol&gt;</w:t>
      </w:r>
      <w:r w:rsidRPr="007738E0">
        <w:rPr>
          <w:rFonts w:ascii="Segoe UI" w:eastAsia="Times New Roman" w:hAnsi="Segoe UI" w:cs="Segoe UI"/>
          <w:color w:val="000000"/>
          <w:sz w:val="21"/>
          <w:szCs w:val="21"/>
        </w:rPr>
        <w:t> tag to specify the starting number (which default to 1).</w:t>
      </w:r>
    </w:p>
    <w:p w14:paraId="423127D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the </w:t>
      </w:r>
      <w:r w:rsidRPr="007738E0">
        <w:rPr>
          <w:rFonts w:ascii="Consolas" w:eastAsia="Times New Roman" w:hAnsi="Consolas" w:cs="Courier New"/>
          <w:color w:val="000000"/>
          <w:sz w:val="20"/>
          <w:szCs w:val="20"/>
        </w:rPr>
        <w:t>type</w:t>
      </w:r>
      <w:r w:rsidRPr="007738E0">
        <w:rPr>
          <w:rFonts w:ascii="Segoe UI" w:eastAsia="Times New Roman" w:hAnsi="Segoe UI" w:cs="Segoe UI"/>
          <w:color w:val="000000"/>
          <w:sz w:val="21"/>
          <w:szCs w:val="21"/>
        </w:rPr>
        <w:t> attribute of the </w:t>
      </w:r>
      <w:r w:rsidRPr="007738E0">
        <w:rPr>
          <w:rFonts w:ascii="Consolas" w:eastAsia="Times New Roman" w:hAnsi="Consolas" w:cs="Courier New"/>
          <w:color w:val="000000"/>
          <w:sz w:val="20"/>
          <w:szCs w:val="20"/>
        </w:rPr>
        <w:t>&lt;ol&gt;</w:t>
      </w:r>
      <w:r w:rsidRPr="007738E0">
        <w:rPr>
          <w:rFonts w:ascii="Segoe UI" w:eastAsia="Times New Roman" w:hAnsi="Segoe UI" w:cs="Segoe UI"/>
          <w:color w:val="000000"/>
          <w:sz w:val="21"/>
          <w:szCs w:val="21"/>
        </w:rPr>
        <w:t> tag to choose the numbering style:</w:t>
      </w:r>
    </w:p>
    <w:p w14:paraId="72D1A9EF" w14:textId="77777777" w:rsidR="007738E0" w:rsidRPr="007738E0" w:rsidRDefault="007738E0" w:rsidP="007738E0">
      <w:pPr>
        <w:numPr>
          <w:ilvl w:val="0"/>
          <w:numId w:val="2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type="1"</w:t>
      </w:r>
      <w:r w:rsidRPr="007738E0">
        <w:rPr>
          <w:rFonts w:ascii="Segoe UI" w:eastAsia="Times New Roman" w:hAnsi="Segoe UI" w:cs="Segoe UI"/>
          <w:color w:val="000000"/>
          <w:sz w:val="21"/>
          <w:szCs w:val="21"/>
        </w:rPr>
        <w:t>: numbers 1, 2, 3, ... (default)</w:t>
      </w:r>
    </w:p>
    <w:p w14:paraId="70711F52" w14:textId="77777777" w:rsidR="007738E0" w:rsidRPr="007738E0" w:rsidRDefault="007738E0" w:rsidP="007738E0">
      <w:pPr>
        <w:numPr>
          <w:ilvl w:val="0"/>
          <w:numId w:val="2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type="a"</w:t>
      </w:r>
      <w:r w:rsidRPr="007738E0">
        <w:rPr>
          <w:rFonts w:ascii="Segoe UI" w:eastAsia="Times New Roman" w:hAnsi="Segoe UI" w:cs="Segoe UI"/>
          <w:color w:val="000000"/>
          <w:sz w:val="21"/>
          <w:szCs w:val="21"/>
        </w:rPr>
        <w:t>: lowercase letters a, b, c, ...</w:t>
      </w:r>
    </w:p>
    <w:p w14:paraId="3ECB8367" w14:textId="77777777" w:rsidR="007738E0" w:rsidRPr="007738E0" w:rsidRDefault="007738E0" w:rsidP="007738E0">
      <w:pPr>
        <w:numPr>
          <w:ilvl w:val="0"/>
          <w:numId w:val="2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type="A"</w:t>
      </w:r>
      <w:r w:rsidRPr="007738E0">
        <w:rPr>
          <w:rFonts w:ascii="Segoe UI" w:eastAsia="Times New Roman" w:hAnsi="Segoe UI" w:cs="Segoe UI"/>
          <w:color w:val="000000"/>
          <w:sz w:val="21"/>
          <w:szCs w:val="21"/>
        </w:rPr>
        <w:t>: uppercase letters A, B, C, ...</w:t>
      </w:r>
    </w:p>
    <w:p w14:paraId="207CCE93" w14:textId="77777777" w:rsidR="007738E0" w:rsidRPr="007738E0" w:rsidRDefault="007738E0" w:rsidP="007738E0">
      <w:pPr>
        <w:numPr>
          <w:ilvl w:val="0"/>
          <w:numId w:val="2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type="i"</w:t>
      </w:r>
      <w:r w:rsidRPr="007738E0">
        <w:rPr>
          <w:rFonts w:ascii="Segoe UI" w:eastAsia="Times New Roman" w:hAnsi="Segoe UI" w:cs="Segoe UI"/>
          <w:color w:val="000000"/>
          <w:sz w:val="21"/>
          <w:szCs w:val="21"/>
        </w:rPr>
        <w:t>: lowercase Roman numerals i, ii, iii, iv, ...</w:t>
      </w:r>
    </w:p>
    <w:p w14:paraId="6F0DB42B" w14:textId="77777777" w:rsidR="007738E0" w:rsidRPr="007738E0" w:rsidRDefault="007738E0" w:rsidP="007738E0">
      <w:pPr>
        <w:numPr>
          <w:ilvl w:val="0"/>
          <w:numId w:val="2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type="I"</w:t>
      </w:r>
      <w:r w:rsidRPr="007738E0">
        <w:rPr>
          <w:rFonts w:ascii="Segoe UI" w:eastAsia="Times New Roman" w:hAnsi="Segoe UI" w:cs="Segoe UI"/>
          <w:color w:val="000000"/>
          <w:sz w:val="21"/>
          <w:szCs w:val="21"/>
        </w:rPr>
        <w:t>: uppercase Roman numerals I, II, III, IV, ...</w:t>
      </w:r>
    </w:p>
    <w:p w14:paraId="7BC5BC7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Definition List </w:t>
      </w:r>
      <w:r w:rsidRPr="007738E0">
        <w:rPr>
          <w:rFonts w:ascii="Consolas" w:eastAsia="Times New Roman" w:hAnsi="Consolas" w:cs="Segoe UI"/>
          <w:b/>
          <w:bCs/>
          <w:color w:val="444444"/>
          <w:spacing w:val="15"/>
          <w:sz w:val="23"/>
          <w:szCs w:val="23"/>
        </w:rPr>
        <w:t>&lt;dl&gt;...&lt;/dl&gt;</w:t>
      </w:r>
      <w:r w:rsidRPr="007738E0">
        <w:rPr>
          <w:rFonts w:ascii="Segoe UI" w:eastAsia="Times New Roman" w:hAnsi="Segoe UI" w:cs="Segoe UI"/>
          <w:b/>
          <w:bCs/>
          <w:color w:val="444444"/>
          <w:spacing w:val="15"/>
          <w:sz w:val="23"/>
          <w:szCs w:val="23"/>
        </w:rPr>
        <w:t>, Definition Term </w:t>
      </w:r>
      <w:r w:rsidRPr="007738E0">
        <w:rPr>
          <w:rFonts w:ascii="Consolas" w:eastAsia="Times New Roman" w:hAnsi="Consolas" w:cs="Segoe UI"/>
          <w:b/>
          <w:bCs/>
          <w:color w:val="444444"/>
          <w:spacing w:val="15"/>
          <w:sz w:val="23"/>
          <w:szCs w:val="23"/>
        </w:rPr>
        <w:t>&lt;dt&gt;...&lt;/dt&gt;</w:t>
      </w:r>
      <w:r w:rsidRPr="007738E0">
        <w:rPr>
          <w:rFonts w:ascii="Segoe UI" w:eastAsia="Times New Roman" w:hAnsi="Segoe UI" w:cs="Segoe UI"/>
          <w:b/>
          <w:bCs/>
          <w:color w:val="444444"/>
          <w:spacing w:val="15"/>
          <w:sz w:val="23"/>
          <w:szCs w:val="23"/>
        </w:rPr>
        <w:t> and Definition Detail </w:t>
      </w:r>
      <w:r w:rsidRPr="007738E0">
        <w:rPr>
          <w:rFonts w:ascii="Consolas" w:eastAsia="Times New Roman" w:hAnsi="Consolas" w:cs="Segoe UI"/>
          <w:b/>
          <w:bCs/>
          <w:color w:val="444444"/>
          <w:spacing w:val="15"/>
          <w:sz w:val="23"/>
          <w:szCs w:val="23"/>
        </w:rPr>
        <w:t>&lt;dd&gt;...&lt;/dd&gt;</w:t>
      </w:r>
    </w:p>
    <w:p w14:paraId="6BDD3D1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w:t>
      </w:r>
      <w:r w:rsidRPr="007738E0">
        <w:rPr>
          <w:rFonts w:ascii="Consolas" w:eastAsia="Times New Roman" w:hAnsi="Consolas" w:cs="Courier New"/>
          <w:color w:val="000000"/>
          <w:sz w:val="20"/>
          <w:szCs w:val="20"/>
        </w:rPr>
        <w:t>&lt;dl&gt;...&lt;/dl&gt;</w:t>
      </w:r>
      <w:r w:rsidRPr="007738E0">
        <w:rPr>
          <w:rFonts w:ascii="Segoe UI" w:eastAsia="Times New Roman" w:hAnsi="Segoe UI" w:cs="Segoe UI"/>
          <w:color w:val="000000"/>
          <w:sz w:val="21"/>
          <w:szCs w:val="21"/>
        </w:rPr>
        <w:t> tag contains a </w:t>
      </w:r>
      <w:r w:rsidRPr="007738E0">
        <w:rPr>
          <w:rFonts w:ascii="Segoe UI" w:eastAsia="Times New Roman" w:hAnsi="Segoe UI" w:cs="Segoe UI"/>
          <w:i/>
          <w:iCs/>
          <w:color w:val="000000"/>
          <w:sz w:val="21"/>
          <w:szCs w:val="21"/>
        </w:rPr>
        <w:t>Definition List</w:t>
      </w:r>
      <w:r w:rsidRPr="007738E0">
        <w:rPr>
          <w:rFonts w:ascii="Segoe UI" w:eastAsia="Times New Roman" w:hAnsi="Segoe UI" w:cs="Segoe UI"/>
          <w:color w:val="000000"/>
          <w:sz w:val="21"/>
          <w:szCs w:val="21"/>
        </w:rPr>
        <w:t>. Each of </w:t>
      </w:r>
      <w:r w:rsidRPr="007738E0">
        <w:rPr>
          <w:rFonts w:ascii="Consolas" w:eastAsia="Times New Roman" w:hAnsi="Consolas" w:cs="Courier New"/>
          <w:color w:val="000000"/>
          <w:sz w:val="20"/>
          <w:szCs w:val="20"/>
        </w:rPr>
        <w:t>&lt;dt&gt;...&lt;/dt&gt;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&lt;dd&gt;...&lt;/dd&gt;</w:t>
      </w:r>
      <w:r w:rsidRPr="007738E0">
        <w:rPr>
          <w:rFonts w:ascii="Segoe UI" w:eastAsia="Times New Roman" w:hAnsi="Segoe UI" w:cs="Segoe UI"/>
          <w:color w:val="000000"/>
          <w:sz w:val="21"/>
          <w:szCs w:val="21"/>
        </w:rPr>
        <w:t> pair contains a </w:t>
      </w:r>
      <w:r w:rsidRPr="007738E0">
        <w:rPr>
          <w:rFonts w:ascii="Segoe UI" w:eastAsia="Times New Roman" w:hAnsi="Segoe UI" w:cs="Segoe UI"/>
          <w:i/>
          <w:iCs/>
          <w:color w:val="000000"/>
          <w:sz w:val="21"/>
          <w:szCs w:val="21"/>
        </w:rPr>
        <w:t>Definition Term</w:t>
      </w:r>
      <w:r w:rsidRPr="007738E0">
        <w:rPr>
          <w:rFonts w:ascii="Segoe UI" w:eastAsia="Times New Roman" w:hAnsi="Segoe UI" w:cs="Segoe UI"/>
          <w:color w:val="000000"/>
          <w:sz w:val="21"/>
          <w:szCs w:val="21"/>
        </w:rPr>
        <w:t> and the </w:t>
      </w:r>
      <w:r w:rsidRPr="007738E0">
        <w:rPr>
          <w:rFonts w:ascii="Segoe UI" w:eastAsia="Times New Roman" w:hAnsi="Segoe UI" w:cs="Segoe UI"/>
          <w:i/>
          <w:iCs/>
          <w:color w:val="000000"/>
          <w:sz w:val="21"/>
          <w:szCs w:val="21"/>
        </w:rPr>
        <w:t>Definition Detail</w:t>
      </w:r>
      <w:r w:rsidRPr="007738E0">
        <w:rPr>
          <w:rFonts w:ascii="Segoe UI" w:eastAsia="Times New Roman" w:hAnsi="Segoe UI" w:cs="Segoe UI"/>
          <w:color w:val="000000"/>
          <w:sz w:val="21"/>
          <w:szCs w:val="21"/>
        </w:rPr>
        <w:t>, as follow:</w:t>
      </w:r>
    </w:p>
    <w:p w14:paraId="217E477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&lt;dl&gt;</w:t>
      </w:r>
    </w:p>
    <w:p w14:paraId="0487A6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i/>
          <w:iCs/>
          <w:color w:val="000000"/>
          <w:sz w:val="20"/>
          <w:szCs w:val="20"/>
        </w:rPr>
        <w:t>term-1</w:t>
      </w:r>
      <w:r w:rsidRPr="007738E0">
        <w:rPr>
          <w:rFonts w:ascii="Consolas" w:eastAsia="Times New Roman" w:hAnsi="Consolas" w:cs="Courier New"/>
          <w:color w:val="E31B23"/>
          <w:sz w:val="20"/>
          <w:szCs w:val="20"/>
        </w:rPr>
        <w:t>&lt;/dt&gt;</w:t>
      </w:r>
    </w:p>
    <w:p w14:paraId="62F9043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&lt;dd&gt;</w:t>
      </w:r>
      <w:r w:rsidRPr="007738E0">
        <w:rPr>
          <w:rFonts w:ascii="Consolas" w:eastAsia="Times New Roman" w:hAnsi="Consolas" w:cs="Courier New"/>
          <w:i/>
          <w:iCs/>
          <w:color w:val="000000"/>
          <w:sz w:val="20"/>
          <w:szCs w:val="20"/>
        </w:rPr>
        <w:t>definition-for-term-1</w:t>
      </w:r>
      <w:r w:rsidRPr="007738E0">
        <w:rPr>
          <w:rFonts w:ascii="Consolas" w:eastAsia="Times New Roman" w:hAnsi="Consolas" w:cs="Courier New"/>
          <w:color w:val="E31B23"/>
          <w:sz w:val="20"/>
          <w:szCs w:val="20"/>
        </w:rPr>
        <w:t>&lt;/dd&gt;</w:t>
      </w:r>
    </w:p>
    <w:p w14:paraId="0623186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i/>
          <w:iCs/>
          <w:color w:val="000000"/>
          <w:sz w:val="20"/>
          <w:szCs w:val="20"/>
        </w:rPr>
        <w:t>term-2</w:t>
      </w:r>
      <w:r w:rsidRPr="007738E0">
        <w:rPr>
          <w:rFonts w:ascii="Consolas" w:eastAsia="Times New Roman" w:hAnsi="Consolas" w:cs="Courier New"/>
          <w:color w:val="E31B23"/>
          <w:sz w:val="20"/>
          <w:szCs w:val="20"/>
        </w:rPr>
        <w:t>&lt;/dt&gt;</w:t>
      </w:r>
    </w:p>
    <w:p w14:paraId="0B6D102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lastRenderedPageBreak/>
        <w:t xml:space="preserve">  &lt;dd&gt;</w:t>
      </w:r>
      <w:r w:rsidRPr="007738E0">
        <w:rPr>
          <w:rFonts w:ascii="Consolas" w:eastAsia="Times New Roman" w:hAnsi="Consolas" w:cs="Courier New"/>
          <w:i/>
          <w:iCs/>
          <w:color w:val="000000"/>
          <w:sz w:val="20"/>
          <w:szCs w:val="20"/>
        </w:rPr>
        <w:t>definition-for-term-2</w:t>
      </w:r>
      <w:r w:rsidRPr="007738E0">
        <w:rPr>
          <w:rFonts w:ascii="Consolas" w:eastAsia="Times New Roman" w:hAnsi="Consolas" w:cs="Courier New"/>
          <w:color w:val="E31B23"/>
          <w:sz w:val="20"/>
          <w:szCs w:val="20"/>
        </w:rPr>
        <w:t>&lt;/dd&gt;</w:t>
      </w:r>
    </w:p>
    <w:p w14:paraId="72105F2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791E8E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&lt;/dl&gt;</w:t>
      </w:r>
    </w:p>
    <w:p w14:paraId="244B5EE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7A84229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&lt;p&gt;These are some of the commonly-encountered web protocols:&lt;/p&gt;</w:t>
      </w:r>
    </w:p>
    <w:p w14:paraId="3A2F41C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&lt;dl&gt;</w:t>
      </w:r>
    </w:p>
    <w:p w14:paraId="41FAA0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color w:val="000000"/>
          <w:sz w:val="20"/>
          <w:szCs w:val="20"/>
        </w:rPr>
        <w:t>HTTP</w:t>
      </w:r>
      <w:r w:rsidRPr="007738E0">
        <w:rPr>
          <w:rFonts w:ascii="Consolas" w:eastAsia="Times New Roman" w:hAnsi="Consolas" w:cs="Courier New"/>
          <w:color w:val="E31B23"/>
          <w:sz w:val="20"/>
          <w:szCs w:val="20"/>
        </w:rPr>
        <w:t>&lt;/dt&gt;&lt;dd&gt;</w:t>
      </w:r>
      <w:r w:rsidRPr="007738E0">
        <w:rPr>
          <w:rFonts w:ascii="Consolas" w:eastAsia="Times New Roman" w:hAnsi="Consolas" w:cs="Courier New"/>
          <w:color w:val="000000"/>
          <w:sz w:val="20"/>
          <w:szCs w:val="20"/>
        </w:rPr>
        <w:t>HyperText Transfer Protocol</w:t>
      </w:r>
      <w:r w:rsidRPr="007738E0">
        <w:rPr>
          <w:rFonts w:ascii="Consolas" w:eastAsia="Times New Roman" w:hAnsi="Consolas" w:cs="Courier New"/>
          <w:color w:val="E31B23"/>
          <w:sz w:val="20"/>
          <w:szCs w:val="20"/>
        </w:rPr>
        <w:t>&lt;/dd&gt;</w:t>
      </w:r>
    </w:p>
    <w:p w14:paraId="46DC92C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color w:val="000000"/>
          <w:sz w:val="20"/>
          <w:szCs w:val="20"/>
        </w:rPr>
        <w:t>FTP</w:t>
      </w:r>
      <w:r w:rsidRPr="007738E0">
        <w:rPr>
          <w:rFonts w:ascii="Consolas" w:eastAsia="Times New Roman" w:hAnsi="Consolas" w:cs="Courier New"/>
          <w:color w:val="E31B23"/>
          <w:sz w:val="20"/>
          <w:szCs w:val="20"/>
        </w:rPr>
        <w:t>&lt;/dt&gt;&lt;dd&gt;</w:t>
      </w:r>
      <w:r w:rsidRPr="007738E0">
        <w:rPr>
          <w:rFonts w:ascii="Consolas" w:eastAsia="Times New Roman" w:hAnsi="Consolas" w:cs="Courier New"/>
          <w:color w:val="000000"/>
          <w:sz w:val="20"/>
          <w:szCs w:val="20"/>
        </w:rPr>
        <w:t>File Transfer Protocol</w:t>
      </w:r>
      <w:r w:rsidRPr="007738E0">
        <w:rPr>
          <w:rFonts w:ascii="Consolas" w:eastAsia="Times New Roman" w:hAnsi="Consolas" w:cs="Courier New"/>
          <w:color w:val="E31B23"/>
          <w:sz w:val="20"/>
          <w:szCs w:val="20"/>
        </w:rPr>
        <w:t>&lt;/dd&gt;</w:t>
      </w:r>
    </w:p>
    <w:p w14:paraId="16F7E9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color w:val="000000"/>
          <w:sz w:val="20"/>
          <w:szCs w:val="20"/>
        </w:rPr>
        <w:t>SMTP</w:t>
      </w:r>
      <w:r w:rsidRPr="007738E0">
        <w:rPr>
          <w:rFonts w:ascii="Consolas" w:eastAsia="Times New Roman" w:hAnsi="Consolas" w:cs="Courier New"/>
          <w:color w:val="E31B23"/>
          <w:sz w:val="20"/>
          <w:szCs w:val="20"/>
        </w:rPr>
        <w:t>&lt;/dt&gt;&lt;dd&gt;</w:t>
      </w:r>
      <w:r w:rsidRPr="007738E0">
        <w:rPr>
          <w:rFonts w:ascii="Consolas" w:eastAsia="Times New Roman" w:hAnsi="Consolas" w:cs="Courier New"/>
          <w:color w:val="000000"/>
          <w:sz w:val="20"/>
          <w:szCs w:val="20"/>
        </w:rPr>
        <w:t>Simple Mail Transfer Protocol</w:t>
      </w:r>
      <w:r w:rsidRPr="007738E0">
        <w:rPr>
          <w:rFonts w:ascii="Consolas" w:eastAsia="Times New Roman" w:hAnsi="Consolas" w:cs="Courier New"/>
          <w:color w:val="E31B23"/>
          <w:sz w:val="20"/>
          <w:szCs w:val="20"/>
        </w:rPr>
        <w:t>&lt;/dd&gt;</w:t>
      </w:r>
    </w:p>
    <w:p w14:paraId="3FBB6FD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color w:val="000000"/>
          <w:sz w:val="20"/>
          <w:szCs w:val="20"/>
        </w:rPr>
        <w:t>POP</w:t>
      </w:r>
      <w:r w:rsidRPr="007738E0">
        <w:rPr>
          <w:rFonts w:ascii="Consolas" w:eastAsia="Times New Roman" w:hAnsi="Consolas" w:cs="Courier New"/>
          <w:color w:val="E31B23"/>
          <w:sz w:val="20"/>
          <w:szCs w:val="20"/>
        </w:rPr>
        <w:t>&lt;/dt&gt;&lt;dd&gt;</w:t>
      </w:r>
      <w:r w:rsidRPr="007738E0">
        <w:rPr>
          <w:rFonts w:ascii="Consolas" w:eastAsia="Times New Roman" w:hAnsi="Consolas" w:cs="Courier New"/>
          <w:color w:val="000000"/>
          <w:sz w:val="20"/>
          <w:szCs w:val="20"/>
        </w:rPr>
        <w:t>Post Office Protocol</w:t>
      </w:r>
      <w:r w:rsidRPr="007738E0">
        <w:rPr>
          <w:rFonts w:ascii="Consolas" w:eastAsia="Times New Roman" w:hAnsi="Consolas" w:cs="Courier New"/>
          <w:color w:val="E31B23"/>
          <w:sz w:val="20"/>
          <w:szCs w:val="20"/>
        </w:rPr>
        <w:t>&lt;/dd&gt;</w:t>
      </w:r>
    </w:p>
    <w:p w14:paraId="14BDC10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color w:val="000000"/>
          <w:sz w:val="20"/>
          <w:szCs w:val="20"/>
        </w:rPr>
        <w:t>PPP</w:t>
      </w:r>
      <w:r w:rsidRPr="007738E0">
        <w:rPr>
          <w:rFonts w:ascii="Consolas" w:eastAsia="Times New Roman" w:hAnsi="Consolas" w:cs="Courier New"/>
          <w:color w:val="E31B23"/>
          <w:sz w:val="20"/>
          <w:szCs w:val="20"/>
        </w:rPr>
        <w:t>&lt;/dt&gt;&lt;dd&gt;</w:t>
      </w:r>
      <w:r w:rsidRPr="007738E0">
        <w:rPr>
          <w:rFonts w:ascii="Consolas" w:eastAsia="Times New Roman" w:hAnsi="Consolas" w:cs="Courier New"/>
          <w:color w:val="000000"/>
          <w:sz w:val="20"/>
          <w:szCs w:val="20"/>
        </w:rPr>
        <w:t>Point-to-point Protocol</w:t>
      </w:r>
      <w:r w:rsidRPr="007738E0">
        <w:rPr>
          <w:rFonts w:ascii="Consolas" w:eastAsia="Times New Roman" w:hAnsi="Consolas" w:cs="Courier New"/>
          <w:color w:val="E31B23"/>
          <w:sz w:val="20"/>
          <w:szCs w:val="20"/>
        </w:rPr>
        <w:t>&lt;/dd&gt;</w:t>
      </w:r>
    </w:p>
    <w:p w14:paraId="4EA2048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&lt;dt&gt;</w:t>
      </w:r>
      <w:r w:rsidRPr="007738E0">
        <w:rPr>
          <w:rFonts w:ascii="Consolas" w:eastAsia="Times New Roman" w:hAnsi="Consolas" w:cs="Courier New"/>
          <w:color w:val="000000"/>
          <w:sz w:val="20"/>
          <w:szCs w:val="20"/>
        </w:rPr>
        <w:t>SLIP</w:t>
      </w:r>
      <w:r w:rsidRPr="007738E0">
        <w:rPr>
          <w:rFonts w:ascii="Consolas" w:eastAsia="Times New Roman" w:hAnsi="Consolas" w:cs="Courier New"/>
          <w:color w:val="E31B23"/>
          <w:sz w:val="20"/>
          <w:szCs w:val="20"/>
        </w:rPr>
        <w:t>&lt;/dt&gt;&lt;dd&gt;</w:t>
      </w:r>
      <w:r w:rsidRPr="007738E0">
        <w:rPr>
          <w:rFonts w:ascii="Consolas" w:eastAsia="Times New Roman" w:hAnsi="Consolas" w:cs="Courier New"/>
          <w:color w:val="000000"/>
          <w:sz w:val="20"/>
          <w:szCs w:val="20"/>
        </w:rPr>
        <w:t>Serial Line Internet Protocol</w:t>
      </w:r>
      <w:r w:rsidRPr="007738E0">
        <w:rPr>
          <w:rFonts w:ascii="Consolas" w:eastAsia="Times New Roman" w:hAnsi="Consolas" w:cs="Courier New"/>
          <w:color w:val="E31B23"/>
          <w:sz w:val="20"/>
          <w:szCs w:val="20"/>
        </w:rPr>
        <w:t>&lt;/dd&gt;</w:t>
      </w:r>
    </w:p>
    <w:p w14:paraId="3895701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&lt;/dl&gt;</w:t>
      </w:r>
    </w:p>
    <w:p w14:paraId="57FAC8AC" w14:textId="77777777" w:rsidR="007738E0" w:rsidRPr="007738E0" w:rsidRDefault="007738E0" w:rsidP="007738E0">
      <w:pPr>
        <w:shd w:val="clear" w:color="auto" w:fill="ECF6EA"/>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These are some of the commonly-encountered web protocols:</w:t>
      </w:r>
    </w:p>
    <w:p w14:paraId="4AF15AE8"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HTTP</w:t>
      </w:r>
    </w:p>
    <w:p w14:paraId="283949C1" w14:textId="77777777" w:rsidR="007738E0" w:rsidRPr="007738E0" w:rsidRDefault="007738E0" w:rsidP="007738E0">
      <w:pPr>
        <w:shd w:val="clear" w:color="auto" w:fill="ECF6EA"/>
        <w:spacing w:after="0" w:line="240" w:lineRule="auto"/>
        <w:ind w:left="7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HyperText Transfer Protocol</w:t>
      </w:r>
    </w:p>
    <w:p w14:paraId="38CF31ED"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FTP</w:t>
      </w:r>
    </w:p>
    <w:p w14:paraId="7FBB2F81" w14:textId="77777777" w:rsidR="007738E0" w:rsidRPr="007738E0" w:rsidRDefault="007738E0" w:rsidP="007738E0">
      <w:pPr>
        <w:shd w:val="clear" w:color="auto" w:fill="ECF6EA"/>
        <w:spacing w:after="0" w:line="240" w:lineRule="auto"/>
        <w:ind w:left="7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File Transfer Protocol</w:t>
      </w:r>
    </w:p>
    <w:p w14:paraId="4B1A62F8"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SMTP</w:t>
      </w:r>
    </w:p>
    <w:p w14:paraId="4E53AEB7" w14:textId="77777777" w:rsidR="007738E0" w:rsidRPr="007738E0" w:rsidRDefault="007738E0" w:rsidP="007738E0">
      <w:pPr>
        <w:shd w:val="clear" w:color="auto" w:fill="ECF6EA"/>
        <w:spacing w:after="0" w:line="240" w:lineRule="auto"/>
        <w:ind w:left="7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Simple Mail Transfer Protocol</w:t>
      </w:r>
    </w:p>
    <w:p w14:paraId="7B628E86"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POP</w:t>
      </w:r>
    </w:p>
    <w:p w14:paraId="0F02A80A" w14:textId="77777777" w:rsidR="007738E0" w:rsidRPr="007738E0" w:rsidRDefault="007738E0" w:rsidP="007738E0">
      <w:pPr>
        <w:shd w:val="clear" w:color="auto" w:fill="ECF6EA"/>
        <w:spacing w:after="0" w:line="240" w:lineRule="auto"/>
        <w:ind w:left="7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Post Office Protocol</w:t>
      </w:r>
    </w:p>
    <w:p w14:paraId="73F536C3"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PPP</w:t>
      </w:r>
    </w:p>
    <w:p w14:paraId="2142BA59" w14:textId="77777777" w:rsidR="007738E0" w:rsidRPr="007738E0" w:rsidRDefault="007738E0" w:rsidP="007738E0">
      <w:pPr>
        <w:shd w:val="clear" w:color="auto" w:fill="ECF6EA"/>
        <w:spacing w:after="0" w:line="240" w:lineRule="auto"/>
        <w:ind w:left="7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Point-to-point Protocol</w:t>
      </w:r>
    </w:p>
    <w:p w14:paraId="17F3A434"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SLIP</w:t>
      </w:r>
    </w:p>
    <w:p w14:paraId="78EF1762" w14:textId="77777777" w:rsidR="007738E0" w:rsidRPr="007738E0" w:rsidRDefault="007738E0" w:rsidP="007738E0">
      <w:pPr>
        <w:shd w:val="clear" w:color="auto" w:fill="ECF6EA"/>
        <w:spacing w:after="0" w:line="240" w:lineRule="auto"/>
        <w:ind w:left="7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Serial Line Internet Protocol</w:t>
      </w:r>
    </w:p>
    <w:p w14:paraId="0761092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"unordered list" and "ordered list" are used in most of the HTML documents. But I don't find many web pages using the "definition list".</w:t>
      </w:r>
    </w:p>
    <w:p w14:paraId="30A9156E"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Nested Lists</w:t>
      </w:r>
    </w:p>
    <w:p w14:paraId="61A7E4E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place a list inside another list (called nested lists), by writing a complete list definition under an </w:t>
      </w:r>
      <w:r w:rsidRPr="007738E0">
        <w:rPr>
          <w:rFonts w:ascii="Consolas" w:eastAsia="Times New Roman" w:hAnsi="Consolas" w:cs="Courier New"/>
          <w:color w:val="000000"/>
          <w:sz w:val="20"/>
          <w:szCs w:val="20"/>
        </w:rPr>
        <w:t>&lt;li&gt;</w:t>
      </w:r>
      <w:r w:rsidRPr="007738E0">
        <w:rPr>
          <w:rFonts w:ascii="Segoe UI" w:eastAsia="Times New Roman" w:hAnsi="Segoe UI" w:cs="Segoe UI"/>
          <w:color w:val="000000"/>
          <w:sz w:val="21"/>
          <w:szCs w:val="21"/>
        </w:rPr>
        <w:t> item of the outer list. You can nest any types of lists (ordered list, unordered list).</w:t>
      </w:r>
    </w:p>
    <w:p w14:paraId="0104E70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1:</w:t>
      </w:r>
    </w:p>
    <w:p w14:paraId="3420D0F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&lt;p&gt;The topics covered are:&lt;/p&gt;</w:t>
      </w:r>
    </w:p>
    <w:p w14:paraId="69FD552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&lt;ul&gt;</w:t>
      </w:r>
    </w:p>
    <w:p w14:paraId="36B8416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&lt;li&gt;HyperText Markup Language (HTML)</w:t>
      </w:r>
    </w:p>
    <w:p w14:paraId="55B0C24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&lt;ul&gt;</w:t>
      </w:r>
    </w:p>
    <w:p w14:paraId="79195BA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&lt;li&gt;Based on SGML&lt;/li&gt;</w:t>
      </w:r>
    </w:p>
    <w:p w14:paraId="5CDD20C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&lt;li&gt;Used to create web pages&lt;/li&gt;</w:t>
      </w:r>
    </w:p>
    <w:p w14:paraId="2A3F64B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&lt;li&gt;Maintained by W3C&lt;/li&gt;</w:t>
      </w:r>
    </w:p>
    <w:p w14:paraId="5D075B9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&lt;/ul&gt;</w:t>
      </w:r>
    </w:p>
    <w:p w14:paraId="7E5219B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w:t>
      </w:r>
    </w:p>
    <w:p w14:paraId="2EB10A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&lt;li&gt;Cascading Style Sheet (CSS)</w:t>
      </w:r>
    </w:p>
    <w:p w14:paraId="58F715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&lt;ul&gt;</w:t>
      </w:r>
    </w:p>
    <w:p w14:paraId="1A0021C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&lt;li&gt;Used to define presentation style for web pages&lt;/li&gt;</w:t>
      </w:r>
    </w:p>
    <w:p w14:paraId="121D4A3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&lt;li&gt;Also maintained by W3C&lt;/li&gt;</w:t>
      </w:r>
    </w:p>
    <w:p w14:paraId="08B578F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&lt;/ul&gt;</w:t>
      </w:r>
    </w:p>
    <w:p w14:paraId="34EEC37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w:t>
      </w:r>
    </w:p>
    <w:p w14:paraId="46CEAD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&lt;/ul&gt;</w:t>
      </w:r>
    </w:p>
    <w:p w14:paraId="01D7D4C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Output of Example 1:</w:t>
      </w:r>
    </w:p>
    <w:p w14:paraId="500B6A54"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topics covered are:</w:t>
      </w:r>
    </w:p>
    <w:p w14:paraId="60FAF8A6" w14:textId="77777777" w:rsidR="007738E0" w:rsidRPr="007738E0" w:rsidRDefault="007738E0" w:rsidP="007738E0">
      <w:pPr>
        <w:numPr>
          <w:ilvl w:val="0"/>
          <w:numId w:val="25"/>
        </w:numPr>
        <w:shd w:val="clear" w:color="auto" w:fill="ECF6EA"/>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HyperText Markup Language (HTML)</w:t>
      </w:r>
    </w:p>
    <w:p w14:paraId="1721EADF" w14:textId="77777777" w:rsidR="007738E0" w:rsidRPr="007738E0" w:rsidRDefault="007738E0" w:rsidP="007738E0">
      <w:pPr>
        <w:numPr>
          <w:ilvl w:val="1"/>
          <w:numId w:val="25"/>
        </w:numPr>
        <w:shd w:val="clear" w:color="auto" w:fill="ECF6EA"/>
        <w:spacing w:before="96" w:after="96"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markup language based on SGML</w:t>
      </w:r>
    </w:p>
    <w:p w14:paraId="0B3C3C70" w14:textId="77777777" w:rsidR="007738E0" w:rsidRPr="007738E0" w:rsidRDefault="007738E0" w:rsidP="007738E0">
      <w:pPr>
        <w:numPr>
          <w:ilvl w:val="1"/>
          <w:numId w:val="25"/>
        </w:numPr>
        <w:shd w:val="clear" w:color="auto" w:fill="ECF6EA"/>
        <w:spacing w:before="96" w:after="96"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Used to create web pages</w:t>
      </w:r>
    </w:p>
    <w:p w14:paraId="20E75CD8" w14:textId="77777777" w:rsidR="007738E0" w:rsidRPr="007738E0" w:rsidRDefault="007738E0" w:rsidP="007738E0">
      <w:pPr>
        <w:numPr>
          <w:ilvl w:val="1"/>
          <w:numId w:val="25"/>
        </w:numPr>
        <w:shd w:val="clear" w:color="auto" w:fill="ECF6EA"/>
        <w:spacing w:before="96" w:after="96"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Maintained by W3C</w:t>
      </w:r>
    </w:p>
    <w:p w14:paraId="66E1A13C" w14:textId="77777777" w:rsidR="007738E0" w:rsidRPr="007738E0" w:rsidRDefault="007738E0" w:rsidP="007738E0">
      <w:pPr>
        <w:numPr>
          <w:ilvl w:val="0"/>
          <w:numId w:val="25"/>
        </w:numPr>
        <w:shd w:val="clear" w:color="auto" w:fill="ECF6EA"/>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Cascading Style Sheet (CSS)</w:t>
      </w:r>
    </w:p>
    <w:p w14:paraId="78F361AC" w14:textId="77777777" w:rsidR="007738E0" w:rsidRPr="007738E0" w:rsidRDefault="007738E0" w:rsidP="007738E0">
      <w:pPr>
        <w:numPr>
          <w:ilvl w:val="1"/>
          <w:numId w:val="25"/>
        </w:numPr>
        <w:shd w:val="clear" w:color="auto" w:fill="ECF6EA"/>
        <w:spacing w:before="96" w:after="96"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Used to define presentation style for web pages</w:t>
      </w:r>
    </w:p>
    <w:p w14:paraId="2BF6EC63" w14:textId="77777777" w:rsidR="007738E0" w:rsidRPr="007738E0" w:rsidRDefault="007738E0" w:rsidP="007738E0">
      <w:pPr>
        <w:numPr>
          <w:ilvl w:val="1"/>
          <w:numId w:val="25"/>
        </w:numPr>
        <w:shd w:val="clear" w:color="auto" w:fill="ECF6EA"/>
        <w:spacing w:before="96" w:after="96"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Also maintained by W3C</w:t>
      </w:r>
    </w:p>
    <w:p w14:paraId="3AD750D5"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2:</w:t>
      </w:r>
    </w:p>
    <w:p w14:paraId="7144BE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&lt;ol&gt;</w:t>
      </w:r>
    </w:p>
    <w:p w14:paraId="753C5EF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&lt;li&gt;XML: Extensible Markup Language</w:t>
      </w:r>
    </w:p>
    <w:p w14:paraId="28147DB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&lt;ol&gt;</w:t>
      </w:r>
    </w:p>
    <w:p w14:paraId="352736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&lt;li&gt;Based on SGML&lt;/li&gt;</w:t>
      </w:r>
    </w:p>
    <w:p w14:paraId="3C753E2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&lt;li&gt;Maintained by W3C&lt;/li&gt;</w:t>
      </w:r>
    </w:p>
    <w:p w14:paraId="78DE71D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&lt;/ol&gt;</w:t>
      </w:r>
    </w:p>
    <w:p w14:paraId="08C2929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w:t>
      </w:r>
    </w:p>
    <w:p w14:paraId="2B7D543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&lt;li&gt;DOM: Document Object Model&lt;/li&gt;</w:t>
      </w:r>
    </w:p>
    <w:p w14:paraId="02137FE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&lt;li&gt;SAX: Simple API for XML&lt;/li&gt;</w:t>
      </w:r>
    </w:p>
    <w:p w14:paraId="411F22F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&lt;/ol&gt;</w:t>
      </w:r>
    </w:p>
    <w:p w14:paraId="628DAB0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Output of Example 2:</w:t>
      </w:r>
    </w:p>
    <w:p w14:paraId="6FE75D6C" w14:textId="77777777" w:rsidR="007738E0" w:rsidRPr="007738E0" w:rsidRDefault="007738E0" w:rsidP="007738E0">
      <w:pPr>
        <w:numPr>
          <w:ilvl w:val="0"/>
          <w:numId w:val="26"/>
        </w:numPr>
        <w:shd w:val="clear" w:color="auto" w:fill="ECF6EA"/>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XML: Extensible Markup Language</w:t>
      </w:r>
    </w:p>
    <w:p w14:paraId="19F7DA51" w14:textId="77777777" w:rsidR="007738E0" w:rsidRPr="007738E0" w:rsidRDefault="007738E0" w:rsidP="007738E0">
      <w:pPr>
        <w:numPr>
          <w:ilvl w:val="1"/>
          <w:numId w:val="27"/>
        </w:numPr>
        <w:shd w:val="clear" w:color="auto" w:fill="ECF6EA"/>
        <w:spacing w:before="96" w:after="96" w:line="240" w:lineRule="auto"/>
        <w:ind w:left="264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Based on SGML</w:t>
      </w:r>
    </w:p>
    <w:p w14:paraId="547F266C" w14:textId="77777777" w:rsidR="007738E0" w:rsidRPr="007738E0" w:rsidRDefault="007738E0" w:rsidP="007738E0">
      <w:pPr>
        <w:numPr>
          <w:ilvl w:val="1"/>
          <w:numId w:val="27"/>
        </w:numPr>
        <w:shd w:val="clear" w:color="auto" w:fill="ECF6EA"/>
        <w:spacing w:before="96" w:after="96" w:line="240" w:lineRule="auto"/>
        <w:ind w:left="264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Maintained by W3C</w:t>
      </w:r>
    </w:p>
    <w:p w14:paraId="2CF1E4A3" w14:textId="77777777" w:rsidR="007738E0" w:rsidRPr="007738E0" w:rsidRDefault="007738E0" w:rsidP="007738E0">
      <w:pPr>
        <w:numPr>
          <w:ilvl w:val="0"/>
          <w:numId w:val="27"/>
        </w:numPr>
        <w:shd w:val="clear" w:color="auto" w:fill="ECF6EA"/>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DOM: Document Object Model</w:t>
      </w:r>
    </w:p>
    <w:p w14:paraId="56DD0E2A" w14:textId="77777777" w:rsidR="007738E0" w:rsidRPr="007738E0" w:rsidRDefault="007738E0" w:rsidP="007738E0">
      <w:pPr>
        <w:numPr>
          <w:ilvl w:val="0"/>
          <w:numId w:val="27"/>
        </w:numPr>
        <w:shd w:val="clear" w:color="auto" w:fill="ECF6EA"/>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SAX: Simple API for XML</w:t>
      </w:r>
    </w:p>
    <w:p w14:paraId="79755000"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4.11  Tables</w:t>
      </w:r>
    </w:p>
    <w:p w14:paraId="248AFBA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Table-related tags are meant for tabulating data. (Older HTML documents tend to use </w:t>
      </w:r>
      <w:r w:rsidRPr="007738E0">
        <w:rPr>
          <w:rFonts w:ascii="Consolas" w:eastAsia="Times New Roman" w:hAnsi="Consolas" w:cs="Courier New"/>
          <w:color w:val="000000"/>
          <w:sz w:val="20"/>
          <w:szCs w:val="20"/>
        </w:rPr>
        <w:t>&lt;table&gt;</w:t>
      </w:r>
      <w:r w:rsidRPr="007738E0">
        <w:rPr>
          <w:rFonts w:ascii="Segoe UI" w:eastAsia="Times New Roman" w:hAnsi="Segoe UI" w:cs="Segoe UI"/>
          <w:color w:val="000000"/>
          <w:sz w:val="21"/>
          <w:szCs w:val="21"/>
        </w:rPr>
        <w:t> for formatting the document to divide the document into columns/sections, which should be avoided. Use style sheet for formatting instead.)</w:t>
      </w:r>
    </w:p>
    <w:p w14:paraId="02E5D01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basic unit of a table is a </w:t>
      </w:r>
      <w:r w:rsidRPr="007738E0">
        <w:rPr>
          <w:rFonts w:ascii="Segoe UI" w:eastAsia="Times New Roman" w:hAnsi="Segoe UI" w:cs="Segoe UI"/>
          <w:i/>
          <w:iCs/>
          <w:color w:val="000000"/>
          <w:sz w:val="21"/>
          <w:szCs w:val="21"/>
        </w:rPr>
        <w:t>cell</w:t>
      </w:r>
      <w:r w:rsidRPr="007738E0">
        <w:rPr>
          <w:rFonts w:ascii="Segoe UI" w:eastAsia="Times New Roman" w:hAnsi="Segoe UI" w:cs="Segoe UI"/>
          <w:color w:val="000000"/>
          <w:sz w:val="21"/>
          <w:szCs w:val="21"/>
        </w:rPr>
        <w:t>. Cells are grouped into </w:t>
      </w:r>
      <w:r w:rsidRPr="007738E0">
        <w:rPr>
          <w:rFonts w:ascii="Segoe UI" w:eastAsia="Times New Roman" w:hAnsi="Segoe UI" w:cs="Segoe UI"/>
          <w:i/>
          <w:iCs/>
          <w:color w:val="000000"/>
          <w:sz w:val="21"/>
          <w:szCs w:val="21"/>
        </w:rPr>
        <w:t>row</w:t>
      </w:r>
      <w:r w:rsidRPr="007738E0">
        <w:rPr>
          <w:rFonts w:ascii="Segoe UI" w:eastAsia="Times New Roman" w:hAnsi="Segoe UI" w:cs="Segoe UI"/>
          <w:color w:val="000000"/>
          <w:sz w:val="21"/>
          <w:szCs w:val="21"/>
        </w:rPr>
        <w:t>. Rows are grouped to form the </w:t>
      </w:r>
      <w:r w:rsidRPr="007738E0">
        <w:rPr>
          <w:rFonts w:ascii="Segoe UI" w:eastAsia="Times New Roman" w:hAnsi="Segoe UI" w:cs="Segoe UI"/>
          <w:i/>
          <w:iCs/>
          <w:color w:val="000000"/>
          <w:sz w:val="21"/>
          <w:szCs w:val="21"/>
        </w:rPr>
        <w:t>table</w:t>
      </w:r>
      <w:r w:rsidRPr="007738E0">
        <w:rPr>
          <w:rFonts w:ascii="Segoe UI" w:eastAsia="Times New Roman" w:hAnsi="Segoe UI" w:cs="Segoe UI"/>
          <w:color w:val="000000"/>
          <w:sz w:val="21"/>
          <w:szCs w:val="21"/>
        </w:rPr>
        <w:t>. This corresponds well to the "row-centric" approach in the display.</w:t>
      </w:r>
    </w:p>
    <w:p w14:paraId="456C338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essential tags used by table are:</w:t>
      </w:r>
    </w:p>
    <w:p w14:paraId="6301BEF3" w14:textId="77777777" w:rsidR="007738E0" w:rsidRPr="007738E0" w:rsidRDefault="007738E0" w:rsidP="007738E0">
      <w:pPr>
        <w:numPr>
          <w:ilvl w:val="0"/>
          <w:numId w:val="2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&lt;table&gt;...&lt;/table&gt;</w:t>
      </w:r>
      <w:r w:rsidRPr="007738E0">
        <w:rPr>
          <w:rFonts w:ascii="Segoe UI" w:eastAsia="Times New Roman" w:hAnsi="Segoe UI" w:cs="Segoe UI"/>
          <w:color w:val="000000"/>
          <w:sz w:val="21"/>
          <w:szCs w:val="21"/>
        </w:rPr>
        <w:t>: contains the entire table.</w:t>
      </w:r>
    </w:p>
    <w:p w14:paraId="55075940" w14:textId="77777777" w:rsidR="007738E0" w:rsidRPr="007738E0" w:rsidRDefault="007738E0" w:rsidP="007738E0">
      <w:pPr>
        <w:numPr>
          <w:ilvl w:val="0"/>
          <w:numId w:val="2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&lt;tr&gt;...&lt;/tr&gt;</w:t>
      </w:r>
      <w:r w:rsidRPr="007738E0">
        <w:rPr>
          <w:rFonts w:ascii="Segoe UI" w:eastAsia="Times New Roman" w:hAnsi="Segoe UI" w:cs="Segoe UI"/>
          <w:color w:val="000000"/>
          <w:sz w:val="21"/>
          <w:szCs w:val="21"/>
        </w:rPr>
        <w:t>: contains a row.</w:t>
      </w:r>
    </w:p>
    <w:p w14:paraId="15F7D873" w14:textId="77777777" w:rsidR="007738E0" w:rsidRPr="007738E0" w:rsidRDefault="007738E0" w:rsidP="007738E0">
      <w:pPr>
        <w:numPr>
          <w:ilvl w:val="0"/>
          <w:numId w:val="2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&lt;th&gt;...&lt;/th&gt;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&lt;td&gt;...&lt;/td&gt;</w:t>
      </w:r>
      <w:r w:rsidRPr="007738E0">
        <w:rPr>
          <w:rFonts w:ascii="Segoe UI" w:eastAsia="Times New Roman" w:hAnsi="Segoe UI" w:cs="Segoe UI"/>
          <w:color w:val="000000"/>
          <w:sz w:val="21"/>
          <w:szCs w:val="21"/>
        </w:rPr>
        <w:t>: contain a </w:t>
      </w:r>
      <w:r w:rsidRPr="007738E0">
        <w:rPr>
          <w:rFonts w:ascii="Segoe UI" w:eastAsia="Times New Roman" w:hAnsi="Segoe UI" w:cs="Segoe UI"/>
          <w:i/>
          <w:iCs/>
          <w:color w:val="000000"/>
          <w:sz w:val="21"/>
          <w:szCs w:val="21"/>
        </w:rPr>
        <w:t>header</w:t>
      </w:r>
      <w:r w:rsidRPr="007738E0">
        <w:rPr>
          <w:rFonts w:ascii="Segoe UI" w:eastAsia="Times New Roman" w:hAnsi="Segoe UI" w:cs="Segoe UI"/>
          <w:color w:val="000000"/>
          <w:sz w:val="21"/>
          <w:szCs w:val="21"/>
        </w:rPr>
        <w:t> cell and a </w:t>
      </w:r>
      <w:r w:rsidRPr="007738E0">
        <w:rPr>
          <w:rFonts w:ascii="Segoe UI" w:eastAsia="Times New Roman" w:hAnsi="Segoe UI" w:cs="Segoe UI"/>
          <w:i/>
          <w:iCs/>
          <w:color w:val="000000"/>
          <w:sz w:val="21"/>
          <w:szCs w:val="21"/>
        </w:rPr>
        <w:t>data</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detail</w:t>
      </w:r>
      <w:r w:rsidRPr="007738E0">
        <w:rPr>
          <w:rFonts w:ascii="Segoe UI" w:eastAsia="Times New Roman" w:hAnsi="Segoe UI" w:cs="Segoe UI"/>
          <w:color w:val="000000"/>
          <w:sz w:val="21"/>
          <w:szCs w:val="21"/>
        </w:rPr>
        <w:t>) cell respectively.</w:t>
      </w:r>
    </w:p>
    <w:p w14:paraId="6037725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Additional tags are:</w:t>
      </w:r>
    </w:p>
    <w:p w14:paraId="4A2A6725" w14:textId="77777777" w:rsidR="007738E0" w:rsidRPr="007738E0" w:rsidRDefault="007738E0" w:rsidP="007738E0">
      <w:pPr>
        <w:numPr>
          <w:ilvl w:val="0"/>
          <w:numId w:val="2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&lt;caption&gt;...&lt;/caption&gt;</w:t>
      </w:r>
      <w:r w:rsidRPr="007738E0">
        <w:rPr>
          <w:rFonts w:ascii="Segoe UI" w:eastAsia="Times New Roman" w:hAnsi="Segoe UI" w:cs="Segoe UI"/>
          <w:color w:val="000000"/>
          <w:sz w:val="21"/>
          <w:szCs w:val="21"/>
        </w:rPr>
        <w:t>: specifies a caption.</w:t>
      </w:r>
    </w:p>
    <w:p w14:paraId="57C3D3BA" w14:textId="77777777" w:rsidR="007738E0" w:rsidRPr="007738E0" w:rsidRDefault="007738E0" w:rsidP="007738E0">
      <w:pPr>
        <w:numPr>
          <w:ilvl w:val="0"/>
          <w:numId w:val="2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&lt;thead&gt;...&lt;/thead&gt;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&lt;tbody&gt;...&lt;/tbody&gt;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&lt;tfoot&gt;...&lt;/tfoot&gt;</w:t>
      </w:r>
      <w:r w:rsidRPr="007738E0">
        <w:rPr>
          <w:rFonts w:ascii="Segoe UI" w:eastAsia="Times New Roman" w:hAnsi="Segoe UI" w:cs="Segoe UI"/>
          <w:color w:val="000000"/>
          <w:sz w:val="21"/>
          <w:szCs w:val="21"/>
        </w:rPr>
        <w:t>: for marking out the table header, body and footer.</w:t>
      </w:r>
    </w:p>
    <w:p w14:paraId="0E9E65E2" w14:textId="77777777" w:rsidR="007738E0" w:rsidRPr="007738E0" w:rsidRDefault="007738E0" w:rsidP="007738E0">
      <w:pPr>
        <w:numPr>
          <w:ilvl w:val="0"/>
          <w:numId w:val="2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&lt;colgroup&gt;...&lt;/colgroup&gt;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&lt;col&gt;...&lt;/col&gt;</w:t>
      </w:r>
      <w:r w:rsidRPr="007738E0">
        <w:rPr>
          <w:rFonts w:ascii="Segoe UI" w:eastAsia="Times New Roman" w:hAnsi="Segoe UI" w:cs="Segoe UI"/>
          <w:color w:val="000000"/>
          <w:sz w:val="21"/>
          <w:szCs w:val="21"/>
        </w:rPr>
        <w:t>: for applying styles to column group and column respectively.</w:t>
      </w:r>
    </w:p>
    <w:p w14:paraId="6DB74460"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w:t>
      </w:r>
    </w:p>
    <w:p w14:paraId="2AC6F65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&lt;table&gt;</w:t>
      </w:r>
    </w:p>
    <w:p w14:paraId="2DE5049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&lt;caption&gt;</w:t>
      </w:r>
      <w:r w:rsidRPr="007738E0">
        <w:rPr>
          <w:rFonts w:ascii="Consolas" w:eastAsia="Times New Roman" w:hAnsi="Consolas" w:cs="Courier New"/>
          <w:color w:val="000000"/>
          <w:sz w:val="20"/>
          <w:szCs w:val="20"/>
        </w:rPr>
        <w:t>Price List</w:t>
      </w:r>
      <w:r w:rsidRPr="007738E0">
        <w:rPr>
          <w:rFonts w:ascii="Consolas" w:eastAsia="Times New Roman" w:hAnsi="Consolas" w:cs="Courier New"/>
          <w:color w:val="E31B23"/>
          <w:sz w:val="20"/>
          <w:szCs w:val="20"/>
        </w:rPr>
        <w:t>&lt;/caption&gt;</w:t>
      </w:r>
    </w:p>
    <w:p w14:paraId="45EE6D1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&lt;tr&gt;</w:t>
      </w:r>
    </w:p>
    <w:p w14:paraId="66DC3A2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&lt;th&gt;</w:t>
      </w:r>
      <w:r w:rsidRPr="007738E0">
        <w:rPr>
          <w:rFonts w:ascii="Consolas" w:eastAsia="Times New Roman" w:hAnsi="Consolas" w:cs="Courier New"/>
          <w:color w:val="000000"/>
          <w:sz w:val="20"/>
          <w:szCs w:val="20"/>
        </w:rPr>
        <w:t>Fruit</w:t>
      </w:r>
      <w:r w:rsidRPr="007738E0">
        <w:rPr>
          <w:rFonts w:ascii="Consolas" w:eastAsia="Times New Roman" w:hAnsi="Consolas" w:cs="Courier New"/>
          <w:color w:val="E31B23"/>
          <w:sz w:val="20"/>
          <w:szCs w:val="20"/>
        </w:rPr>
        <w:t>&lt;/th&gt;</w:t>
      </w:r>
    </w:p>
    <w:p w14:paraId="29B02E2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&lt;th&gt;</w:t>
      </w:r>
      <w:r w:rsidRPr="007738E0">
        <w:rPr>
          <w:rFonts w:ascii="Consolas" w:eastAsia="Times New Roman" w:hAnsi="Consolas" w:cs="Courier New"/>
          <w:color w:val="000000"/>
          <w:sz w:val="20"/>
          <w:szCs w:val="20"/>
        </w:rPr>
        <w:t>Price</w:t>
      </w:r>
      <w:r w:rsidRPr="007738E0">
        <w:rPr>
          <w:rFonts w:ascii="Consolas" w:eastAsia="Times New Roman" w:hAnsi="Consolas" w:cs="Courier New"/>
          <w:color w:val="E31B23"/>
          <w:sz w:val="20"/>
          <w:szCs w:val="20"/>
        </w:rPr>
        <w:t>&lt;/th&gt;</w:t>
      </w:r>
    </w:p>
    <w:p w14:paraId="66E87B2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&lt;/tr&gt;</w:t>
      </w:r>
    </w:p>
    <w:p w14:paraId="7FC90B8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&lt;tr&gt;</w:t>
      </w:r>
    </w:p>
    <w:p w14:paraId="5ECB8EF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&lt;td&gt;</w:t>
      </w:r>
      <w:r w:rsidRPr="007738E0">
        <w:rPr>
          <w:rFonts w:ascii="Consolas" w:eastAsia="Times New Roman" w:hAnsi="Consolas" w:cs="Courier New"/>
          <w:color w:val="000000"/>
          <w:sz w:val="20"/>
          <w:szCs w:val="20"/>
        </w:rPr>
        <w:t>Apple</w:t>
      </w:r>
      <w:r w:rsidRPr="007738E0">
        <w:rPr>
          <w:rFonts w:ascii="Consolas" w:eastAsia="Times New Roman" w:hAnsi="Consolas" w:cs="Courier New"/>
          <w:color w:val="E31B23"/>
          <w:sz w:val="20"/>
          <w:szCs w:val="20"/>
        </w:rPr>
        <w:t>&lt;/td&gt;</w:t>
      </w:r>
    </w:p>
    <w:p w14:paraId="42383C4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&lt;td&gt;</w:t>
      </w:r>
      <w:r w:rsidRPr="007738E0">
        <w:rPr>
          <w:rFonts w:ascii="Consolas" w:eastAsia="Times New Roman" w:hAnsi="Consolas" w:cs="Courier New"/>
          <w:color w:val="000000"/>
          <w:sz w:val="20"/>
          <w:szCs w:val="20"/>
        </w:rPr>
        <w:t>$0.50</w:t>
      </w:r>
      <w:r w:rsidRPr="007738E0">
        <w:rPr>
          <w:rFonts w:ascii="Consolas" w:eastAsia="Times New Roman" w:hAnsi="Consolas" w:cs="Courier New"/>
          <w:color w:val="E31B23"/>
          <w:sz w:val="20"/>
          <w:szCs w:val="20"/>
        </w:rPr>
        <w:t>&lt;/td&gt;</w:t>
      </w:r>
    </w:p>
    <w:p w14:paraId="026D192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&lt;/tr&gt;</w:t>
      </w:r>
    </w:p>
    <w:p w14:paraId="2E6AD1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&lt;tr&gt;</w:t>
      </w:r>
    </w:p>
    <w:p w14:paraId="52E857D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&lt;td&gt;</w:t>
      </w:r>
      <w:r w:rsidRPr="007738E0">
        <w:rPr>
          <w:rFonts w:ascii="Consolas" w:eastAsia="Times New Roman" w:hAnsi="Consolas" w:cs="Courier New"/>
          <w:color w:val="000000"/>
          <w:sz w:val="20"/>
          <w:szCs w:val="20"/>
        </w:rPr>
        <w:t>Orange</w:t>
      </w:r>
      <w:r w:rsidRPr="007738E0">
        <w:rPr>
          <w:rFonts w:ascii="Consolas" w:eastAsia="Times New Roman" w:hAnsi="Consolas" w:cs="Courier New"/>
          <w:color w:val="E31B23"/>
          <w:sz w:val="20"/>
          <w:szCs w:val="20"/>
        </w:rPr>
        <w:t>&lt;/td&gt;</w:t>
      </w:r>
    </w:p>
    <w:p w14:paraId="367D9F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&lt;td&gt;</w:t>
      </w:r>
      <w:r w:rsidRPr="007738E0">
        <w:rPr>
          <w:rFonts w:ascii="Consolas" w:eastAsia="Times New Roman" w:hAnsi="Consolas" w:cs="Courier New"/>
          <w:color w:val="000000"/>
          <w:sz w:val="20"/>
          <w:szCs w:val="20"/>
        </w:rPr>
        <w:t>$0.65</w:t>
      </w:r>
      <w:r w:rsidRPr="007738E0">
        <w:rPr>
          <w:rFonts w:ascii="Consolas" w:eastAsia="Times New Roman" w:hAnsi="Consolas" w:cs="Courier New"/>
          <w:color w:val="E31B23"/>
          <w:sz w:val="20"/>
          <w:szCs w:val="20"/>
        </w:rPr>
        <w:t>&lt;/td&gt;</w:t>
      </w:r>
    </w:p>
    <w:p w14:paraId="0C5FC28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&lt;/tr&gt;</w:t>
      </w:r>
    </w:p>
    <w:p w14:paraId="50B5FBF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82"/>
        <w:gridCol w:w="915"/>
      </w:tblGrid>
      <w:tr w:rsidR="007738E0" w:rsidRPr="007738E0" w14:paraId="47E472BB" w14:textId="77777777" w:rsidTr="007738E0">
        <w:trPr>
          <w:tblCellSpacing w:w="15" w:type="dxa"/>
        </w:trPr>
        <w:tc>
          <w:tcPr>
            <w:tcW w:w="0" w:type="auto"/>
            <w:gridSpan w:val="2"/>
            <w:tcBorders>
              <w:top w:val="nil"/>
              <w:left w:val="nil"/>
              <w:bottom w:val="nil"/>
              <w:right w:val="nil"/>
            </w:tcBorders>
            <w:tcMar>
              <w:top w:w="75" w:type="dxa"/>
              <w:left w:w="150" w:type="dxa"/>
              <w:bottom w:w="75" w:type="dxa"/>
              <w:right w:w="150" w:type="dxa"/>
            </w:tcMar>
            <w:vAlign w:val="center"/>
            <w:hideMark/>
          </w:tcPr>
          <w:p w14:paraId="708F6361" w14:textId="77777777" w:rsidR="007738E0" w:rsidRPr="007738E0" w:rsidRDefault="007738E0" w:rsidP="007738E0">
            <w:pPr>
              <w:spacing w:after="0" w:line="240" w:lineRule="auto"/>
              <w:jc w:val="center"/>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Price List</w:t>
            </w:r>
          </w:p>
        </w:tc>
      </w:tr>
      <w:tr w:rsidR="007738E0" w:rsidRPr="007738E0" w14:paraId="0F91B0B4"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22123864" w14:textId="77777777" w:rsidR="007738E0" w:rsidRPr="007738E0" w:rsidRDefault="007738E0" w:rsidP="007738E0">
            <w:pPr>
              <w:spacing w:after="0" w:line="240" w:lineRule="auto"/>
              <w:jc w:val="center"/>
              <w:rPr>
                <w:rFonts w:ascii="Times New Roman" w:eastAsia="Times New Roman" w:hAnsi="Times New Roman" w:cs="Times New Roman"/>
                <w:b/>
                <w:bCs/>
                <w:sz w:val="24"/>
                <w:szCs w:val="24"/>
              </w:rPr>
            </w:pPr>
            <w:r w:rsidRPr="007738E0">
              <w:rPr>
                <w:rFonts w:ascii="Times New Roman" w:eastAsia="Times New Roman" w:hAnsi="Times New Roman" w:cs="Times New Roman"/>
                <w:b/>
                <w:bCs/>
                <w:sz w:val="24"/>
                <w:szCs w:val="24"/>
              </w:rPr>
              <w:t>Fruit</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300A209B" w14:textId="77777777" w:rsidR="007738E0" w:rsidRPr="007738E0" w:rsidRDefault="007738E0" w:rsidP="007738E0">
            <w:pPr>
              <w:spacing w:after="0" w:line="240" w:lineRule="auto"/>
              <w:jc w:val="center"/>
              <w:rPr>
                <w:rFonts w:ascii="Times New Roman" w:eastAsia="Times New Roman" w:hAnsi="Times New Roman" w:cs="Times New Roman"/>
                <w:b/>
                <w:bCs/>
                <w:sz w:val="24"/>
                <w:szCs w:val="24"/>
              </w:rPr>
            </w:pPr>
            <w:r w:rsidRPr="007738E0">
              <w:rPr>
                <w:rFonts w:ascii="Times New Roman" w:eastAsia="Times New Roman" w:hAnsi="Times New Roman" w:cs="Times New Roman"/>
                <w:b/>
                <w:bCs/>
                <w:sz w:val="24"/>
                <w:szCs w:val="24"/>
              </w:rPr>
              <w:t>Price</w:t>
            </w:r>
          </w:p>
        </w:tc>
      </w:tr>
      <w:tr w:rsidR="007738E0" w:rsidRPr="007738E0" w14:paraId="245F0704"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6334AD6C"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Apple</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76EE05BC"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$0.50</w:t>
            </w:r>
          </w:p>
        </w:tc>
      </w:tr>
      <w:tr w:rsidR="007738E0" w:rsidRPr="007738E0" w14:paraId="31FCCCC9"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6C9CF8E5"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Orange</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5D055E3A"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$0.65</w:t>
            </w:r>
          </w:p>
        </w:tc>
      </w:tr>
    </w:tbl>
    <w:p w14:paraId="4A48FC3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lastRenderedPageBreak/>
        <w:t>Table </w:t>
      </w:r>
      <w:r w:rsidRPr="007738E0">
        <w:rPr>
          <w:rFonts w:ascii="Consolas" w:eastAsia="Times New Roman" w:hAnsi="Consolas" w:cs="Segoe UI"/>
          <w:b/>
          <w:bCs/>
          <w:color w:val="444444"/>
          <w:spacing w:val="15"/>
          <w:sz w:val="23"/>
          <w:szCs w:val="23"/>
        </w:rPr>
        <w:t>&lt;table&gt;...&lt;/table&gt;</w:t>
      </w:r>
    </w:p>
    <w:p w14:paraId="6D00582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Set up a table, consisting of rows of cells.</w:t>
      </w:r>
    </w:p>
    <w:p w14:paraId="4142439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Three optional presentation attributes, </w:t>
      </w:r>
      <w:r w:rsidRPr="007738E0">
        <w:rPr>
          <w:rFonts w:ascii="Consolas" w:eastAsia="Times New Roman" w:hAnsi="Consolas" w:cs="Courier New"/>
          <w:color w:val="000000"/>
          <w:sz w:val="20"/>
          <w:szCs w:val="20"/>
        </w:rPr>
        <w:t>border="</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(specifies the width of borders, in pixels), </w:t>
      </w:r>
      <w:r w:rsidRPr="007738E0">
        <w:rPr>
          <w:rFonts w:ascii="Consolas" w:eastAsia="Times New Roman" w:hAnsi="Consolas" w:cs="Courier New"/>
          <w:color w:val="000000"/>
          <w:sz w:val="20"/>
          <w:szCs w:val="20"/>
        </w:rPr>
        <w:t>cellspacing="</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(specifies the spacing between cells, in pixels), and </w:t>
      </w:r>
      <w:r w:rsidRPr="007738E0">
        <w:rPr>
          <w:rFonts w:ascii="Consolas" w:eastAsia="Times New Roman" w:hAnsi="Consolas" w:cs="Courier New"/>
          <w:color w:val="000000"/>
          <w:sz w:val="20"/>
          <w:szCs w:val="20"/>
        </w:rPr>
        <w:t>cellpadding="</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(define the spacing between the content of the cell and its boundaries, in pixels), are often used in older HTML pages but now deprecated. The now-preferred approach is to use CSS (again! but coming soon!).</w:t>
      </w:r>
    </w:p>
    <w:p w14:paraId="2627713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Table Row </w:t>
      </w:r>
      <w:r w:rsidRPr="007738E0">
        <w:rPr>
          <w:rFonts w:ascii="Consolas" w:eastAsia="Times New Roman" w:hAnsi="Consolas" w:cs="Segoe UI"/>
          <w:b/>
          <w:bCs/>
          <w:color w:val="444444"/>
          <w:spacing w:val="15"/>
          <w:sz w:val="23"/>
          <w:szCs w:val="23"/>
        </w:rPr>
        <w:t>&lt;tr&gt;...&lt;/tr&gt;</w:t>
      </w:r>
    </w:p>
    <w:p w14:paraId="522E11E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Set up a row inside a table, consisting of cells.</w:t>
      </w:r>
    </w:p>
    <w:p w14:paraId="4C71D87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Table Header Cell </w:t>
      </w:r>
      <w:r w:rsidRPr="007738E0">
        <w:rPr>
          <w:rFonts w:ascii="Consolas" w:eastAsia="Times New Roman" w:hAnsi="Consolas" w:cs="Segoe UI"/>
          <w:b/>
          <w:bCs/>
          <w:color w:val="444444"/>
          <w:spacing w:val="15"/>
          <w:sz w:val="23"/>
          <w:szCs w:val="23"/>
        </w:rPr>
        <w:t>&lt;th&gt;...&lt;/th&gt;</w:t>
      </w:r>
      <w:r w:rsidRPr="007738E0">
        <w:rPr>
          <w:rFonts w:ascii="Segoe UI" w:eastAsia="Times New Roman" w:hAnsi="Segoe UI" w:cs="Segoe UI"/>
          <w:b/>
          <w:bCs/>
          <w:color w:val="444444"/>
          <w:spacing w:val="15"/>
          <w:sz w:val="23"/>
          <w:szCs w:val="23"/>
        </w:rPr>
        <w:t>, Table Data Cell </w:t>
      </w:r>
      <w:r w:rsidRPr="007738E0">
        <w:rPr>
          <w:rFonts w:ascii="Consolas" w:eastAsia="Times New Roman" w:hAnsi="Consolas" w:cs="Segoe UI"/>
          <w:b/>
          <w:bCs/>
          <w:color w:val="444444"/>
          <w:spacing w:val="15"/>
          <w:sz w:val="23"/>
          <w:szCs w:val="23"/>
        </w:rPr>
        <w:t>&lt;td&gt;...&lt;/td&gt;</w:t>
      </w:r>
    </w:p>
    <w:p w14:paraId="4689DEE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Set up each individual cell of a row (of a table). </w:t>
      </w:r>
      <w:r w:rsidRPr="007738E0">
        <w:rPr>
          <w:rFonts w:ascii="Consolas" w:eastAsia="Times New Roman" w:hAnsi="Consolas" w:cs="Courier New"/>
          <w:color w:val="000000"/>
          <w:sz w:val="20"/>
          <w:szCs w:val="20"/>
        </w:rPr>
        <w:t>&lt;th&gt;...&lt;/th&gt;</w:t>
      </w:r>
      <w:r w:rsidRPr="007738E0">
        <w:rPr>
          <w:rFonts w:ascii="Segoe UI" w:eastAsia="Times New Roman" w:hAnsi="Segoe UI" w:cs="Segoe UI"/>
          <w:color w:val="000000"/>
          <w:sz w:val="21"/>
          <w:szCs w:val="21"/>
        </w:rPr>
        <w:t> defines a header cell (usually displayed in bold with center alignment) and </w:t>
      </w:r>
      <w:r w:rsidRPr="007738E0">
        <w:rPr>
          <w:rFonts w:ascii="Consolas" w:eastAsia="Times New Roman" w:hAnsi="Consolas" w:cs="Courier New"/>
          <w:color w:val="000000"/>
          <w:sz w:val="20"/>
          <w:szCs w:val="20"/>
        </w:rPr>
        <w:t>&lt;td&gt;...&lt;/td&gt;</w:t>
      </w:r>
      <w:r w:rsidRPr="007738E0">
        <w:rPr>
          <w:rFonts w:ascii="Segoe UI" w:eastAsia="Times New Roman" w:hAnsi="Segoe UI" w:cs="Segoe UI"/>
          <w:color w:val="000000"/>
          <w:sz w:val="21"/>
          <w:szCs w:val="21"/>
        </w:rPr>
        <w:t> defines a body cell.</w:t>
      </w:r>
    </w:p>
    <w:p w14:paraId="32398BC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empty cell is typically marked as </w:t>
      </w:r>
      <w:r w:rsidRPr="007738E0">
        <w:rPr>
          <w:rFonts w:ascii="Consolas" w:eastAsia="Times New Roman" w:hAnsi="Consolas" w:cs="Courier New"/>
          <w:color w:val="000000"/>
          <w:sz w:val="20"/>
          <w:szCs w:val="20"/>
        </w:rPr>
        <w:t>&lt;td&gt;&amp;nbsp;&lt;/td&gt;</w:t>
      </w:r>
      <w:r w:rsidRPr="007738E0">
        <w:rPr>
          <w:rFonts w:ascii="Segoe UI" w:eastAsia="Times New Roman" w:hAnsi="Segoe UI" w:cs="Segoe UI"/>
          <w:color w:val="000000"/>
          <w:sz w:val="21"/>
          <w:szCs w:val="21"/>
        </w:rPr>
        <w:t>.</w:t>
      </w:r>
    </w:p>
    <w:p w14:paraId="64B32F4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Cell Span: Attributes "</w:t>
      </w:r>
      <w:r w:rsidRPr="007738E0">
        <w:rPr>
          <w:rFonts w:ascii="Consolas" w:eastAsia="Times New Roman" w:hAnsi="Consolas" w:cs="Segoe UI"/>
          <w:b/>
          <w:bCs/>
          <w:color w:val="444444"/>
          <w:spacing w:val="15"/>
          <w:sz w:val="23"/>
          <w:szCs w:val="23"/>
        </w:rPr>
        <w:t>rowspan</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colspan</w:t>
      </w:r>
      <w:r w:rsidRPr="007738E0">
        <w:rPr>
          <w:rFonts w:ascii="Segoe UI" w:eastAsia="Times New Roman" w:hAnsi="Segoe UI" w:cs="Segoe UI"/>
          <w:b/>
          <w:bCs/>
          <w:color w:val="444444"/>
          <w:spacing w:val="15"/>
          <w:sz w:val="23"/>
          <w:szCs w:val="23"/>
        </w:rPr>
        <w:t>"</w:t>
      </w:r>
    </w:p>
    <w:p w14:paraId="492A5BB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On a </w:t>
      </w:r>
      <w:r w:rsidRPr="007738E0">
        <w:rPr>
          <w:rFonts w:ascii="Consolas" w:eastAsia="Times New Roman" w:hAnsi="Consolas" w:cs="Courier New"/>
          <w:color w:val="000000"/>
          <w:sz w:val="20"/>
          <w:szCs w:val="20"/>
        </w:rPr>
        <w:t>&lt;td&gt;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&lt;th&gt;</w:t>
      </w:r>
      <w:r w:rsidRPr="007738E0">
        <w:rPr>
          <w:rFonts w:ascii="Segoe UI" w:eastAsia="Times New Roman" w:hAnsi="Segoe UI" w:cs="Segoe UI"/>
          <w:color w:val="000000"/>
          <w:sz w:val="21"/>
          <w:szCs w:val="21"/>
        </w:rPr>
        <w:t> cell, we can use the attribute </w:t>
      </w:r>
      <w:r w:rsidRPr="007738E0">
        <w:rPr>
          <w:rFonts w:ascii="Consolas" w:eastAsia="Times New Roman" w:hAnsi="Consolas" w:cs="Courier New"/>
          <w:color w:val="000000"/>
          <w:sz w:val="20"/>
          <w:szCs w:val="20"/>
        </w:rPr>
        <w:t>rowspan="</w:t>
      </w:r>
      <w:r w:rsidRPr="007738E0">
        <w:rPr>
          <w:rFonts w:ascii="Consolas" w:eastAsia="Times New Roman" w:hAnsi="Consolas" w:cs="Courier New"/>
          <w:i/>
          <w:iCs/>
          <w:color w:val="000000"/>
          <w:sz w:val="20"/>
          <w:szCs w:val="20"/>
        </w:rPr>
        <w:t>numOfRows</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colspan="</w:t>
      </w:r>
      <w:r w:rsidRPr="007738E0">
        <w:rPr>
          <w:rFonts w:ascii="Consolas" w:eastAsia="Times New Roman" w:hAnsi="Consolas" w:cs="Courier New"/>
          <w:i/>
          <w:iCs/>
          <w:color w:val="000000"/>
          <w:sz w:val="20"/>
          <w:szCs w:val="20"/>
        </w:rPr>
        <w:t>numOfColumns</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to span the cell to occupy multiple rows or columns. The subsequent </w:t>
      </w:r>
      <w:r w:rsidRPr="007738E0">
        <w:rPr>
          <w:rFonts w:ascii="Consolas" w:eastAsia="Times New Roman" w:hAnsi="Consolas" w:cs="Courier New"/>
          <w:color w:val="000000"/>
          <w:sz w:val="20"/>
          <w:szCs w:val="20"/>
        </w:rPr>
        <w:t>&lt;td&gt;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&lt;th&gt;</w:t>
      </w:r>
      <w:r w:rsidRPr="007738E0">
        <w:rPr>
          <w:rFonts w:ascii="Segoe UI" w:eastAsia="Times New Roman" w:hAnsi="Segoe UI" w:cs="Segoe UI"/>
          <w:color w:val="000000"/>
          <w:sz w:val="21"/>
          <w:szCs w:val="21"/>
        </w:rPr>
        <w:t> cells will adjust their positions accordingly.</w:t>
      </w:r>
    </w:p>
    <w:p w14:paraId="790C4A0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1:</w:t>
      </w:r>
    </w:p>
    <w:p w14:paraId="6781A9C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&lt;table&gt;</w:t>
      </w:r>
    </w:p>
    <w:p w14:paraId="745AA45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545F52C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&lt;td&gt;11111&lt;/td&gt;</w:t>
      </w:r>
    </w:p>
    <w:p w14:paraId="67F8817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&lt;td&gt;22222&lt;/td&gt;</w:t>
      </w:r>
    </w:p>
    <w:p w14:paraId="438BFA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&lt;td&gt;33333&lt;/td&gt;</w:t>
      </w:r>
    </w:p>
    <w:p w14:paraId="6C19417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1FF0EDB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78DD23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&lt;td&gt;44444&lt;/td&gt;</w:t>
      </w:r>
    </w:p>
    <w:p w14:paraId="5695CCA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 </w:t>
      </w:r>
      <w:r w:rsidRPr="007738E0">
        <w:rPr>
          <w:rFonts w:ascii="Consolas" w:eastAsia="Times New Roman" w:hAnsi="Consolas" w:cs="Courier New"/>
          <w:color w:val="E31B23"/>
          <w:sz w:val="20"/>
          <w:szCs w:val="20"/>
        </w:rPr>
        <w:t>rowspan="2"</w:t>
      </w:r>
      <w:r w:rsidRPr="007738E0">
        <w:rPr>
          <w:rFonts w:ascii="Consolas" w:eastAsia="Times New Roman" w:hAnsi="Consolas" w:cs="Courier New"/>
          <w:color w:val="000000"/>
          <w:sz w:val="20"/>
          <w:szCs w:val="20"/>
        </w:rPr>
        <w:t>&gt;55555&lt;/td&gt;</w:t>
      </w:r>
    </w:p>
    <w:p w14:paraId="4BD958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&lt;td&gt;66666&lt;/td&gt;</w:t>
      </w:r>
    </w:p>
    <w:p w14:paraId="6C31399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377A623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6D17B4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&lt;td&gt;77777&lt;/td&gt;</w:t>
      </w:r>
    </w:p>
    <w:p w14:paraId="416219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&lt;td&gt;88888&lt;/td&gt;</w:t>
      </w:r>
    </w:p>
    <w:p w14:paraId="6B7197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7FE05F6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75"/>
        <w:gridCol w:w="960"/>
        <w:gridCol w:w="975"/>
      </w:tblGrid>
      <w:tr w:rsidR="007738E0" w:rsidRPr="007738E0" w14:paraId="328D50F2"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5DBA0ADA"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11111</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453F2BD4"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22222</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23814DAB"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33333</w:t>
            </w:r>
          </w:p>
        </w:tc>
      </w:tr>
      <w:tr w:rsidR="007738E0" w:rsidRPr="007738E0" w14:paraId="779511F4"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726713C0"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44444</w:t>
            </w:r>
          </w:p>
        </w:tc>
        <w:tc>
          <w:tcPr>
            <w:tcW w:w="0" w:type="auto"/>
            <w:vMerge w:val="restart"/>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776DA3A8"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55555</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442C6E6D"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66666</w:t>
            </w:r>
          </w:p>
        </w:tc>
      </w:tr>
      <w:tr w:rsidR="007738E0" w:rsidRPr="007738E0" w14:paraId="4A5A0721"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2CDEACFC"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77777</w:t>
            </w:r>
          </w:p>
        </w:tc>
        <w:tc>
          <w:tcPr>
            <w:tcW w:w="0" w:type="auto"/>
            <w:vMerge/>
            <w:tcBorders>
              <w:top w:val="single" w:sz="6" w:space="0" w:color="AAAAAA"/>
              <w:left w:val="single" w:sz="6" w:space="0" w:color="AAAAAA"/>
              <w:bottom w:val="single" w:sz="6" w:space="0" w:color="AAAAAA"/>
              <w:right w:val="single" w:sz="6" w:space="0" w:color="AAAAAA"/>
            </w:tcBorders>
            <w:vAlign w:val="center"/>
            <w:hideMark/>
          </w:tcPr>
          <w:p w14:paraId="759F1663" w14:textId="77777777" w:rsidR="007738E0" w:rsidRPr="007738E0" w:rsidRDefault="007738E0" w:rsidP="007738E0">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732AC1CF"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88888</w:t>
            </w:r>
          </w:p>
        </w:tc>
      </w:tr>
    </w:tbl>
    <w:p w14:paraId="7AD04A3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2:</w:t>
      </w:r>
    </w:p>
    <w:p w14:paraId="23BCEA6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&lt;table&gt;</w:t>
      </w:r>
    </w:p>
    <w:p w14:paraId="2179BFD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56C1AB6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 </w:t>
      </w:r>
      <w:r w:rsidRPr="007738E0">
        <w:rPr>
          <w:rFonts w:ascii="Consolas" w:eastAsia="Times New Roman" w:hAnsi="Consolas" w:cs="Courier New"/>
          <w:color w:val="E31B23"/>
          <w:sz w:val="20"/>
          <w:szCs w:val="20"/>
        </w:rPr>
        <w:t>colspan="2" rowspan="2"</w:t>
      </w:r>
      <w:r w:rsidRPr="007738E0">
        <w:rPr>
          <w:rFonts w:ascii="Consolas" w:eastAsia="Times New Roman" w:hAnsi="Consolas" w:cs="Courier New"/>
          <w:color w:val="000000"/>
          <w:sz w:val="20"/>
          <w:szCs w:val="20"/>
        </w:rPr>
        <w:t>&gt;11111&lt;/td&gt;</w:t>
      </w:r>
    </w:p>
    <w:p w14:paraId="5ED9FB9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&lt;td&gt;22222&lt;/td&gt;</w:t>
      </w:r>
    </w:p>
    <w:p w14:paraId="6B94BF6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447F57B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6455C39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&lt;td&gt;33333&lt;/td&gt;</w:t>
      </w:r>
    </w:p>
    <w:p w14:paraId="493DD1E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63AA2E0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12B5D68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&lt;td&gt;44444&lt;/td&gt;</w:t>
      </w:r>
    </w:p>
    <w:p w14:paraId="64F4EF0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&lt;td&gt;55555&lt;/td&gt;</w:t>
      </w:r>
    </w:p>
    <w:p w14:paraId="23820F5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&lt;td&gt;66666&lt;/td&gt;</w:t>
      </w:r>
    </w:p>
    <w:p w14:paraId="4F947BB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0E5AEAE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75"/>
        <w:gridCol w:w="960"/>
        <w:gridCol w:w="975"/>
      </w:tblGrid>
      <w:tr w:rsidR="007738E0" w:rsidRPr="007738E0" w14:paraId="6DC28A04" w14:textId="77777777" w:rsidTr="007738E0">
        <w:trPr>
          <w:tblCellSpacing w:w="15" w:type="dxa"/>
        </w:trPr>
        <w:tc>
          <w:tcPr>
            <w:tcW w:w="0" w:type="auto"/>
            <w:gridSpan w:val="2"/>
            <w:vMerge w:val="restart"/>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50F28E70"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11111</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044F3575"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22222</w:t>
            </w:r>
          </w:p>
        </w:tc>
      </w:tr>
      <w:tr w:rsidR="007738E0" w:rsidRPr="007738E0" w14:paraId="715D47C8" w14:textId="77777777" w:rsidTr="007738E0">
        <w:trPr>
          <w:tblCellSpacing w:w="15" w:type="dxa"/>
        </w:trPr>
        <w:tc>
          <w:tcPr>
            <w:tcW w:w="0" w:type="auto"/>
            <w:gridSpan w:val="2"/>
            <w:vMerge/>
            <w:tcBorders>
              <w:top w:val="single" w:sz="6" w:space="0" w:color="AAAAAA"/>
              <w:left w:val="single" w:sz="6" w:space="0" w:color="AAAAAA"/>
              <w:bottom w:val="single" w:sz="6" w:space="0" w:color="AAAAAA"/>
              <w:right w:val="single" w:sz="6" w:space="0" w:color="AAAAAA"/>
            </w:tcBorders>
            <w:vAlign w:val="center"/>
            <w:hideMark/>
          </w:tcPr>
          <w:p w14:paraId="5B35A45A" w14:textId="77777777" w:rsidR="007738E0" w:rsidRPr="007738E0" w:rsidRDefault="007738E0" w:rsidP="007738E0">
            <w:pPr>
              <w:spacing w:after="0" w:line="240" w:lineRule="auto"/>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33EEF5ED"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33333</w:t>
            </w:r>
          </w:p>
        </w:tc>
      </w:tr>
      <w:tr w:rsidR="007738E0" w:rsidRPr="007738E0" w14:paraId="02E3D583"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2297B6D3"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44444</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314D772C"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55555</w:t>
            </w:r>
          </w:p>
        </w:tc>
        <w:tc>
          <w:tcPr>
            <w:tcW w:w="0" w:type="auto"/>
            <w:tcBorders>
              <w:top w:val="single" w:sz="6" w:space="0" w:color="AAAAAA"/>
              <w:left w:val="single" w:sz="6" w:space="0" w:color="AAAAAA"/>
              <w:bottom w:val="single" w:sz="6" w:space="0" w:color="AAAAAA"/>
              <w:right w:val="single" w:sz="6" w:space="0" w:color="AAAAAA"/>
            </w:tcBorders>
            <w:tcMar>
              <w:top w:w="75" w:type="dxa"/>
              <w:left w:w="150" w:type="dxa"/>
              <w:bottom w:w="75" w:type="dxa"/>
              <w:right w:w="150" w:type="dxa"/>
            </w:tcMar>
            <w:vAlign w:val="center"/>
            <w:hideMark/>
          </w:tcPr>
          <w:p w14:paraId="03E1A782"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66666</w:t>
            </w:r>
          </w:p>
        </w:tc>
      </w:tr>
    </w:tbl>
    <w:p w14:paraId="7982A74D"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Table Header </w:t>
      </w:r>
      <w:r w:rsidRPr="007738E0">
        <w:rPr>
          <w:rFonts w:ascii="Consolas" w:eastAsia="Times New Roman" w:hAnsi="Consolas" w:cs="Segoe UI"/>
          <w:b/>
          <w:bCs/>
          <w:color w:val="444444"/>
          <w:spacing w:val="15"/>
          <w:sz w:val="23"/>
          <w:szCs w:val="23"/>
        </w:rPr>
        <w:t>&lt;thead&gt;...&lt;/thead&gt;</w:t>
      </w:r>
      <w:r w:rsidRPr="007738E0">
        <w:rPr>
          <w:rFonts w:ascii="Segoe UI" w:eastAsia="Times New Roman" w:hAnsi="Segoe UI" w:cs="Segoe UI"/>
          <w:b/>
          <w:bCs/>
          <w:color w:val="444444"/>
          <w:spacing w:val="15"/>
          <w:sz w:val="23"/>
          <w:szCs w:val="23"/>
        </w:rPr>
        <w:t>, Table Body </w:t>
      </w:r>
      <w:r w:rsidRPr="007738E0">
        <w:rPr>
          <w:rFonts w:ascii="Consolas" w:eastAsia="Times New Roman" w:hAnsi="Consolas" w:cs="Segoe UI"/>
          <w:b/>
          <w:bCs/>
          <w:color w:val="444444"/>
          <w:spacing w:val="15"/>
          <w:sz w:val="23"/>
          <w:szCs w:val="23"/>
        </w:rPr>
        <w:t>&lt;tbody&gt;...&lt;/tbody&gt;</w:t>
      </w:r>
      <w:r w:rsidRPr="007738E0">
        <w:rPr>
          <w:rFonts w:ascii="Segoe UI" w:eastAsia="Times New Roman" w:hAnsi="Segoe UI" w:cs="Segoe UI"/>
          <w:b/>
          <w:bCs/>
          <w:color w:val="444444"/>
          <w:spacing w:val="15"/>
          <w:sz w:val="23"/>
          <w:szCs w:val="23"/>
        </w:rPr>
        <w:t> and Table Footer </w:t>
      </w:r>
      <w:r w:rsidRPr="007738E0">
        <w:rPr>
          <w:rFonts w:ascii="Consolas" w:eastAsia="Times New Roman" w:hAnsi="Consolas" w:cs="Segoe UI"/>
          <w:b/>
          <w:bCs/>
          <w:color w:val="444444"/>
          <w:spacing w:val="15"/>
          <w:sz w:val="23"/>
          <w:szCs w:val="23"/>
        </w:rPr>
        <w:t>&lt;tfoot&gt;...&lt;/tfoot&gt;</w:t>
      </w:r>
    </w:p>
    <w:p w14:paraId="2459355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Used to define a header, body and footer </w:t>
      </w:r>
      <w:r w:rsidRPr="007738E0">
        <w:rPr>
          <w:rFonts w:ascii="Segoe UI" w:eastAsia="Times New Roman" w:hAnsi="Segoe UI" w:cs="Segoe UI"/>
          <w:i/>
          <w:iCs/>
          <w:color w:val="000000"/>
          <w:sz w:val="21"/>
          <w:szCs w:val="21"/>
        </w:rPr>
        <w:t>sections</w:t>
      </w:r>
      <w:r w:rsidRPr="007738E0">
        <w:rPr>
          <w:rFonts w:ascii="Segoe UI" w:eastAsia="Times New Roman" w:hAnsi="Segoe UI" w:cs="Segoe UI"/>
          <w:color w:val="000000"/>
          <w:sz w:val="21"/>
          <w:szCs w:val="21"/>
        </w:rPr>
        <w:t> for a table. Browser may duplicate the header or footer when breaking the table across multiple pages (in print-out). They can also be used to apply styles to each of the sections.</w:t>
      </w:r>
    </w:p>
    <w:p w14:paraId="0D5FA7C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Column Group </w:t>
      </w:r>
      <w:r w:rsidRPr="007738E0">
        <w:rPr>
          <w:rFonts w:ascii="Consolas" w:eastAsia="Times New Roman" w:hAnsi="Consolas" w:cs="Segoe UI"/>
          <w:b/>
          <w:bCs/>
          <w:color w:val="444444"/>
          <w:spacing w:val="15"/>
          <w:sz w:val="23"/>
          <w:szCs w:val="23"/>
        </w:rPr>
        <w:t>&lt;colgroup&gt;...&lt;/colgroup&gt;</w:t>
      </w:r>
      <w:r w:rsidRPr="007738E0">
        <w:rPr>
          <w:rFonts w:ascii="Segoe UI" w:eastAsia="Times New Roman" w:hAnsi="Segoe UI" w:cs="Segoe UI"/>
          <w:b/>
          <w:bCs/>
          <w:color w:val="444444"/>
          <w:spacing w:val="15"/>
          <w:sz w:val="23"/>
          <w:szCs w:val="23"/>
        </w:rPr>
        <w:t> and Column </w:t>
      </w:r>
      <w:r w:rsidRPr="007738E0">
        <w:rPr>
          <w:rFonts w:ascii="Consolas" w:eastAsia="Times New Roman" w:hAnsi="Consolas" w:cs="Segoe UI"/>
          <w:b/>
          <w:bCs/>
          <w:color w:val="444444"/>
          <w:spacing w:val="15"/>
          <w:sz w:val="23"/>
          <w:szCs w:val="23"/>
        </w:rPr>
        <w:t>&lt;col&gt;</w:t>
      </w:r>
    </w:p>
    <w:p w14:paraId="29B3D24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table is row-centric. It consists of rows of cells. Nonetheless, you can also identify the columns via </w:t>
      </w:r>
      <w:r w:rsidRPr="007738E0">
        <w:rPr>
          <w:rFonts w:ascii="Consolas" w:eastAsia="Times New Roman" w:hAnsi="Consolas" w:cs="Courier New"/>
          <w:color w:val="000000"/>
          <w:sz w:val="20"/>
          <w:szCs w:val="20"/>
        </w:rPr>
        <w:t>&lt;colgroup&gt;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&lt;col&gt;</w:t>
      </w:r>
      <w:r w:rsidRPr="007738E0">
        <w:rPr>
          <w:rFonts w:ascii="Segoe UI" w:eastAsia="Times New Roman" w:hAnsi="Segoe UI" w:cs="Segoe UI"/>
          <w:color w:val="000000"/>
          <w:sz w:val="21"/>
          <w:szCs w:val="21"/>
        </w:rPr>
        <w:t>. But the features are really limited. Only a few properties could be applied on columns: </w:t>
      </w:r>
      <w:r w:rsidRPr="007738E0">
        <w:rPr>
          <w:rFonts w:ascii="Consolas" w:eastAsia="Times New Roman" w:hAnsi="Consolas" w:cs="Courier New"/>
          <w:color w:val="000000"/>
          <w:sz w:val="20"/>
          <w:szCs w:val="20"/>
        </w:rPr>
        <w:t>border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background</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visibility</w:t>
      </w:r>
      <w:r w:rsidRPr="007738E0">
        <w:rPr>
          <w:rFonts w:ascii="Segoe UI" w:eastAsia="Times New Roman" w:hAnsi="Segoe UI" w:cs="Segoe UI"/>
          <w:color w:val="000000"/>
          <w:sz w:val="21"/>
          <w:szCs w:val="21"/>
        </w:rPr>
        <w:t>.</w:t>
      </w:r>
    </w:p>
    <w:p w14:paraId="72970A5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w:t>
      </w:r>
      <w:r w:rsidRPr="007738E0">
        <w:rPr>
          <w:rFonts w:ascii="Consolas" w:eastAsia="Times New Roman" w:hAnsi="Consolas" w:cs="Courier New"/>
          <w:color w:val="000000"/>
          <w:sz w:val="20"/>
          <w:szCs w:val="20"/>
        </w:rPr>
        <w:t>&lt;colgroup&gt;...&lt;/colgroup&gt;</w:t>
      </w:r>
      <w:r w:rsidRPr="007738E0">
        <w:rPr>
          <w:rFonts w:ascii="Segoe UI" w:eastAsia="Times New Roman" w:hAnsi="Segoe UI" w:cs="Segoe UI"/>
          <w:color w:val="000000"/>
          <w:sz w:val="21"/>
          <w:szCs w:val="21"/>
        </w:rPr>
        <w:t> can be used to group a set of columns, so that styles can be applied to all the columns in the group. Similarly, </w:t>
      </w:r>
      <w:r w:rsidRPr="007738E0">
        <w:rPr>
          <w:rFonts w:ascii="Consolas" w:eastAsia="Times New Roman" w:hAnsi="Consolas" w:cs="Courier New"/>
          <w:color w:val="000000"/>
          <w:sz w:val="20"/>
          <w:szCs w:val="20"/>
        </w:rPr>
        <w:t>&lt;col&gt;</w:t>
      </w:r>
      <w:r w:rsidRPr="007738E0">
        <w:rPr>
          <w:rFonts w:ascii="Segoe UI" w:eastAsia="Times New Roman" w:hAnsi="Segoe UI" w:cs="Segoe UI"/>
          <w:color w:val="000000"/>
          <w:sz w:val="21"/>
          <w:szCs w:val="21"/>
        </w:rPr>
        <w:t> can be used to identify a column for applying styles.</w:t>
      </w:r>
    </w:p>
    <w:p w14:paraId="2773B06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attribute </w:t>
      </w:r>
      <w:r w:rsidRPr="007738E0">
        <w:rPr>
          <w:rFonts w:ascii="Consolas" w:eastAsia="Times New Roman" w:hAnsi="Consolas" w:cs="Courier New"/>
          <w:color w:val="000000"/>
          <w:sz w:val="20"/>
          <w:szCs w:val="20"/>
        </w:rPr>
        <w:t>span="</w:t>
      </w:r>
      <w:r w:rsidRPr="007738E0">
        <w:rPr>
          <w:rFonts w:ascii="Consolas" w:eastAsia="Times New Roman" w:hAnsi="Consolas" w:cs="Courier New"/>
          <w:i/>
          <w:iCs/>
          <w:color w:val="000000"/>
          <w:sz w:val="20"/>
          <w:szCs w:val="20"/>
        </w:rPr>
        <w:t>numOfColumns</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specifies the number of columns belonging to this </w:t>
      </w:r>
      <w:r w:rsidRPr="007738E0">
        <w:rPr>
          <w:rFonts w:ascii="Consolas" w:eastAsia="Times New Roman" w:hAnsi="Consolas" w:cs="Courier New"/>
          <w:color w:val="000000"/>
          <w:sz w:val="20"/>
          <w:szCs w:val="20"/>
        </w:rPr>
        <w:t>&lt;colgroup&gt;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&lt;col&gt;</w:t>
      </w:r>
      <w:r w:rsidRPr="007738E0">
        <w:rPr>
          <w:rFonts w:ascii="Segoe UI" w:eastAsia="Times New Roman" w:hAnsi="Segoe UI" w:cs="Segoe UI"/>
          <w:color w:val="000000"/>
          <w:sz w:val="21"/>
          <w:szCs w:val="21"/>
        </w:rPr>
        <w:t> declaration.</w:t>
      </w:r>
    </w:p>
    <w:p w14:paraId="1C4407C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Consolas" w:eastAsia="Times New Roman" w:hAnsi="Consolas" w:cs="Courier New"/>
          <w:color w:val="000000"/>
          <w:sz w:val="20"/>
          <w:szCs w:val="20"/>
        </w:rPr>
        <w:t>&lt;col&gt;</w:t>
      </w:r>
      <w:r w:rsidRPr="007738E0">
        <w:rPr>
          <w:rFonts w:ascii="Segoe UI" w:eastAsia="Times New Roman" w:hAnsi="Segoe UI" w:cs="Segoe UI"/>
          <w:color w:val="000000"/>
          <w:sz w:val="21"/>
          <w:szCs w:val="21"/>
        </w:rPr>
        <w:t> not nested under </w:t>
      </w:r>
      <w:r w:rsidRPr="007738E0">
        <w:rPr>
          <w:rFonts w:ascii="Consolas" w:eastAsia="Times New Roman" w:hAnsi="Consolas" w:cs="Courier New"/>
          <w:color w:val="000000"/>
          <w:sz w:val="20"/>
          <w:szCs w:val="20"/>
        </w:rPr>
        <w:t>&lt;colgroup&gt;</w:t>
      </w:r>
      <w:r w:rsidRPr="007738E0">
        <w:rPr>
          <w:rFonts w:ascii="Segoe UI" w:eastAsia="Times New Roman" w:hAnsi="Segoe UI" w:cs="Segoe UI"/>
          <w:color w:val="000000"/>
          <w:sz w:val="21"/>
          <w:szCs w:val="21"/>
        </w:rPr>
        <w:t> is automatically wrap under a </w:t>
      </w:r>
      <w:r w:rsidRPr="007738E0">
        <w:rPr>
          <w:rFonts w:ascii="Consolas" w:eastAsia="Times New Roman" w:hAnsi="Consolas" w:cs="Courier New"/>
          <w:color w:val="000000"/>
          <w:sz w:val="20"/>
          <w:szCs w:val="20"/>
        </w:rPr>
        <w:t>&lt;colgroup&gt;</w:t>
      </w:r>
      <w:r w:rsidRPr="007738E0">
        <w:rPr>
          <w:rFonts w:ascii="Segoe UI" w:eastAsia="Times New Roman" w:hAnsi="Segoe UI" w:cs="Segoe UI"/>
          <w:color w:val="000000"/>
          <w:sz w:val="21"/>
          <w:szCs w:val="21"/>
        </w:rPr>
        <w:t>.</w:t>
      </w:r>
    </w:p>
    <w:p w14:paraId="78EA863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1:</w:t>
      </w:r>
    </w:p>
    <w:p w14:paraId="582C36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&lt;table&gt;</w:t>
      </w:r>
    </w:p>
    <w:p w14:paraId="332E58C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&lt;!-- col group 1 spans 3 columns --&gt;</w:t>
      </w:r>
    </w:p>
    <w:p w14:paraId="1411106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&lt;colgroup span="3" style="background-color:lightgrey"&gt;&lt;/colgroup&gt;</w:t>
      </w:r>
    </w:p>
    <w:p w14:paraId="6DAF232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&lt;!-- col group 2 spans 1 columns --&gt;</w:t>
      </w:r>
    </w:p>
    <w:p w14:paraId="72E4399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&lt;colgroup span="1"&gt;&lt;/colgroup&gt;</w:t>
      </w:r>
    </w:p>
    <w:p w14:paraId="3881B56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6319647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1 is in the group&lt;/td&gt;</w:t>
      </w:r>
    </w:p>
    <w:p w14:paraId="60303BF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2 is in the group&lt;/td&gt;</w:t>
      </w:r>
    </w:p>
    <w:p w14:paraId="357859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&lt;td&gt;Col 3 is in the group&lt;/td&gt;</w:t>
      </w:r>
    </w:p>
    <w:p w14:paraId="64FD33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4 is NOT in the group&lt;/td&gt;</w:t>
      </w:r>
    </w:p>
    <w:p w14:paraId="609B24D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3AE1977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7B7C62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1 is in the group&lt;/td&gt;</w:t>
      </w:r>
    </w:p>
    <w:p w14:paraId="6DE1AA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2 is in the group&lt;/td&gt;</w:t>
      </w:r>
    </w:p>
    <w:p w14:paraId="054CAC8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3 is in the group&lt;/td&gt;</w:t>
      </w:r>
    </w:p>
    <w:p w14:paraId="6983335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4 is NOT in the group&lt;/td&gt;</w:t>
      </w:r>
    </w:p>
    <w:p w14:paraId="6956A12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3B71F0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92"/>
        <w:gridCol w:w="2177"/>
        <w:gridCol w:w="2177"/>
        <w:gridCol w:w="2745"/>
      </w:tblGrid>
      <w:tr w:rsidR="007738E0" w:rsidRPr="007738E0" w14:paraId="5205CDE9"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1D2EA2F7"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1 is in the group</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212E98B4"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2 is in the group</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13A4E2FF"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3 is in the group</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37A50D8E"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4 is NOT in the group</w:t>
            </w:r>
          </w:p>
        </w:tc>
      </w:tr>
      <w:tr w:rsidR="007738E0" w:rsidRPr="007738E0" w14:paraId="018F928B"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43B94EDE"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1 is in the group</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371371B7"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2 is in the group</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7FFE55DD"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3 is in the group</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5B30FE10"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4 is NOT in the group</w:t>
            </w:r>
          </w:p>
        </w:tc>
      </w:tr>
    </w:tbl>
    <w:p w14:paraId="7BF5931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2:</w:t>
      </w:r>
    </w:p>
    <w:p w14:paraId="1718ED3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&lt;table&gt;</w:t>
      </w:r>
    </w:p>
    <w:p w14:paraId="32503E5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&lt;!--  colgroup 1 consists of col 1 and col 2 --&gt;</w:t>
      </w:r>
    </w:p>
    <w:p w14:paraId="4B74DC7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&lt;colgroup&gt;</w:t>
      </w:r>
    </w:p>
    <w:p w14:paraId="5D3A659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&lt;col style="background-color:lightyellow" /&gt;</w:t>
      </w:r>
    </w:p>
    <w:p w14:paraId="24576F8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&lt;col style="background-color:white"  /&gt;</w:t>
      </w:r>
    </w:p>
    <w:p w14:paraId="495F421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 xml:space="preserve">  &lt;/colgroup&gt;</w:t>
      </w:r>
    </w:p>
    <w:p w14:paraId="6676A22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&lt;!--  colgroup 2 consists of col 3 and col 4 --&gt;</w:t>
      </w:r>
    </w:p>
    <w:p w14:paraId="703878E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&lt;colgroup style="background-color:lightgrey" &gt;</w:t>
      </w:r>
    </w:p>
    <w:p w14:paraId="4184217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&lt;col span="2" /&gt;</w:t>
      </w:r>
    </w:p>
    <w:p w14:paraId="0504DE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 xml:space="preserve">  &lt;/colgroup&gt;</w:t>
      </w:r>
    </w:p>
    <w:p w14:paraId="26E128C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26E68F1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1 in the group 1&lt;/td&gt;</w:t>
      </w:r>
    </w:p>
    <w:p w14:paraId="760C71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2 in the group 1&lt;/td&gt;</w:t>
      </w:r>
    </w:p>
    <w:p w14:paraId="5658BCD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3 in the group 2&lt;/td&gt;</w:t>
      </w:r>
    </w:p>
    <w:p w14:paraId="2551268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4 in the group 2&lt;/td&gt;</w:t>
      </w:r>
    </w:p>
    <w:p w14:paraId="353EBE4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4316E2C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60074B4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1 in the group 1&lt;/td&gt;</w:t>
      </w:r>
    </w:p>
    <w:p w14:paraId="12DFD23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2 in the group 1&lt;/td&gt;</w:t>
      </w:r>
    </w:p>
    <w:p w14:paraId="2F903F4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3 in the group 2&lt;/td&gt;</w:t>
      </w:r>
    </w:p>
    <w:p w14:paraId="4BD862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&lt;td&gt;Col 4 in the group 2&lt;/td&gt;</w:t>
      </w:r>
    </w:p>
    <w:p w14:paraId="474AB52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&lt;/tr&gt;</w:t>
      </w:r>
    </w:p>
    <w:p w14:paraId="1814C73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&lt;/table&gt;</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52"/>
        <w:gridCol w:w="2137"/>
        <w:gridCol w:w="2137"/>
        <w:gridCol w:w="2152"/>
      </w:tblGrid>
      <w:tr w:rsidR="007738E0" w:rsidRPr="007738E0" w14:paraId="29601297"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702BD409"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1 in the group 1</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5C72408C"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2 in the group 1</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26232EA0"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3 in the group 2</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2EC07BF4"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4 in the group 2</w:t>
            </w:r>
          </w:p>
        </w:tc>
      </w:tr>
      <w:tr w:rsidR="007738E0" w:rsidRPr="007738E0" w14:paraId="45E3D47C" w14:textId="77777777" w:rsidTr="007738E0">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65B5E140"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1 in the group 1</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0D8F4F83"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2 in the group 1</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4DEA0059"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3 in the group 2</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14:paraId="251C332C" w14:textId="77777777" w:rsidR="007738E0" w:rsidRPr="007738E0" w:rsidRDefault="007738E0" w:rsidP="007738E0">
            <w:pPr>
              <w:spacing w:after="0" w:line="240" w:lineRule="auto"/>
              <w:rPr>
                <w:rFonts w:ascii="Times New Roman" w:eastAsia="Times New Roman" w:hAnsi="Times New Roman" w:cs="Times New Roman"/>
                <w:sz w:val="24"/>
                <w:szCs w:val="24"/>
              </w:rPr>
            </w:pPr>
            <w:r w:rsidRPr="007738E0">
              <w:rPr>
                <w:rFonts w:ascii="Times New Roman" w:eastAsia="Times New Roman" w:hAnsi="Times New Roman" w:cs="Times New Roman"/>
                <w:sz w:val="24"/>
                <w:szCs w:val="24"/>
              </w:rPr>
              <w:t>Col 4 in the group 2</w:t>
            </w:r>
          </w:p>
        </w:tc>
      </w:tr>
    </w:tbl>
    <w:p w14:paraId="505B670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Read "A Complete Guide to the Table Element" @ </w:t>
      </w:r>
      <w:hyperlink r:id="rId73" w:history="1">
        <w:r w:rsidRPr="007738E0">
          <w:rPr>
            <w:rFonts w:ascii="Segoe UI" w:eastAsia="Times New Roman" w:hAnsi="Segoe UI" w:cs="Segoe UI"/>
            <w:color w:val="0B5395"/>
            <w:sz w:val="21"/>
            <w:szCs w:val="21"/>
            <w:u w:val="single"/>
          </w:rPr>
          <w:t>https://css-tricks.com/complete-guide-table-element/</w:t>
        </w:r>
      </w:hyperlink>
      <w:r w:rsidRPr="007738E0">
        <w:rPr>
          <w:rFonts w:ascii="Segoe UI" w:eastAsia="Times New Roman" w:hAnsi="Segoe UI" w:cs="Segoe UI"/>
          <w:color w:val="000000"/>
          <w:sz w:val="21"/>
          <w:szCs w:val="21"/>
        </w:rPr>
        <w:t>.</w:t>
      </w:r>
    </w:p>
    <w:p w14:paraId="5D8D1492"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4.12  Anchors and Hyperlinks</w:t>
      </w:r>
    </w:p>
    <w:p w14:paraId="085AFD6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A hypertext-link (or hyperlink, or link) allows users to:</w:t>
      </w:r>
    </w:p>
    <w:p w14:paraId="25B75200" w14:textId="77777777" w:rsidR="007738E0" w:rsidRPr="007738E0" w:rsidRDefault="007738E0" w:rsidP="007738E0">
      <w:pPr>
        <w:numPr>
          <w:ilvl w:val="0"/>
          <w:numId w:val="30"/>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navigate to a different document.</w:t>
      </w:r>
    </w:p>
    <w:p w14:paraId="04D182BA" w14:textId="77777777" w:rsidR="007738E0" w:rsidRPr="007738E0" w:rsidRDefault="007738E0" w:rsidP="007738E0">
      <w:pPr>
        <w:numPr>
          <w:ilvl w:val="0"/>
          <w:numId w:val="30"/>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navigate to an "Anchor Point" (or bookmark) in the current document or another document, or</w:t>
      </w:r>
    </w:p>
    <w:p w14:paraId="7490B9F0" w14:textId="77777777" w:rsidR="007738E0" w:rsidRPr="007738E0" w:rsidRDefault="007738E0" w:rsidP="007738E0">
      <w:pPr>
        <w:numPr>
          <w:ilvl w:val="0"/>
          <w:numId w:val="30"/>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request other web resources (such as e-mail).</w:t>
      </w:r>
    </w:p>
    <w:p w14:paraId="6F3A180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anchor element </w:t>
      </w:r>
      <w:r w:rsidRPr="007738E0">
        <w:rPr>
          <w:rFonts w:ascii="Consolas" w:eastAsia="Times New Roman" w:hAnsi="Consolas" w:cs="Courier New"/>
          <w:color w:val="000000"/>
          <w:sz w:val="20"/>
          <w:szCs w:val="20"/>
        </w:rPr>
        <w:t>&lt;a&gt;...&lt;/a&gt;</w:t>
      </w:r>
      <w:r w:rsidRPr="007738E0">
        <w:rPr>
          <w:rFonts w:ascii="Segoe UI" w:eastAsia="Times New Roman" w:hAnsi="Segoe UI" w:cs="Segoe UI"/>
          <w:color w:val="000000"/>
          <w:sz w:val="21"/>
          <w:szCs w:val="21"/>
        </w:rPr>
        <w:t> can perform one of these two functions:</w:t>
      </w:r>
    </w:p>
    <w:p w14:paraId="22B7ED41" w14:textId="77777777" w:rsidR="007738E0" w:rsidRPr="007738E0" w:rsidRDefault="007738E0" w:rsidP="007738E0">
      <w:pPr>
        <w:numPr>
          <w:ilvl w:val="0"/>
          <w:numId w:val="3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It can be used to set up a </w:t>
      </w:r>
      <w:r w:rsidRPr="007738E0">
        <w:rPr>
          <w:rFonts w:ascii="Segoe UI" w:eastAsia="Times New Roman" w:hAnsi="Segoe UI" w:cs="Segoe UI"/>
          <w:i/>
          <w:iCs/>
          <w:color w:val="000000"/>
          <w:sz w:val="21"/>
          <w:szCs w:val="21"/>
        </w:rPr>
        <w:t>hyperlink</w:t>
      </w:r>
      <w:r w:rsidRPr="007738E0">
        <w:rPr>
          <w:rFonts w:ascii="Segoe UI" w:eastAsia="Times New Roman" w:hAnsi="Segoe UI" w:cs="Segoe UI"/>
          <w:color w:val="000000"/>
          <w:sz w:val="21"/>
          <w:szCs w:val="21"/>
        </w:rPr>
        <w:t>, where user can navigate to the target document by clicking the link.</w:t>
      </w:r>
    </w:p>
    <w:p w14:paraId="05159914" w14:textId="77777777" w:rsidR="007738E0" w:rsidRPr="007738E0" w:rsidRDefault="007738E0" w:rsidP="007738E0">
      <w:pPr>
        <w:numPr>
          <w:ilvl w:val="0"/>
          <w:numId w:val="3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It can also be used to set up a "</w:t>
      </w:r>
      <w:r w:rsidRPr="007738E0">
        <w:rPr>
          <w:rFonts w:ascii="Segoe UI" w:eastAsia="Times New Roman" w:hAnsi="Segoe UI" w:cs="Segoe UI"/>
          <w:i/>
          <w:iCs/>
          <w:color w:val="000000"/>
          <w:sz w:val="21"/>
          <w:szCs w:val="21"/>
        </w:rPr>
        <w:t>named anchor point</w:t>
      </w:r>
      <w:r w:rsidRPr="007738E0">
        <w:rPr>
          <w:rFonts w:ascii="Segoe UI" w:eastAsia="Times New Roman" w:hAnsi="Segoe UI" w:cs="Segoe UI"/>
          <w:color w:val="000000"/>
          <w:sz w:val="21"/>
          <w:szCs w:val="21"/>
        </w:rPr>
        <w:t>" (or bookmark) within a document, to be targeted by other hyperlinks. This function is hardly used, as we nowadays use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attributes as targets.</w:t>
      </w:r>
    </w:p>
    <w:p w14:paraId="289E4C2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Setting up a Hyperlink </w:t>
      </w:r>
      <w:r w:rsidRPr="007738E0">
        <w:rPr>
          <w:rFonts w:ascii="Consolas" w:eastAsia="Times New Roman" w:hAnsi="Consolas" w:cs="Segoe UI"/>
          <w:b/>
          <w:bCs/>
          <w:color w:val="444444"/>
          <w:spacing w:val="15"/>
          <w:sz w:val="23"/>
          <w:szCs w:val="23"/>
        </w:rPr>
        <w:t>&lt;a href="</w:t>
      </w:r>
      <w:r w:rsidRPr="007738E0">
        <w:rPr>
          <w:rFonts w:ascii="Consolas" w:eastAsia="Times New Roman" w:hAnsi="Consolas" w:cs="Segoe UI"/>
          <w:b/>
          <w:bCs/>
          <w:i/>
          <w:iCs/>
          <w:color w:val="444444"/>
          <w:spacing w:val="15"/>
          <w:sz w:val="23"/>
          <w:szCs w:val="23"/>
        </w:rPr>
        <w:t>url</w:t>
      </w:r>
      <w:r w:rsidRPr="007738E0">
        <w:rPr>
          <w:rFonts w:ascii="Consolas" w:eastAsia="Times New Roman" w:hAnsi="Consolas" w:cs="Segoe UI"/>
          <w:b/>
          <w:bCs/>
          <w:color w:val="444444"/>
          <w:spacing w:val="15"/>
          <w:sz w:val="23"/>
          <w:szCs w:val="23"/>
        </w:rPr>
        <w:t>"&gt;...&lt;/a&gt;</w:t>
      </w:r>
    </w:p>
    <w:p w14:paraId="5BDCAE1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to set up a hyperlink pointing to the </w:t>
      </w:r>
      <w:r w:rsidRPr="007738E0">
        <w:rPr>
          <w:rFonts w:ascii="Segoe UI" w:eastAsia="Times New Roman" w:hAnsi="Segoe UI" w:cs="Segoe UI"/>
          <w:i/>
          <w:iCs/>
          <w:color w:val="000000"/>
          <w:sz w:val="21"/>
          <w:szCs w:val="21"/>
        </w:rPr>
        <w:t>url</w:t>
      </w:r>
      <w:r w:rsidRPr="007738E0">
        <w:rPr>
          <w:rFonts w:ascii="Segoe UI" w:eastAsia="Times New Roman" w:hAnsi="Segoe UI" w:cs="Segoe UI"/>
          <w:color w:val="000000"/>
          <w:sz w:val="21"/>
          <w:szCs w:val="21"/>
        </w:rPr>
        <w:t> in "</w:t>
      </w:r>
      <w:r w:rsidRPr="007738E0">
        <w:rPr>
          <w:rFonts w:ascii="Consolas" w:eastAsia="Times New Roman" w:hAnsi="Consolas" w:cs="Courier New"/>
          <w:color w:val="000000"/>
          <w:sz w:val="20"/>
          <w:szCs w:val="20"/>
        </w:rPr>
        <w:t>href</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hypertext reference</w:t>
      </w:r>
      <w:r w:rsidRPr="007738E0">
        <w:rPr>
          <w:rFonts w:ascii="Segoe UI" w:eastAsia="Times New Roman" w:hAnsi="Segoe UI" w:cs="Segoe UI"/>
          <w:color w:val="000000"/>
          <w:sz w:val="21"/>
          <w:szCs w:val="21"/>
        </w:rPr>
        <w:t>) attribute.</w:t>
      </w:r>
    </w:p>
    <w:p w14:paraId="3C0E8E9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Examples:</w:t>
      </w:r>
    </w:p>
    <w:p w14:paraId="15818E4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w:t>
      </w:r>
      <w:r w:rsidRPr="007738E0">
        <w:rPr>
          <w:rFonts w:ascii="Consolas" w:eastAsia="Times New Roman" w:hAnsi="Consolas" w:cs="Courier New"/>
          <w:color w:val="E31B23"/>
          <w:sz w:val="20"/>
          <w:szCs w:val="20"/>
        </w:rPr>
        <w:t>a href</w:t>
      </w:r>
      <w:r w:rsidRPr="007738E0">
        <w:rPr>
          <w:rFonts w:ascii="Consolas" w:eastAsia="Times New Roman" w:hAnsi="Consolas" w:cs="Courier New"/>
          <w:color w:val="000000"/>
          <w:sz w:val="20"/>
          <w:szCs w:val="20"/>
        </w:rPr>
        <w:t>="http://www.w3c.org"&gt;W3C Home Page&lt;/a&gt;</w:t>
      </w:r>
    </w:p>
    <w:p w14:paraId="263BF5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w:t>
      </w:r>
      <w:r w:rsidRPr="007738E0">
        <w:rPr>
          <w:rFonts w:ascii="Consolas" w:eastAsia="Times New Roman" w:hAnsi="Consolas" w:cs="Courier New"/>
          <w:color w:val="E31B23"/>
          <w:sz w:val="20"/>
          <w:szCs w:val="20"/>
        </w:rPr>
        <w:t>a href</w:t>
      </w:r>
      <w:r w:rsidRPr="007738E0">
        <w:rPr>
          <w:rFonts w:ascii="Consolas" w:eastAsia="Times New Roman" w:hAnsi="Consolas" w:cs="Courier New"/>
          <w:color w:val="000000"/>
          <w:sz w:val="20"/>
          <w:szCs w:val="20"/>
        </w:rPr>
        <w:t>="ftp://ftp.faqs.org"&gt;FTP to FAQS.ORG&lt;/a&gt;</w:t>
      </w:r>
    </w:p>
    <w:p w14:paraId="6549536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Show &lt;</w:t>
      </w:r>
      <w:r w:rsidRPr="007738E0">
        <w:rPr>
          <w:rFonts w:ascii="Consolas" w:eastAsia="Times New Roman" w:hAnsi="Consolas" w:cs="Courier New"/>
          <w:color w:val="E31B23"/>
          <w:sz w:val="20"/>
          <w:szCs w:val="20"/>
        </w:rPr>
        <w:t>a href</w:t>
      </w:r>
      <w:r w:rsidRPr="007738E0">
        <w:rPr>
          <w:rFonts w:ascii="Consolas" w:eastAsia="Times New Roman" w:hAnsi="Consolas" w:cs="Courier New"/>
          <w:color w:val="000000"/>
          <w:sz w:val="20"/>
          <w:szCs w:val="20"/>
        </w:rPr>
        <w:t>="../images/logo.gif"&gt;LOGO&lt;/a&gt;Image</w:t>
      </w:r>
    </w:p>
    <w:p w14:paraId="4910B2E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w:t>
      </w:r>
      <w:r w:rsidRPr="007738E0">
        <w:rPr>
          <w:rFonts w:ascii="Consolas" w:eastAsia="Times New Roman" w:hAnsi="Consolas" w:cs="Courier New"/>
          <w:color w:val="E31B23"/>
          <w:sz w:val="20"/>
          <w:szCs w:val="20"/>
        </w:rPr>
        <w:t>a href</w:t>
      </w:r>
      <w:r w:rsidRPr="007738E0">
        <w:rPr>
          <w:rFonts w:ascii="Consolas" w:eastAsia="Times New Roman" w:hAnsi="Consolas" w:cs="Courier New"/>
          <w:color w:val="000000"/>
          <w:sz w:val="20"/>
          <w:szCs w:val="20"/>
        </w:rPr>
        <w:t>="mailto:help@zzz.com"&gt;Email Help&lt;/a&gt;</w:t>
      </w:r>
    </w:p>
    <w:p w14:paraId="20AC8C7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w:t>
      </w:r>
      <w:r w:rsidRPr="007738E0">
        <w:rPr>
          <w:rFonts w:ascii="Consolas" w:eastAsia="Times New Roman" w:hAnsi="Consolas" w:cs="Courier New"/>
          <w:color w:val="E31B23"/>
          <w:sz w:val="20"/>
          <w:szCs w:val="20"/>
        </w:rPr>
        <w:t>a href</w:t>
      </w:r>
      <w:r w:rsidRPr="007738E0">
        <w:rPr>
          <w:rFonts w:ascii="Consolas" w:eastAsia="Times New Roman" w:hAnsi="Consolas" w:cs="Courier New"/>
          <w:color w:val="000000"/>
          <w:sz w:val="20"/>
          <w:szCs w:val="20"/>
        </w:rPr>
        <w:t>="news:soc.culture.singapore"&gt;Singapore News&lt;/a&gt;</w:t>
      </w:r>
    </w:p>
    <w:p w14:paraId="169528FE"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Link's Target Window/Frame </w:t>
      </w:r>
      <w:r w:rsidRPr="007738E0">
        <w:rPr>
          <w:rFonts w:ascii="Consolas" w:eastAsia="Times New Roman" w:hAnsi="Consolas" w:cs="Segoe UI"/>
          <w:b/>
          <w:bCs/>
          <w:color w:val="444444"/>
          <w:spacing w:val="15"/>
          <w:sz w:val="23"/>
          <w:szCs w:val="23"/>
        </w:rPr>
        <w:t>&lt;a href="</w:t>
      </w:r>
      <w:r w:rsidRPr="007738E0">
        <w:rPr>
          <w:rFonts w:ascii="Consolas" w:eastAsia="Times New Roman" w:hAnsi="Consolas" w:cs="Segoe UI"/>
          <w:b/>
          <w:bCs/>
          <w:i/>
          <w:iCs/>
          <w:color w:val="444444"/>
          <w:spacing w:val="15"/>
          <w:sz w:val="23"/>
          <w:szCs w:val="23"/>
        </w:rPr>
        <w:t>url</w:t>
      </w:r>
      <w:r w:rsidRPr="007738E0">
        <w:rPr>
          <w:rFonts w:ascii="Consolas" w:eastAsia="Times New Roman" w:hAnsi="Consolas" w:cs="Segoe UI"/>
          <w:b/>
          <w:bCs/>
          <w:color w:val="444444"/>
          <w:spacing w:val="15"/>
          <w:sz w:val="23"/>
          <w:szCs w:val="23"/>
        </w:rPr>
        <w:t>" target="..."&gt;...&lt;/a&gt;</w:t>
      </w:r>
    </w:p>
    <w:p w14:paraId="73524C7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Instead of displaying the targeted page pointed to by </w:t>
      </w:r>
      <w:r w:rsidRPr="007738E0">
        <w:rPr>
          <w:rFonts w:ascii="Consolas" w:eastAsia="Times New Roman" w:hAnsi="Consolas" w:cs="Courier New"/>
          <w:color w:val="000000"/>
          <w:sz w:val="20"/>
          <w:szCs w:val="20"/>
        </w:rPr>
        <w:t>href</w:t>
      </w:r>
      <w:r w:rsidRPr="007738E0">
        <w:rPr>
          <w:rFonts w:ascii="Segoe UI" w:eastAsia="Times New Roman" w:hAnsi="Segoe UI" w:cs="Segoe UI"/>
          <w:color w:val="000000"/>
          <w:sz w:val="21"/>
          <w:szCs w:val="21"/>
        </w:rPr>
        <w:t> in the </w:t>
      </w:r>
      <w:r w:rsidRPr="007738E0">
        <w:rPr>
          <w:rFonts w:ascii="Segoe UI" w:eastAsia="Times New Roman" w:hAnsi="Segoe UI" w:cs="Segoe UI"/>
          <w:i/>
          <w:iCs/>
          <w:color w:val="000000"/>
          <w:sz w:val="21"/>
          <w:szCs w:val="21"/>
        </w:rPr>
        <w:t>current</w:t>
      </w:r>
      <w:r w:rsidRPr="007738E0">
        <w:rPr>
          <w:rFonts w:ascii="Segoe UI" w:eastAsia="Times New Roman" w:hAnsi="Segoe UI" w:cs="Segoe UI"/>
          <w:color w:val="000000"/>
          <w:sz w:val="21"/>
          <w:szCs w:val="21"/>
        </w:rPr>
        <w:t> browser's window. You can use the attribute </w:t>
      </w:r>
      <w:r w:rsidRPr="007738E0">
        <w:rPr>
          <w:rFonts w:ascii="Consolas" w:eastAsia="Times New Roman" w:hAnsi="Consolas" w:cs="Courier New"/>
          <w:color w:val="000000"/>
          <w:sz w:val="20"/>
          <w:szCs w:val="20"/>
        </w:rPr>
        <w:t>target="</w:t>
      </w:r>
      <w:r w:rsidRPr="007738E0">
        <w:rPr>
          <w:rFonts w:ascii="Consolas" w:eastAsia="Times New Roman" w:hAnsi="Consolas" w:cs="Courier New"/>
          <w:i/>
          <w:iCs/>
          <w:color w:val="000000"/>
          <w:sz w:val="20"/>
          <w:szCs w:val="20"/>
        </w:rPr>
        <w:t>targetName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to display the new page in another window.</w:t>
      </w:r>
    </w:p>
    <w:p w14:paraId="374D9521" w14:textId="77777777" w:rsidR="007738E0" w:rsidRPr="007738E0" w:rsidRDefault="007738E0" w:rsidP="007738E0">
      <w:pPr>
        <w:numPr>
          <w:ilvl w:val="0"/>
          <w:numId w:val="32"/>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target="_blank"</w:t>
      </w:r>
      <w:r w:rsidRPr="007738E0">
        <w:rPr>
          <w:rFonts w:ascii="Segoe UI" w:eastAsia="Times New Roman" w:hAnsi="Segoe UI" w:cs="Segoe UI"/>
          <w:color w:val="000000"/>
          <w:sz w:val="21"/>
          <w:szCs w:val="21"/>
        </w:rPr>
        <w:t>: opens the linked document in a new tab or window. Take note that some people consider this as annoying and disruptive (hence, it was deprecated in HTML4.01, but supported in HTML5).</w:t>
      </w:r>
    </w:p>
    <w:p w14:paraId="365EE988" w14:textId="77777777" w:rsidR="007738E0" w:rsidRPr="007738E0" w:rsidRDefault="007738E0" w:rsidP="007738E0">
      <w:pPr>
        <w:numPr>
          <w:ilvl w:val="0"/>
          <w:numId w:val="32"/>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target="_self"</w:t>
      </w:r>
      <w:r w:rsidRPr="007738E0">
        <w:rPr>
          <w:rFonts w:ascii="Segoe UI" w:eastAsia="Times New Roman" w:hAnsi="Segoe UI" w:cs="Segoe UI"/>
          <w:color w:val="000000"/>
          <w:sz w:val="21"/>
          <w:szCs w:val="21"/>
        </w:rPr>
        <w:t> (default): opens the linked document in the same window/frame.</w:t>
      </w:r>
    </w:p>
    <w:p w14:paraId="7231D860" w14:textId="77777777" w:rsidR="007738E0" w:rsidRPr="007738E0" w:rsidRDefault="007738E0" w:rsidP="007738E0">
      <w:pPr>
        <w:numPr>
          <w:ilvl w:val="0"/>
          <w:numId w:val="32"/>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target="_parent"</w:t>
      </w:r>
      <w:r w:rsidRPr="007738E0">
        <w:rPr>
          <w:rFonts w:ascii="Segoe UI" w:eastAsia="Times New Roman" w:hAnsi="Segoe UI" w:cs="Segoe UI"/>
          <w:color w:val="000000"/>
          <w:sz w:val="21"/>
          <w:szCs w:val="21"/>
        </w:rPr>
        <w:t>: opens the linked document in the parent frame.</w:t>
      </w:r>
    </w:p>
    <w:p w14:paraId="7D46D022" w14:textId="77777777" w:rsidR="007738E0" w:rsidRPr="007738E0" w:rsidRDefault="007738E0" w:rsidP="007738E0">
      <w:pPr>
        <w:numPr>
          <w:ilvl w:val="0"/>
          <w:numId w:val="32"/>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target="_top"</w:t>
      </w:r>
      <w:r w:rsidRPr="007738E0">
        <w:rPr>
          <w:rFonts w:ascii="Segoe UI" w:eastAsia="Times New Roman" w:hAnsi="Segoe UI" w:cs="Segoe UI"/>
          <w:color w:val="000000"/>
          <w:sz w:val="21"/>
          <w:szCs w:val="21"/>
        </w:rPr>
        <w:t>: opens the linked document in the full body of the window.</w:t>
      </w:r>
    </w:p>
    <w:p w14:paraId="20ABB2E5" w14:textId="77777777" w:rsidR="007738E0" w:rsidRPr="007738E0" w:rsidRDefault="007738E0" w:rsidP="007738E0">
      <w:pPr>
        <w:numPr>
          <w:ilvl w:val="0"/>
          <w:numId w:val="32"/>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target="</w:t>
      </w:r>
      <w:r w:rsidRPr="007738E0">
        <w:rPr>
          <w:rFonts w:ascii="Consolas" w:eastAsia="Times New Roman" w:hAnsi="Consolas" w:cs="Courier New"/>
          <w:i/>
          <w:iCs/>
          <w:color w:val="000000"/>
          <w:sz w:val="20"/>
          <w:szCs w:val="20"/>
        </w:rPr>
        <w:t>frame-name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opens the linked document in the named frame.</w:t>
      </w:r>
    </w:p>
    <w:p w14:paraId="75FACF7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The </w:t>
      </w:r>
      <w:r w:rsidRPr="007738E0">
        <w:rPr>
          <w:rFonts w:ascii="Consolas" w:eastAsia="Times New Roman" w:hAnsi="Consolas" w:cs="Courier New"/>
          <w:color w:val="000000"/>
          <w:sz w:val="20"/>
          <w:szCs w:val="20"/>
        </w:rPr>
        <w:t>target</w:t>
      </w:r>
      <w:r w:rsidRPr="007738E0">
        <w:rPr>
          <w:rFonts w:ascii="Segoe UI" w:eastAsia="Times New Roman" w:hAnsi="Segoe UI" w:cs="Segoe UI"/>
          <w:color w:val="000000"/>
          <w:sz w:val="21"/>
          <w:szCs w:val="21"/>
        </w:rPr>
        <w:t> attribute has been deprecated in HTML 4.01 and XHTML 1.0. But it seems to be back in HTML5.]</w:t>
      </w:r>
    </w:p>
    <w:p w14:paraId="31F6AF2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Setting up a Link Targeting a Specific HTML Element via the </w:t>
      </w:r>
      <w:r w:rsidRPr="007738E0">
        <w:rPr>
          <w:rFonts w:ascii="Consolas" w:eastAsia="Times New Roman" w:hAnsi="Consolas" w:cs="Segoe UI"/>
          <w:b/>
          <w:bCs/>
          <w:color w:val="444444"/>
          <w:spacing w:val="15"/>
          <w:sz w:val="23"/>
          <w:szCs w:val="23"/>
        </w:rPr>
        <w:t>id</w:t>
      </w:r>
      <w:r w:rsidRPr="007738E0">
        <w:rPr>
          <w:rFonts w:ascii="Segoe UI" w:eastAsia="Times New Roman" w:hAnsi="Segoe UI" w:cs="Segoe UI"/>
          <w:b/>
          <w:bCs/>
          <w:color w:val="444444"/>
          <w:spacing w:val="15"/>
          <w:sz w:val="23"/>
          <w:szCs w:val="23"/>
        </w:rPr>
        <w:t> Attribute</w:t>
      </w:r>
    </w:p>
    <w:p w14:paraId="5FAA1C3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setup a link to target a specific HTML element (typically a heading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similar to bookmark, via:</w:t>
      </w:r>
    </w:p>
    <w:p w14:paraId="1C0A75C1" w14:textId="77777777" w:rsidR="007738E0" w:rsidRPr="007738E0" w:rsidRDefault="007738E0" w:rsidP="007738E0">
      <w:pPr>
        <w:numPr>
          <w:ilvl w:val="0"/>
          <w:numId w:val="3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Define an </w:t>
      </w:r>
      <w:r w:rsidRPr="007738E0">
        <w:rPr>
          <w:rFonts w:ascii="Consolas" w:eastAsia="Times New Roman" w:hAnsi="Consolas" w:cs="Courier New"/>
          <w:color w:val="000000"/>
          <w:sz w:val="20"/>
          <w:szCs w:val="20"/>
        </w:rPr>
        <w:t>id="</w:t>
      </w:r>
      <w:r w:rsidRPr="007738E0">
        <w:rPr>
          <w:rFonts w:ascii="Consolas" w:eastAsia="Times New Roman" w:hAnsi="Consolas" w:cs="Courier New"/>
          <w:i/>
          <w:iCs/>
          <w:color w:val="000000"/>
          <w:sz w:val="20"/>
          <w:szCs w:val="20"/>
        </w:rPr>
        <w:t>idName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attribute for the targeted element.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 is applicable to ALL HTML elements, including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-value is supposed to be unique in the document (i.e., no two elements shall have the same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-value). An anchor name (or bookmark) called </w:t>
      </w:r>
      <w:r w:rsidRPr="007738E0">
        <w:rPr>
          <w:rFonts w:ascii="Consolas" w:eastAsia="Times New Roman" w:hAnsi="Consolas" w:cs="Courier New"/>
          <w:i/>
          <w:iCs/>
          <w:color w:val="000000"/>
          <w:sz w:val="20"/>
          <w:szCs w:val="20"/>
        </w:rPr>
        <w:t>idname</w:t>
      </w:r>
      <w:r w:rsidRPr="007738E0">
        <w:rPr>
          <w:rFonts w:ascii="Segoe UI" w:eastAsia="Times New Roman" w:hAnsi="Segoe UI" w:cs="Segoe UI"/>
          <w:color w:val="000000"/>
          <w:sz w:val="21"/>
          <w:szCs w:val="21"/>
        </w:rPr>
        <w:t> will be set up automatically on the element. You can refer to the anchor point via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idName</w:t>
      </w:r>
      <w:r w:rsidRPr="007738E0">
        <w:rPr>
          <w:rFonts w:ascii="Segoe UI" w:eastAsia="Times New Roman" w:hAnsi="Segoe UI" w:cs="Segoe UI"/>
          <w:color w:val="000000"/>
          <w:sz w:val="21"/>
          <w:szCs w:val="21"/>
        </w:rPr>
        <w:t>, by prefixing with a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sign.</w:t>
      </w:r>
    </w:p>
    <w:p w14:paraId="585430EC" w14:textId="77777777" w:rsidR="007738E0" w:rsidRPr="007738E0" w:rsidRDefault="007738E0" w:rsidP="007738E0">
      <w:pPr>
        <w:numPr>
          <w:ilvl w:val="0"/>
          <w:numId w:val="3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Setup a link targeting the anchor point, i.e., </w:t>
      </w:r>
      <w:r w:rsidRPr="007738E0">
        <w:rPr>
          <w:rFonts w:ascii="Consolas" w:eastAsia="Times New Roman" w:hAnsi="Consolas" w:cs="Courier New"/>
          <w:color w:val="000000"/>
          <w:sz w:val="20"/>
          <w:szCs w:val="20"/>
        </w:rPr>
        <w:t>&lt;a href="#</w:t>
      </w:r>
      <w:r w:rsidRPr="007738E0">
        <w:rPr>
          <w:rFonts w:ascii="Consolas" w:eastAsia="Times New Roman" w:hAnsi="Consolas" w:cs="Courier New"/>
          <w:i/>
          <w:iCs/>
          <w:color w:val="000000"/>
          <w:sz w:val="20"/>
          <w:szCs w:val="20"/>
        </w:rPr>
        <w:t>idName</w:t>
      </w:r>
      <w:r w:rsidRPr="007738E0">
        <w:rPr>
          <w:rFonts w:ascii="Consolas" w:eastAsia="Times New Roman" w:hAnsi="Consolas" w:cs="Courier New"/>
          <w:color w:val="000000"/>
          <w:sz w:val="20"/>
          <w:szCs w:val="20"/>
        </w:rPr>
        <w:t>"&gt;...&lt;/a&gt;</w:t>
      </w:r>
      <w:r w:rsidRPr="007738E0">
        <w:rPr>
          <w:rFonts w:ascii="Segoe UI" w:eastAsia="Times New Roman" w:hAnsi="Segoe UI" w:cs="Segoe UI"/>
          <w:color w:val="000000"/>
          <w:sz w:val="21"/>
          <w:szCs w:val="21"/>
        </w:rPr>
        <w:t> for the same document, or </w:t>
      </w:r>
      <w:r w:rsidRPr="007738E0">
        <w:rPr>
          <w:rFonts w:ascii="Consolas" w:eastAsia="Times New Roman" w:hAnsi="Consolas" w:cs="Courier New"/>
          <w:color w:val="000000"/>
          <w:sz w:val="20"/>
          <w:szCs w:val="20"/>
        </w:rPr>
        <w:t>&lt;a href="</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idName</w:t>
      </w:r>
      <w:r w:rsidRPr="007738E0">
        <w:rPr>
          <w:rFonts w:ascii="Consolas" w:eastAsia="Times New Roman" w:hAnsi="Consolas" w:cs="Courier New"/>
          <w:color w:val="000000"/>
          <w:sz w:val="20"/>
          <w:szCs w:val="20"/>
        </w:rPr>
        <w:t>"&gt;...&lt;/a&gt;</w:t>
      </w:r>
      <w:r w:rsidRPr="007738E0">
        <w:rPr>
          <w:rFonts w:ascii="Segoe UI" w:eastAsia="Times New Roman" w:hAnsi="Segoe UI" w:cs="Segoe UI"/>
          <w:color w:val="000000"/>
          <w:sz w:val="21"/>
          <w:szCs w:val="21"/>
        </w:rPr>
        <w:t> for the anchor point in another document identified via </w:t>
      </w:r>
      <w:r w:rsidRPr="007738E0">
        <w:rPr>
          <w:rFonts w:ascii="Consolas" w:eastAsia="Times New Roman" w:hAnsi="Consolas" w:cs="Courier New"/>
          <w:i/>
          <w:iCs/>
          <w:color w:val="000000"/>
          <w:sz w:val="20"/>
          <w:szCs w:val="20"/>
        </w:rPr>
        <w:t>url</w:t>
      </w:r>
      <w:r w:rsidRPr="007738E0">
        <w:rPr>
          <w:rFonts w:ascii="Segoe UI" w:eastAsia="Times New Roman" w:hAnsi="Segoe UI" w:cs="Segoe UI"/>
          <w:color w:val="000000"/>
          <w:sz w:val="21"/>
          <w:szCs w:val="21"/>
        </w:rPr>
        <w:t>.</w:t>
      </w:r>
    </w:p>
    <w:p w14:paraId="30E5B65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For example,</w:t>
      </w:r>
    </w:p>
    <w:p w14:paraId="7790CA9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&lt;h1 </w:t>
      </w:r>
      <w:r w:rsidRPr="007738E0">
        <w:rPr>
          <w:rFonts w:ascii="Consolas" w:eastAsia="Times New Roman" w:hAnsi="Consolas" w:cs="Courier New"/>
          <w:color w:val="E31B23"/>
          <w:sz w:val="20"/>
          <w:szCs w:val="20"/>
        </w:rPr>
        <w:t>id="ch1"</w:t>
      </w:r>
      <w:r w:rsidRPr="007738E0">
        <w:rPr>
          <w:rFonts w:ascii="Consolas" w:eastAsia="Times New Roman" w:hAnsi="Consolas" w:cs="Courier New"/>
          <w:color w:val="000000"/>
          <w:sz w:val="20"/>
          <w:szCs w:val="20"/>
        </w:rPr>
        <w:t>&gt;Chapter 1&lt;/h1&gt;</w:t>
      </w:r>
    </w:p>
    <w:p w14:paraId="08B922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4177119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0FE9BE2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&lt;h1 </w:t>
      </w:r>
      <w:r w:rsidRPr="007738E0">
        <w:rPr>
          <w:rFonts w:ascii="Consolas" w:eastAsia="Times New Roman" w:hAnsi="Consolas" w:cs="Courier New"/>
          <w:color w:val="E31B23"/>
          <w:sz w:val="20"/>
          <w:szCs w:val="20"/>
        </w:rPr>
        <w:t>id="ch2"</w:t>
      </w:r>
      <w:r w:rsidRPr="007738E0">
        <w:rPr>
          <w:rFonts w:ascii="Consolas" w:eastAsia="Times New Roman" w:hAnsi="Consolas" w:cs="Courier New"/>
          <w:color w:val="000000"/>
          <w:sz w:val="20"/>
          <w:szCs w:val="20"/>
        </w:rPr>
        <w:t>&gt;Chapter 2&lt;/h1&gt;</w:t>
      </w:r>
    </w:p>
    <w:p w14:paraId="15305C7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7B57546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604F0A0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Jump to </w:t>
      </w:r>
      <w:r w:rsidRPr="007738E0">
        <w:rPr>
          <w:rFonts w:ascii="Consolas" w:eastAsia="Times New Roman" w:hAnsi="Consolas" w:cs="Courier New"/>
          <w:color w:val="E31B23"/>
          <w:sz w:val="20"/>
          <w:szCs w:val="20"/>
        </w:rPr>
        <w:t>&lt;a href="#ch1"&gt;</w:t>
      </w:r>
      <w:r w:rsidRPr="007738E0">
        <w:rPr>
          <w:rFonts w:ascii="Consolas" w:eastAsia="Times New Roman" w:hAnsi="Consolas" w:cs="Courier New"/>
          <w:color w:val="000000"/>
          <w:sz w:val="20"/>
          <w:szCs w:val="20"/>
        </w:rPr>
        <w:t>Chapter 1</w:t>
      </w:r>
      <w:r w:rsidRPr="007738E0">
        <w:rPr>
          <w:rFonts w:ascii="Consolas" w:eastAsia="Times New Roman" w:hAnsi="Consolas" w:cs="Courier New"/>
          <w:color w:val="E31B23"/>
          <w:sz w:val="20"/>
          <w:szCs w:val="20"/>
        </w:rPr>
        <w:t>&lt;/a&gt;</w:t>
      </w:r>
    </w:p>
    <w:p w14:paraId="53418BE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14A2294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Jump to </w:t>
      </w:r>
      <w:r w:rsidRPr="007738E0">
        <w:rPr>
          <w:rFonts w:ascii="Consolas" w:eastAsia="Times New Roman" w:hAnsi="Consolas" w:cs="Courier New"/>
          <w:color w:val="E31B23"/>
          <w:sz w:val="20"/>
          <w:szCs w:val="20"/>
        </w:rPr>
        <w:t>&lt;a href="#ch2"&gt;</w:t>
      </w:r>
      <w:r w:rsidRPr="007738E0">
        <w:rPr>
          <w:rFonts w:ascii="Consolas" w:eastAsia="Times New Roman" w:hAnsi="Consolas" w:cs="Courier New"/>
          <w:color w:val="000000"/>
          <w:sz w:val="20"/>
          <w:szCs w:val="20"/>
        </w:rPr>
        <w:t>Chapter 2</w:t>
      </w:r>
      <w:r w:rsidRPr="007738E0">
        <w:rPr>
          <w:rFonts w:ascii="Consolas" w:eastAsia="Times New Roman" w:hAnsi="Consolas" w:cs="Courier New"/>
          <w:color w:val="E31B23"/>
          <w:sz w:val="20"/>
          <w:szCs w:val="20"/>
        </w:rPr>
        <w:t>&lt;/a&gt;</w:t>
      </w:r>
    </w:p>
    <w:p w14:paraId="2C16D11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URLs (Uniform Resource Locators)</w:t>
      </w:r>
    </w:p>
    <w:p w14:paraId="025FB3E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URL uniquely identifies a piece of resource over the Internet. A URL is made up of 4 parts as follows:</w:t>
      </w:r>
    </w:p>
    <w:p w14:paraId="2C854AE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i/>
          <w:iCs/>
          <w:color w:val="000000"/>
          <w:sz w:val="20"/>
          <w:szCs w:val="20"/>
        </w:rPr>
        <w:t>protocol</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hostname</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port</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path_and_filename</w:t>
      </w:r>
    </w:p>
    <w:p w14:paraId="109783A6" w14:textId="77777777" w:rsidR="007738E0" w:rsidRPr="007738E0" w:rsidRDefault="007738E0" w:rsidP="007738E0">
      <w:pPr>
        <w:numPr>
          <w:ilvl w:val="0"/>
          <w:numId w:val="34"/>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Protocol: e.g., </w:t>
      </w:r>
      <w:r w:rsidRPr="007738E0">
        <w:rPr>
          <w:rFonts w:ascii="Consolas" w:eastAsia="Times New Roman" w:hAnsi="Consolas" w:cs="Courier New"/>
          <w:color w:val="000000"/>
          <w:sz w:val="20"/>
          <w:szCs w:val="20"/>
        </w:rPr>
        <w:t>http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ftp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mailto</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file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telnet</w:t>
      </w:r>
      <w:r w:rsidRPr="007738E0">
        <w:rPr>
          <w:rFonts w:ascii="Segoe UI" w:eastAsia="Times New Roman" w:hAnsi="Segoe UI" w:cs="Segoe UI"/>
          <w:color w:val="000000"/>
          <w:sz w:val="21"/>
          <w:szCs w:val="21"/>
        </w:rPr>
        <w:t> and others.</w:t>
      </w:r>
    </w:p>
    <w:p w14:paraId="1FA227DC" w14:textId="77777777" w:rsidR="007738E0" w:rsidRPr="007738E0" w:rsidRDefault="007738E0" w:rsidP="007738E0">
      <w:pPr>
        <w:numPr>
          <w:ilvl w:val="0"/>
          <w:numId w:val="34"/>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Server's domain name (e.g., www.w3c.org) or IP address (e.g., 127.0.0.1). The DNS (Domain Name Service) translates a domain name to an IP address.</w:t>
      </w:r>
    </w:p>
    <w:p w14:paraId="2ADFF160" w14:textId="77777777" w:rsidR="007738E0" w:rsidRPr="007738E0" w:rsidRDefault="007738E0" w:rsidP="007738E0">
      <w:pPr>
        <w:numPr>
          <w:ilvl w:val="0"/>
          <w:numId w:val="34"/>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Port number (optional): the TCP port number on which the server application is running. The default TCP port number is used if port number is omitted from the URL. For example, default TCP port number 80 will be used for HTTP, 21 for FTP.</w:t>
      </w:r>
    </w:p>
    <w:p w14:paraId="6C3BAA2B" w14:textId="77777777" w:rsidR="007738E0" w:rsidRPr="007738E0" w:rsidRDefault="007738E0" w:rsidP="007738E0">
      <w:pPr>
        <w:numPr>
          <w:ilvl w:val="0"/>
          <w:numId w:val="34"/>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Directory path and file name: Unix-style forward-slash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is used as the path separator (instead of Windows-style back-slash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Directory path and filename of the URL are case sensitive.</w:t>
      </w:r>
    </w:p>
    <w:p w14:paraId="47FC199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Examples of URLs are:</w:t>
      </w:r>
    </w:p>
    <w:p w14:paraId="2D6EE4A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http://www.w3c.org/css/index.html</w:t>
      </w:r>
    </w:p>
    <w:p w14:paraId="12471EA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http://www.mytest.com:8080/default.html</w:t>
      </w:r>
    </w:p>
    <w:p w14:paraId="4D70D9A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ftp://ftp.faqs.org</w:t>
      </w:r>
    </w:p>
    <w:p w14:paraId="7D5A600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news:soc.culture.singapore</w:t>
      </w:r>
    </w:p>
    <w:p w14:paraId="0F22417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mailto:help@zzz.com</w:t>
      </w:r>
    </w:p>
    <w:p w14:paraId="303614C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Absolute vs. Relative URLs</w:t>
      </w:r>
    </w:p>
    <w:p w14:paraId="25C7BFA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absolute URL is </w:t>
      </w:r>
      <w:r w:rsidRPr="007738E0">
        <w:rPr>
          <w:rFonts w:ascii="Segoe UI" w:eastAsia="Times New Roman" w:hAnsi="Segoe UI" w:cs="Segoe UI"/>
          <w:i/>
          <w:iCs/>
          <w:color w:val="000000"/>
          <w:sz w:val="21"/>
          <w:szCs w:val="21"/>
        </w:rPr>
        <w:t>fully qualified</w:t>
      </w:r>
      <w:r w:rsidRPr="007738E0">
        <w:rPr>
          <w:rFonts w:ascii="Segoe UI" w:eastAsia="Times New Roman" w:hAnsi="Segoe UI" w:cs="Segoe UI"/>
          <w:color w:val="000000"/>
          <w:sz w:val="21"/>
          <w:szCs w:val="21"/>
        </w:rPr>
        <w:t>, e.g., </w:t>
      </w:r>
      <w:r w:rsidRPr="007738E0">
        <w:rPr>
          <w:rFonts w:ascii="Consolas" w:eastAsia="Times New Roman" w:hAnsi="Consolas" w:cs="Courier New"/>
          <w:color w:val="000000"/>
          <w:sz w:val="20"/>
          <w:szCs w:val="20"/>
        </w:rPr>
        <w:t>http://www.mytest.com/abc/index.html</w:t>
      </w:r>
      <w:r w:rsidRPr="007738E0">
        <w:rPr>
          <w:rFonts w:ascii="Segoe UI" w:eastAsia="Times New Roman" w:hAnsi="Segoe UI" w:cs="Segoe UI"/>
          <w:color w:val="000000"/>
          <w:sz w:val="21"/>
          <w:szCs w:val="21"/>
        </w:rPr>
        <w:t>. A relative URL is </w:t>
      </w:r>
      <w:r w:rsidRPr="007738E0">
        <w:rPr>
          <w:rFonts w:ascii="Segoe UI" w:eastAsia="Times New Roman" w:hAnsi="Segoe UI" w:cs="Segoe UI"/>
          <w:i/>
          <w:iCs/>
          <w:color w:val="000000"/>
          <w:sz w:val="21"/>
          <w:szCs w:val="21"/>
        </w:rPr>
        <w:t>relative</w:t>
      </w:r>
      <w:r w:rsidRPr="007738E0">
        <w:rPr>
          <w:rFonts w:ascii="Segoe UI" w:eastAsia="Times New Roman" w:hAnsi="Segoe UI" w:cs="Segoe UI"/>
          <w:color w:val="000000"/>
          <w:sz w:val="21"/>
          <w:szCs w:val="21"/>
        </w:rPr>
        <w:t> to a </w:t>
      </w:r>
      <w:r w:rsidRPr="007738E0">
        <w:rPr>
          <w:rFonts w:ascii="Segoe UI" w:eastAsia="Times New Roman" w:hAnsi="Segoe UI" w:cs="Segoe UI"/>
          <w:i/>
          <w:iCs/>
          <w:color w:val="000000"/>
          <w:sz w:val="21"/>
          <w:szCs w:val="21"/>
        </w:rPr>
        <w:t>base URL</w:t>
      </w:r>
      <w:r w:rsidRPr="007738E0">
        <w:rPr>
          <w:rFonts w:ascii="Segoe UI" w:eastAsia="Times New Roman" w:hAnsi="Segoe UI" w:cs="Segoe UI"/>
          <w:color w:val="000000"/>
          <w:sz w:val="21"/>
          <w:szCs w:val="21"/>
        </w:rPr>
        <w:t>.</w:t>
      </w:r>
    </w:p>
    <w:p w14:paraId="7B104DB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 suppose that the base URL is </w:t>
      </w:r>
      <w:r w:rsidRPr="007738E0">
        <w:rPr>
          <w:rFonts w:ascii="Consolas" w:eastAsia="Times New Roman" w:hAnsi="Consolas" w:cs="Courier New"/>
          <w:color w:val="000000"/>
          <w:sz w:val="20"/>
          <w:szCs w:val="20"/>
        </w:rPr>
        <w:t>http://www.mytest.com/abc/index.html</w:t>
      </w:r>
      <w:r w:rsidRPr="007738E0">
        <w:rPr>
          <w:rFonts w:ascii="Segoe UI" w:eastAsia="Times New Roman" w:hAnsi="Segoe UI" w:cs="Segoe UI"/>
          <w:color w:val="000000"/>
          <w:sz w:val="21"/>
          <w:szCs w:val="21"/>
        </w:rPr>
        <w:t>, the </w:t>
      </w:r>
      <w:r w:rsidRPr="007738E0">
        <w:rPr>
          <w:rFonts w:ascii="Segoe UI" w:eastAsia="Times New Roman" w:hAnsi="Segoe UI" w:cs="Segoe UI"/>
          <w:i/>
          <w:iCs/>
          <w:color w:val="000000"/>
          <w:sz w:val="21"/>
          <w:szCs w:val="21"/>
        </w:rPr>
        <w:t>base path</w:t>
      </w:r>
      <w:r w:rsidRPr="007738E0">
        <w:rPr>
          <w:rFonts w:ascii="Segoe UI" w:eastAsia="Times New Roman" w:hAnsi="Segoe UI" w:cs="Segoe UI"/>
          <w:color w:val="000000"/>
          <w:sz w:val="21"/>
          <w:szCs w:val="21"/>
        </w:rPr>
        <w:t> (excluding the filename) is </w:t>
      </w:r>
      <w:r w:rsidRPr="007738E0">
        <w:rPr>
          <w:rFonts w:ascii="Consolas" w:eastAsia="Times New Roman" w:hAnsi="Consolas" w:cs="Courier New"/>
          <w:color w:val="000000"/>
          <w:sz w:val="20"/>
          <w:szCs w:val="20"/>
        </w:rPr>
        <w:t>http://www.mytest.com/abc/</w:t>
      </w:r>
      <w:r w:rsidRPr="007738E0">
        <w:rPr>
          <w:rFonts w:ascii="Segoe UI" w:eastAsia="Times New Roman" w:hAnsi="Segoe UI" w:cs="Segoe UI"/>
          <w:color w:val="000000"/>
          <w:sz w:val="21"/>
          <w:szCs w:val="21"/>
        </w:rPr>
        <w:t>.</w:t>
      </w:r>
    </w:p>
    <w:p w14:paraId="3B819250" w14:textId="77777777" w:rsidR="007738E0" w:rsidRPr="007738E0" w:rsidRDefault="007738E0" w:rsidP="007738E0">
      <w:pPr>
        <w:numPr>
          <w:ilvl w:val="0"/>
          <w:numId w:val="3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relative URL "</w:t>
      </w:r>
      <w:r w:rsidRPr="007738E0">
        <w:rPr>
          <w:rFonts w:ascii="Consolas" w:eastAsia="Times New Roman" w:hAnsi="Consolas" w:cs="Courier New"/>
          <w:color w:val="000000"/>
          <w:sz w:val="20"/>
          <w:szCs w:val="20"/>
        </w:rPr>
        <w:t>test.html</w:t>
      </w:r>
      <w:r w:rsidRPr="007738E0">
        <w:rPr>
          <w:rFonts w:ascii="Segoe UI" w:eastAsia="Times New Roman" w:hAnsi="Segoe UI" w:cs="Segoe UI"/>
          <w:color w:val="000000"/>
          <w:sz w:val="21"/>
          <w:szCs w:val="21"/>
        </w:rPr>
        <w:t>" refers to </w:t>
      </w:r>
      <w:r w:rsidRPr="007738E0">
        <w:rPr>
          <w:rFonts w:ascii="Consolas" w:eastAsia="Times New Roman" w:hAnsi="Consolas" w:cs="Courier New"/>
          <w:color w:val="000000"/>
          <w:sz w:val="20"/>
          <w:szCs w:val="20"/>
        </w:rPr>
        <w:t>http://www.mytest.com/abc/test.html</w:t>
      </w:r>
      <w:r w:rsidRPr="007738E0">
        <w:rPr>
          <w:rFonts w:ascii="Segoe UI" w:eastAsia="Times New Roman" w:hAnsi="Segoe UI" w:cs="Segoe UI"/>
          <w:color w:val="000000"/>
          <w:sz w:val="21"/>
          <w:szCs w:val="21"/>
        </w:rPr>
        <w:t>.".</w:t>
      </w:r>
    </w:p>
    <w:p w14:paraId="74D6C939" w14:textId="77777777" w:rsidR="007738E0" w:rsidRPr="007738E0" w:rsidRDefault="007738E0" w:rsidP="007738E0">
      <w:pPr>
        <w:numPr>
          <w:ilvl w:val="0"/>
          <w:numId w:val="3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relative URL "</w:t>
      </w:r>
      <w:r w:rsidRPr="007738E0">
        <w:rPr>
          <w:rFonts w:ascii="Consolas" w:eastAsia="Times New Roman" w:hAnsi="Consolas" w:cs="Courier New"/>
          <w:color w:val="000000"/>
          <w:sz w:val="20"/>
          <w:szCs w:val="20"/>
        </w:rPr>
        <w:t>../home.html</w:t>
      </w:r>
      <w:r w:rsidRPr="007738E0">
        <w:rPr>
          <w:rFonts w:ascii="Segoe UI" w:eastAsia="Times New Roman" w:hAnsi="Segoe UI" w:cs="Segoe UI"/>
          <w:color w:val="000000"/>
          <w:sz w:val="21"/>
          <w:szCs w:val="21"/>
        </w:rPr>
        <w:t>" refers to </w:t>
      </w:r>
      <w:r w:rsidRPr="007738E0">
        <w:rPr>
          <w:rFonts w:ascii="Consolas" w:eastAsia="Times New Roman" w:hAnsi="Consolas" w:cs="Courier New"/>
          <w:color w:val="000000"/>
          <w:sz w:val="20"/>
          <w:szCs w:val="20"/>
        </w:rPr>
        <w:t>http://www.mytest.com/home.html</w:t>
      </w:r>
      <w:r w:rsidRPr="007738E0">
        <w:rPr>
          <w:rFonts w:ascii="Segoe UI" w:eastAsia="Times New Roman" w:hAnsi="Segoe UI" w:cs="Segoe UI"/>
          <w:color w:val="000000"/>
          <w:sz w:val="21"/>
          <w:szCs w:val="21"/>
        </w:rPr>
        <w:t>, where the double dot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denotes the parent directory, and single dot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refers to the current directory.</w:t>
      </w:r>
    </w:p>
    <w:p w14:paraId="6EF2787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lastRenderedPageBreak/>
        <w:t>Rule of Thumb:</w:t>
      </w:r>
      <w:r w:rsidRPr="007738E0">
        <w:rPr>
          <w:rFonts w:ascii="Segoe UI" w:eastAsia="Times New Roman" w:hAnsi="Segoe UI" w:cs="Segoe UI"/>
          <w:color w:val="000000"/>
          <w:sz w:val="21"/>
          <w:szCs w:val="21"/>
        </w:rPr>
        <w:t> Always use relative URLs for referencing documents in the same server for portability (i.e., when you move from a test server to a production server). Use absolute URLs only for referencing resources from a different server.</w:t>
      </w:r>
    </w:p>
    <w:p w14:paraId="6703F7F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Internal Links vs. External Links</w:t>
      </w:r>
    </w:p>
    <w:p w14:paraId="1E4BD7DB"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Internal links points to resources in the same website (including anchor point in the current page). External links point to another website.</w:t>
      </w:r>
    </w:p>
    <w:p w14:paraId="5EA4B75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It is important to use </w:t>
      </w:r>
      <w:r w:rsidRPr="007738E0">
        <w:rPr>
          <w:rFonts w:ascii="Segoe UI" w:eastAsia="Times New Roman" w:hAnsi="Segoe UI" w:cs="Segoe UI"/>
          <w:i/>
          <w:iCs/>
          <w:color w:val="000000"/>
          <w:sz w:val="21"/>
          <w:szCs w:val="21"/>
        </w:rPr>
        <w:t>relative </w:t>
      </w:r>
      <w:r w:rsidRPr="007738E0">
        <w:rPr>
          <w:rFonts w:ascii="Segoe UI" w:eastAsia="Times New Roman" w:hAnsi="Segoe UI" w:cs="Segoe UI"/>
          <w:color w:val="000000"/>
          <w:sz w:val="21"/>
          <w:szCs w:val="21"/>
        </w:rPr>
        <w:t>URL for all the internal links.</w:t>
      </w:r>
    </w:p>
    <w:p w14:paraId="701A42B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Link Checker</w:t>
      </w:r>
    </w:p>
    <w:p w14:paraId="3A7E7CF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the W3C Online Link Checker (@ </w:t>
      </w:r>
      <w:hyperlink r:id="rId74" w:history="1">
        <w:r w:rsidRPr="007738E0">
          <w:rPr>
            <w:rFonts w:ascii="Segoe UI" w:eastAsia="Times New Roman" w:hAnsi="Segoe UI" w:cs="Segoe UI"/>
            <w:color w:val="0B5395"/>
            <w:sz w:val="21"/>
            <w:szCs w:val="21"/>
            <w:u w:val="single"/>
          </w:rPr>
          <w:t>http://validator.w3.org/checklink</w:t>
        </w:r>
      </w:hyperlink>
      <w:r w:rsidRPr="007738E0">
        <w:rPr>
          <w:rFonts w:ascii="Segoe UI" w:eastAsia="Times New Roman" w:hAnsi="Segoe UI" w:cs="Segoe UI"/>
          <w:color w:val="000000"/>
          <w:sz w:val="21"/>
          <w:szCs w:val="21"/>
        </w:rPr>
        <w:t>) to check all the links in your document.</w:t>
      </w:r>
    </w:p>
    <w:p w14:paraId="218BD2D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Authoring tools like DreamWeaver also provide built-in Link Checker.</w:t>
      </w:r>
    </w:p>
    <w:p w14:paraId="0C2438CE"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Defining a Named Anchor </w:t>
      </w:r>
      <w:r w:rsidRPr="007738E0">
        <w:rPr>
          <w:rFonts w:ascii="Consolas" w:eastAsia="Times New Roman" w:hAnsi="Consolas" w:cs="Segoe UI"/>
          <w:b/>
          <w:bCs/>
          <w:color w:val="444444"/>
          <w:spacing w:val="15"/>
          <w:sz w:val="23"/>
          <w:szCs w:val="23"/>
        </w:rPr>
        <w:t>&lt;a name="</w:t>
      </w:r>
      <w:r w:rsidRPr="007738E0">
        <w:rPr>
          <w:rFonts w:ascii="Consolas" w:eastAsia="Times New Roman" w:hAnsi="Consolas" w:cs="Segoe UI"/>
          <w:b/>
          <w:bCs/>
          <w:i/>
          <w:iCs/>
          <w:color w:val="444444"/>
          <w:spacing w:val="15"/>
          <w:sz w:val="23"/>
          <w:szCs w:val="23"/>
        </w:rPr>
        <w:t>anchorName</w:t>
      </w:r>
      <w:r w:rsidRPr="007738E0">
        <w:rPr>
          <w:rFonts w:ascii="Consolas" w:eastAsia="Times New Roman" w:hAnsi="Consolas" w:cs="Segoe UI"/>
          <w:b/>
          <w:bCs/>
          <w:color w:val="444444"/>
          <w:spacing w:val="15"/>
          <w:sz w:val="23"/>
          <w:szCs w:val="23"/>
        </w:rPr>
        <w:t>"&gt;...&lt;/a&gt;</w:t>
      </w:r>
      <w:r w:rsidRPr="007738E0">
        <w:rPr>
          <w:rFonts w:ascii="Segoe UI" w:eastAsia="Times New Roman" w:hAnsi="Segoe UI" w:cs="Segoe UI"/>
          <w:b/>
          <w:bCs/>
          <w:color w:val="444444"/>
          <w:spacing w:val="15"/>
          <w:sz w:val="23"/>
          <w:szCs w:val="23"/>
        </w:rPr>
        <w:t> (Not Supported in HTML5)</w:t>
      </w:r>
    </w:p>
    <w:p w14:paraId="64A4013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HTML 4.01, you can use the </w:t>
      </w:r>
      <w:r w:rsidRPr="007738E0">
        <w:rPr>
          <w:rFonts w:ascii="Consolas" w:eastAsia="Times New Roman" w:hAnsi="Consolas" w:cs="Courier New"/>
          <w:color w:val="000000"/>
          <w:sz w:val="20"/>
          <w:szCs w:val="20"/>
        </w:rPr>
        <w:t>name="</w:t>
      </w:r>
      <w:r w:rsidRPr="007738E0">
        <w:rPr>
          <w:rFonts w:ascii="Consolas" w:eastAsia="Times New Roman" w:hAnsi="Consolas" w:cs="Courier New"/>
          <w:i/>
          <w:iCs/>
          <w:color w:val="000000"/>
          <w:sz w:val="20"/>
          <w:szCs w:val="20"/>
        </w:rPr>
        <w:t>anchorName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attribute of the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tag to define a </w:t>
      </w:r>
      <w:r w:rsidRPr="007738E0">
        <w:rPr>
          <w:rFonts w:ascii="Segoe UI" w:eastAsia="Times New Roman" w:hAnsi="Segoe UI" w:cs="Segoe UI"/>
          <w:i/>
          <w:iCs/>
          <w:color w:val="000000"/>
          <w:sz w:val="21"/>
          <w:szCs w:val="21"/>
        </w:rPr>
        <w:t>named anchor</w:t>
      </w:r>
      <w:r w:rsidRPr="007738E0">
        <w:rPr>
          <w:rFonts w:ascii="Segoe UI" w:eastAsia="Times New Roman" w:hAnsi="Segoe UI" w:cs="Segoe UI"/>
          <w:color w:val="000000"/>
          <w:sz w:val="21"/>
          <w:szCs w:val="21"/>
        </w:rPr>
        <w:t>, which can then be targeted via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anchorName</w:t>
      </w:r>
      <w:r w:rsidRPr="007738E0">
        <w:rPr>
          <w:rFonts w:ascii="Segoe UI" w:eastAsia="Times New Roman" w:hAnsi="Segoe UI" w:cs="Segoe UI"/>
          <w:color w:val="000000"/>
          <w:sz w:val="21"/>
          <w:szCs w:val="21"/>
        </w:rPr>
        <w:t>. This is similar to the implicit anchor name setup via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 described earlier. The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's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attribute is not supported in HTML5, preferring the simpler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w:t>
      </w:r>
    </w:p>
    <w:p w14:paraId="02D0692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w:t>
      </w:r>
    </w:p>
    <w:p w14:paraId="105F28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&lt;h2&gt;</w:t>
      </w:r>
      <w:r w:rsidRPr="007738E0">
        <w:rPr>
          <w:rFonts w:ascii="Consolas" w:eastAsia="Times New Roman" w:hAnsi="Consolas" w:cs="Courier New"/>
          <w:color w:val="E31B23"/>
          <w:sz w:val="20"/>
          <w:szCs w:val="20"/>
        </w:rPr>
        <w:t>&lt;a name="eg_1"&gt;</w:t>
      </w:r>
      <w:r w:rsidRPr="007738E0">
        <w:rPr>
          <w:rFonts w:ascii="Consolas" w:eastAsia="Times New Roman" w:hAnsi="Consolas" w:cs="Courier New"/>
          <w:color w:val="000000"/>
          <w:sz w:val="20"/>
          <w:szCs w:val="20"/>
        </w:rPr>
        <w:t>Example 1</w:t>
      </w:r>
      <w:r w:rsidRPr="007738E0">
        <w:rPr>
          <w:rFonts w:ascii="Consolas" w:eastAsia="Times New Roman" w:hAnsi="Consolas" w:cs="Courier New"/>
          <w:color w:val="E31B23"/>
          <w:sz w:val="20"/>
          <w:szCs w:val="20"/>
        </w:rPr>
        <w:t>&lt;/a&gt;</w:t>
      </w:r>
      <w:r w:rsidRPr="007738E0">
        <w:rPr>
          <w:rFonts w:ascii="Consolas" w:eastAsia="Times New Roman" w:hAnsi="Consolas" w:cs="Courier New"/>
          <w:color w:val="000000"/>
          <w:sz w:val="20"/>
          <w:szCs w:val="20"/>
        </w:rPr>
        <w:t>&lt;/h2&gt;</w:t>
      </w:r>
    </w:p>
    <w:p w14:paraId="2D972D3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1BAE4FE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093D12B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&lt;h2&gt;</w:t>
      </w:r>
      <w:r w:rsidRPr="007738E0">
        <w:rPr>
          <w:rFonts w:ascii="Consolas" w:eastAsia="Times New Roman" w:hAnsi="Consolas" w:cs="Courier New"/>
          <w:color w:val="E31B23"/>
          <w:sz w:val="20"/>
          <w:szCs w:val="20"/>
        </w:rPr>
        <w:t>&lt;a name="eg_2"&gt;</w:t>
      </w:r>
      <w:r w:rsidRPr="007738E0">
        <w:rPr>
          <w:rFonts w:ascii="Consolas" w:eastAsia="Times New Roman" w:hAnsi="Consolas" w:cs="Courier New"/>
          <w:color w:val="000000"/>
          <w:sz w:val="20"/>
          <w:szCs w:val="20"/>
        </w:rPr>
        <w:t>Example 2</w:t>
      </w:r>
      <w:r w:rsidRPr="007738E0">
        <w:rPr>
          <w:rFonts w:ascii="Consolas" w:eastAsia="Times New Roman" w:hAnsi="Consolas" w:cs="Courier New"/>
          <w:color w:val="E31B23"/>
          <w:sz w:val="20"/>
          <w:szCs w:val="20"/>
        </w:rPr>
        <w:t>&lt;/a&gt;</w:t>
      </w:r>
      <w:r w:rsidRPr="007738E0">
        <w:rPr>
          <w:rFonts w:ascii="Consolas" w:eastAsia="Times New Roman" w:hAnsi="Consolas" w:cs="Courier New"/>
          <w:color w:val="000000"/>
          <w:sz w:val="20"/>
          <w:szCs w:val="20"/>
        </w:rPr>
        <w:t>&lt;/h2&gt;</w:t>
      </w:r>
    </w:p>
    <w:p w14:paraId="070495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55F1F6B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3E91952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Jump to </w:t>
      </w:r>
      <w:r w:rsidRPr="007738E0">
        <w:rPr>
          <w:rFonts w:ascii="Consolas" w:eastAsia="Times New Roman" w:hAnsi="Consolas" w:cs="Courier New"/>
          <w:color w:val="E31B23"/>
          <w:sz w:val="20"/>
          <w:szCs w:val="20"/>
        </w:rPr>
        <w:t>&lt;a href="#eg_1"&gt;</w:t>
      </w:r>
      <w:r w:rsidRPr="007738E0">
        <w:rPr>
          <w:rFonts w:ascii="Consolas" w:eastAsia="Times New Roman" w:hAnsi="Consolas" w:cs="Courier New"/>
          <w:color w:val="000000"/>
          <w:sz w:val="20"/>
          <w:szCs w:val="20"/>
        </w:rPr>
        <w:t>Example 1</w:t>
      </w:r>
      <w:r w:rsidRPr="007738E0">
        <w:rPr>
          <w:rFonts w:ascii="Consolas" w:eastAsia="Times New Roman" w:hAnsi="Consolas" w:cs="Courier New"/>
          <w:color w:val="E31B23"/>
          <w:sz w:val="20"/>
          <w:szCs w:val="20"/>
        </w:rPr>
        <w:t>&lt;/a&gt;</w:t>
      </w:r>
    </w:p>
    <w:p w14:paraId="7213E37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000B28F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Jump to </w:t>
      </w:r>
      <w:r w:rsidRPr="007738E0">
        <w:rPr>
          <w:rFonts w:ascii="Consolas" w:eastAsia="Times New Roman" w:hAnsi="Consolas" w:cs="Courier New"/>
          <w:color w:val="E31B23"/>
          <w:sz w:val="20"/>
          <w:szCs w:val="20"/>
        </w:rPr>
        <w:t>&lt;a href="#eg_2"&gt;</w:t>
      </w:r>
      <w:r w:rsidRPr="007738E0">
        <w:rPr>
          <w:rFonts w:ascii="Consolas" w:eastAsia="Times New Roman" w:hAnsi="Consolas" w:cs="Courier New"/>
          <w:color w:val="000000"/>
          <w:sz w:val="20"/>
          <w:szCs w:val="20"/>
        </w:rPr>
        <w:t>Example 2</w:t>
      </w:r>
      <w:r w:rsidRPr="007738E0">
        <w:rPr>
          <w:rFonts w:ascii="Consolas" w:eastAsia="Times New Roman" w:hAnsi="Consolas" w:cs="Courier New"/>
          <w:color w:val="E31B23"/>
          <w:sz w:val="20"/>
          <w:szCs w:val="20"/>
        </w:rPr>
        <w:t>&lt;/a&gt;</w:t>
      </w:r>
    </w:p>
    <w:p w14:paraId="472EB38A"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4.13  Images</w:t>
      </w:r>
    </w:p>
    <w:p w14:paraId="65AA96FD"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Image Tag </w:t>
      </w:r>
      <w:r w:rsidRPr="007738E0">
        <w:rPr>
          <w:rFonts w:ascii="Consolas" w:eastAsia="Times New Roman" w:hAnsi="Consolas" w:cs="Segoe UI"/>
          <w:b/>
          <w:bCs/>
          <w:color w:val="444444"/>
          <w:spacing w:val="15"/>
          <w:sz w:val="23"/>
          <w:szCs w:val="23"/>
        </w:rPr>
        <w:t>&lt;img&gt;</w:t>
      </w:r>
    </w:p>
    <w:p w14:paraId="5C6F57E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Embed an image inside an HTML document. The syntax is:</w:t>
      </w:r>
    </w:p>
    <w:p w14:paraId="368D0E2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&lt;img src="</w:t>
      </w:r>
      <w:r w:rsidRPr="007738E0">
        <w:rPr>
          <w:rFonts w:ascii="Consolas" w:eastAsia="Times New Roman" w:hAnsi="Consolas" w:cs="Courier New"/>
          <w:i/>
          <w:iCs/>
          <w:color w:val="000000"/>
          <w:sz w:val="20"/>
          <w:szCs w:val="20"/>
        </w:rPr>
        <w:t>imageUrl</w:t>
      </w:r>
      <w:r w:rsidRPr="007738E0">
        <w:rPr>
          <w:rFonts w:ascii="Consolas" w:eastAsia="Times New Roman" w:hAnsi="Consolas" w:cs="Courier New"/>
          <w:color w:val="000000"/>
          <w:sz w:val="20"/>
          <w:szCs w:val="20"/>
        </w:rPr>
        <w:t>"</w:t>
      </w:r>
    </w:p>
    <w:p w14:paraId="5C645C4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alt="</w:t>
      </w:r>
      <w:r w:rsidRPr="007738E0">
        <w:rPr>
          <w:rFonts w:ascii="Consolas" w:eastAsia="Times New Roman" w:hAnsi="Consolas" w:cs="Courier New"/>
          <w:i/>
          <w:iCs/>
          <w:color w:val="000000"/>
          <w:sz w:val="20"/>
          <w:szCs w:val="20"/>
        </w:rPr>
        <w:t>alternate-text-if-image-cannot-be-shown</w:t>
      </w:r>
      <w:r w:rsidRPr="007738E0">
        <w:rPr>
          <w:rFonts w:ascii="Consolas" w:eastAsia="Times New Roman" w:hAnsi="Consolas" w:cs="Courier New"/>
          <w:color w:val="000000"/>
          <w:sz w:val="20"/>
          <w:szCs w:val="20"/>
        </w:rPr>
        <w:t>"</w:t>
      </w:r>
    </w:p>
    <w:p w14:paraId="1134405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w:t>
      </w:r>
      <w:r w:rsidRPr="007738E0">
        <w:rPr>
          <w:rFonts w:ascii="Consolas" w:eastAsia="Times New Roman" w:hAnsi="Consolas" w:cs="Courier New"/>
          <w:i/>
          <w:iCs/>
          <w:color w:val="000000"/>
          <w:sz w:val="20"/>
          <w:szCs w:val="20"/>
        </w:rPr>
        <w:t>pixels</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p>
    <w:p w14:paraId="1C9641A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w:t>
      </w:r>
      <w:r w:rsidRPr="007738E0">
        <w:rPr>
          <w:rFonts w:ascii="Consolas" w:eastAsia="Times New Roman" w:hAnsi="Consolas" w:cs="Courier New"/>
          <w:i/>
          <w:iCs/>
          <w:color w:val="000000"/>
          <w:sz w:val="20"/>
          <w:szCs w:val="20"/>
        </w:rPr>
        <w:t>pixels</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p>
    <w:p w14:paraId="4B6230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title="</w:t>
      </w:r>
      <w:r w:rsidRPr="007738E0">
        <w:rPr>
          <w:rFonts w:ascii="Consolas" w:eastAsia="Times New Roman" w:hAnsi="Consolas" w:cs="Courier New"/>
          <w:i/>
          <w:iCs/>
          <w:color w:val="000000"/>
          <w:sz w:val="20"/>
          <w:szCs w:val="20"/>
        </w:rPr>
        <w:t>tooltip-text</w:t>
      </w:r>
      <w:r w:rsidRPr="007738E0">
        <w:rPr>
          <w:rFonts w:ascii="Consolas" w:eastAsia="Times New Roman" w:hAnsi="Consolas" w:cs="Courier New"/>
          <w:color w:val="000000"/>
          <w:sz w:val="20"/>
          <w:szCs w:val="20"/>
        </w:rPr>
        <w:t>" /&gt;</w:t>
      </w:r>
    </w:p>
    <w:p w14:paraId="10DAA1B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2E7AC36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&lt;img src="logo.gif" alt="Logo" title="Logo" width="200" height="100"&gt;</w:t>
      </w:r>
    </w:p>
    <w:p w14:paraId="36A6D255"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Attributes:</w:t>
      </w:r>
    </w:p>
    <w:p w14:paraId="38DFDC26" w14:textId="77777777" w:rsidR="007738E0" w:rsidRPr="007738E0" w:rsidRDefault="007738E0" w:rsidP="007738E0">
      <w:pPr>
        <w:numPr>
          <w:ilvl w:val="0"/>
          <w:numId w:val="3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lastRenderedPageBreak/>
        <w:t>src="</w:t>
      </w:r>
      <w:r w:rsidRPr="007738E0">
        <w:rPr>
          <w:rFonts w:ascii="Consolas" w:eastAsia="Times New Roman" w:hAnsi="Consolas" w:cs="Courier New"/>
          <w:i/>
          <w:iCs/>
          <w:color w:val="000000"/>
          <w:sz w:val="20"/>
          <w:szCs w:val="20"/>
        </w:rPr>
        <w:t>imageUrl</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(required): gives the URL of the image.</w:t>
      </w:r>
    </w:p>
    <w:p w14:paraId="7F0D6C67" w14:textId="77777777" w:rsidR="007738E0" w:rsidRPr="007738E0" w:rsidRDefault="007738E0" w:rsidP="007738E0">
      <w:pPr>
        <w:numPr>
          <w:ilvl w:val="0"/>
          <w:numId w:val="3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alt="</w:t>
      </w:r>
      <w:r w:rsidRPr="007738E0">
        <w:rPr>
          <w:rFonts w:ascii="Consolas" w:eastAsia="Times New Roman" w:hAnsi="Consolas" w:cs="Courier New"/>
          <w:i/>
          <w:iCs/>
          <w:color w:val="000000"/>
          <w:sz w:val="20"/>
          <w:szCs w:val="20"/>
        </w:rPr>
        <w:t>text</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(required): alternative text to be displayed if the image cannot be displayed.</w:t>
      </w:r>
    </w:p>
    <w:p w14:paraId="41049A03" w14:textId="77777777" w:rsidR="007738E0" w:rsidRPr="007738E0" w:rsidRDefault="007738E0" w:rsidP="007738E0">
      <w:pPr>
        <w:numPr>
          <w:ilvl w:val="0"/>
          <w:numId w:val="3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width="</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height="</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specify the width and height of the image display area (in pixels or percentage). Browsers use these values to </w:t>
      </w:r>
      <w:r w:rsidRPr="007738E0">
        <w:rPr>
          <w:rFonts w:ascii="Segoe UI" w:eastAsia="Times New Roman" w:hAnsi="Segoe UI" w:cs="Segoe UI"/>
          <w:i/>
          <w:iCs/>
          <w:color w:val="000000"/>
          <w:sz w:val="21"/>
          <w:szCs w:val="21"/>
        </w:rPr>
        <w:t>reserve</w:t>
      </w:r>
      <w:r w:rsidRPr="007738E0">
        <w:rPr>
          <w:rFonts w:ascii="Segoe UI" w:eastAsia="Times New Roman" w:hAnsi="Segoe UI" w:cs="Segoe UI"/>
          <w:color w:val="000000"/>
          <w:sz w:val="21"/>
          <w:szCs w:val="21"/>
        </w:rPr>
        <w:t> space for the image (before the image is downloaded) and continue rendering the rest of the contents. You can also use the width and height to </w:t>
      </w:r>
      <w:r w:rsidRPr="007738E0">
        <w:rPr>
          <w:rFonts w:ascii="Segoe UI" w:eastAsia="Times New Roman" w:hAnsi="Segoe UI" w:cs="Segoe UI"/>
          <w:i/>
          <w:iCs/>
          <w:color w:val="000000"/>
          <w:sz w:val="21"/>
          <w:szCs w:val="21"/>
        </w:rPr>
        <w:t>scale</w:t>
      </w:r>
      <w:r w:rsidRPr="007738E0">
        <w:rPr>
          <w:rFonts w:ascii="Segoe UI" w:eastAsia="Times New Roman" w:hAnsi="Segoe UI" w:cs="Segoe UI"/>
          <w:color w:val="000000"/>
          <w:sz w:val="21"/>
          <w:szCs w:val="21"/>
        </w:rPr>
        <w:t> an image. This is not recommended because scaling-up results in a blur image and scaling-down is a waste of bandwidth.</w:t>
      </w:r>
      <w:r w:rsidRPr="007738E0">
        <w:rPr>
          <w:rFonts w:ascii="Segoe UI" w:eastAsia="Times New Roman" w:hAnsi="Segoe UI" w:cs="Segoe UI"/>
          <w:color w:val="000000"/>
          <w:sz w:val="21"/>
          <w:szCs w:val="21"/>
        </w:rPr>
        <w:br/>
        <w:t>I recommend that you use 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tags for images, so that the browser can reserve spaces for the images. This is more efficient and could avoid a </w:t>
      </w:r>
      <w:r w:rsidRPr="007738E0">
        <w:rPr>
          <w:rFonts w:ascii="Segoe UI" w:eastAsia="Times New Roman" w:hAnsi="Segoe UI" w:cs="Segoe UI"/>
          <w:i/>
          <w:iCs/>
          <w:color w:val="000000"/>
          <w:sz w:val="21"/>
          <w:szCs w:val="21"/>
        </w:rPr>
        <w:t>jerky</w:t>
      </w:r>
      <w:r w:rsidRPr="007738E0">
        <w:rPr>
          <w:rFonts w:ascii="Segoe UI" w:eastAsia="Times New Roman" w:hAnsi="Segoe UI" w:cs="Segoe UI"/>
          <w:color w:val="000000"/>
          <w:sz w:val="21"/>
          <w:szCs w:val="21"/>
        </w:rPr>
        <w:t> display if you page contains many images. You can find out the width and height of an image easily by checking the "Properties" of the image.</w:t>
      </w:r>
    </w:p>
    <w:p w14:paraId="689542D3" w14:textId="77777777" w:rsidR="007738E0" w:rsidRPr="007738E0" w:rsidRDefault="007738E0" w:rsidP="007738E0">
      <w:pPr>
        <w:numPr>
          <w:ilvl w:val="0"/>
          <w:numId w:val="3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title="</w:t>
      </w:r>
      <w:r w:rsidRPr="007738E0">
        <w:rPr>
          <w:rFonts w:ascii="Consolas" w:eastAsia="Times New Roman" w:hAnsi="Consolas" w:cs="Courier New"/>
          <w:i/>
          <w:iCs/>
          <w:color w:val="000000"/>
          <w:sz w:val="20"/>
          <w:szCs w:val="20"/>
        </w:rPr>
        <w:t>tooltip-text</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the attribute </w:t>
      </w:r>
      <w:r w:rsidRPr="007738E0">
        <w:rPr>
          <w:rFonts w:ascii="Consolas" w:eastAsia="Times New Roman" w:hAnsi="Consolas" w:cs="Courier New"/>
          <w:color w:val="000000"/>
          <w:sz w:val="20"/>
          <w:szCs w:val="20"/>
        </w:rPr>
        <w:t>title</w:t>
      </w:r>
      <w:r w:rsidRPr="007738E0">
        <w:rPr>
          <w:rFonts w:ascii="Segoe UI" w:eastAsia="Times New Roman" w:hAnsi="Segoe UI" w:cs="Segoe UI"/>
          <w:color w:val="000000"/>
          <w:sz w:val="21"/>
          <w:szCs w:val="21"/>
        </w:rPr>
        <w:t> is applicable to most of the HTML elements for you to provide the tool-tip text.</w:t>
      </w:r>
    </w:p>
    <w:p w14:paraId="41317B6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Using Image as Hyperlink</w:t>
      </w:r>
    </w:p>
    <w:p w14:paraId="22582E0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use an image as a hyperlink, put the image tag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between </w:t>
      </w:r>
      <w:r w:rsidRPr="007738E0">
        <w:rPr>
          <w:rFonts w:ascii="Consolas" w:eastAsia="Times New Roman" w:hAnsi="Consolas" w:cs="Courier New"/>
          <w:color w:val="000000"/>
          <w:sz w:val="20"/>
          <w:szCs w:val="20"/>
        </w:rPr>
        <w:t>&lt;a href="</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For example:</w:t>
      </w:r>
    </w:p>
    <w:p w14:paraId="2BEBB0C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&lt;a href="http://abc.com/"&gt;</w:t>
      </w:r>
    </w:p>
    <w:p w14:paraId="0BEA303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&lt;img src="logo.gif" alt="logo" width="30" height="20"&gt;</w:t>
      </w:r>
    </w:p>
    <w:p w14:paraId="3247967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&lt;/a&gt;</w:t>
      </w:r>
    </w:p>
    <w:p w14:paraId="7F64958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&lt;p&gt;click the above image to visit us&lt;/p&gt;</w:t>
      </w:r>
    </w:p>
    <w:p w14:paraId="50C8E8E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Image used as hyperlink anchor automatically gets a border. The color of the border is given in the </w:t>
      </w:r>
      <w:r w:rsidRPr="007738E0">
        <w:rPr>
          <w:rFonts w:ascii="Consolas" w:eastAsia="Times New Roman" w:hAnsi="Consolas" w:cs="Courier New"/>
          <w:color w:val="000000"/>
          <w:sz w:val="20"/>
          <w:szCs w:val="20"/>
        </w:rPr>
        <w:t>link</w:t>
      </w:r>
      <w:r w:rsidRPr="007738E0">
        <w:rPr>
          <w:rFonts w:ascii="Segoe UI" w:eastAsia="Times New Roman" w:hAnsi="Segoe UI" w:cs="Segoe UI"/>
          <w:color w:val="000000"/>
          <w:sz w:val="21"/>
          <w:szCs w:val="21"/>
        </w:rPr>
        <w:t> (unvisited), </w:t>
      </w:r>
      <w:r w:rsidRPr="007738E0">
        <w:rPr>
          <w:rFonts w:ascii="Consolas" w:eastAsia="Times New Roman" w:hAnsi="Consolas" w:cs="Courier New"/>
          <w:color w:val="000000"/>
          <w:sz w:val="20"/>
          <w:szCs w:val="20"/>
        </w:rPr>
        <w:t>vlink</w:t>
      </w:r>
      <w:r w:rsidRPr="007738E0">
        <w:rPr>
          <w:rFonts w:ascii="Segoe UI" w:eastAsia="Times New Roman" w:hAnsi="Segoe UI" w:cs="Segoe UI"/>
          <w:color w:val="000000"/>
          <w:sz w:val="21"/>
          <w:szCs w:val="21"/>
        </w:rPr>
        <w:t> (visited),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(active) attributes of the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tag (or the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a:visited</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a:hover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a:active</w:t>
      </w:r>
      <w:r w:rsidRPr="007738E0">
        <w:rPr>
          <w:rFonts w:ascii="Segoe UI" w:eastAsia="Times New Roman" w:hAnsi="Segoe UI" w:cs="Segoe UI"/>
          <w:color w:val="000000"/>
          <w:sz w:val="21"/>
          <w:szCs w:val="21"/>
        </w:rPr>
        <w:t> CSS properties - to be discussed later).</w:t>
      </w:r>
    </w:p>
    <w:p w14:paraId="469CD597"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5.  Introduction to CSS</w:t>
      </w:r>
    </w:p>
    <w:p w14:paraId="09BAE79D"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Why Style Sheet?</w:t>
      </w:r>
    </w:p>
    <w:p w14:paraId="625418C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Segoe UI" w:eastAsia="Times New Roman" w:hAnsi="Segoe UI" w:cs="Segoe UI"/>
          <w:i/>
          <w:iCs/>
          <w:color w:val="000000"/>
          <w:sz w:val="21"/>
          <w:szCs w:val="21"/>
        </w:rPr>
        <w:t>original</w:t>
      </w:r>
      <w:r w:rsidRPr="007738E0">
        <w:rPr>
          <w:rFonts w:ascii="Segoe UI" w:eastAsia="Times New Roman" w:hAnsi="Segoe UI" w:cs="Segoe UI"/>
          <w:color w:val="000000"/>
          <w:sz w:val="21"/>
          <w:szCs w:val="21"/>
        </w:rPr>
        <w:t> aim of HTML is to let the content providers concentrate on the contents of the document and leave the appearance to be handled by the browsers. Authors markup the document contents using markup tags (such as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&lt;ul&gt;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&lt;table&gt;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to indicate its </w:t>
      </w:r>
      <w:r w:rsidRPr="007738E0">
        <w:rPr>
          <w:rFonts w:ascii="Segoe UI" w:eastAsia="Times New Roman" w:hAnsi="Segoe UI" w:cs="Segoe UI"/>
          <w:i/>
          <w:iCs/>
          <w:color w:val="000000"/>
          <w:sz w:val="21"/>
          <w:szCs w:val="21"/>
        </w:rPr>
        <w:t>semantic meaning</w:t>
      </w:r>
      <w:r w:rsidRPr="007738E0">
        <w:rPr>
          <w:rFonts w:ascii="Segoe UI" w:eastAsia="Times New Roman" w:hAnsi="Segoe UI" w:cs="Segoe UI"/>
          <w:color w:val="000000"/>
          <w:sz w:val="21"/>
          <w:szCs w:val="21"/>
        </w:rPr>
        <w:t> ("This is a paragraph", "This is heading Level 1", "This is an unordered list", "This is a table", "This is an image"). The browsers then decide on how to </w:t>
      </w:r>
      <w:r w:rsidRPr="007738E0">
        <w:rPr>
          <w:rFonts w:ascii="Segoe UI" w:eastAsia="Times New Roman" w:hAnsi="Segoe UI" w:cs="Segoe UI"/>
          <w:i/>
          <w:iCs/>
          <w:color w:val="000000"/>
          <w:sz w:val="21"/>
          <w:szCs w:val="21"/>
        </w:rPr>
        <w:t>display</w:t>
      </w:r>
      <w:r w:rsidRPr="007738E0">
        <w:rPr>
          <w:rFonts w:ascii="Segoe UI" w:eastAsia="Times New Roman" w:hAnsi="Segoe UI" w:cs="Segoe UI"/>
          <w:color w:val="000000"/>
          <w:sz w:val="21"/>
          <w:szCs w:val="21"/>
        </w:rPr>
        <w:t> or </w:t>
      </w:r>
      <w:r w:rsidRPr="007738E0">
        <w:rPr>
          <w:rFonts w:ascii="Segoe UI" w:eastAsia="Times New Roman" w:hAnsi="Segoe UI" w:cs="Segoe UI"/>
          <w:i/>
          <w:iCs/>
          <w:color w:val="000000"/>
          <w:sz w:val="21"/>
          <w:szCs w:val="21"/>
        </w:rPr>
        <w:t>present</w:t>
      </w:r>
      <w:r w:rsidRPr="007738E0">
        <w:rPr>
          <w:rFonts w:ascii="Segoe UI" w:eastAsia="Times New Roman" w:hAnsi="Segoe UI" w:cs="Segoe UI"/>
          <w:color w:val="000000"/>
          <w:sz w:val="21"/>
          <w:szCs w:val="21"/>
        </w:rPr>
        <w:t> the contents in the browser's window for the web surfers.</w:t>
      </w:r>
    </w:p>
    <w:p w14:paraId="4F473A3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However, HTML has gone out-of-control in the early years. Many markup tags and attributes were created for marking the appearance and the display styles (e.g., </w:t>
      </w:r>
      <w:r w:rsidRPr="007738E0">
        <w:rPr>
          <w:rFonts w:ascii="Consolas" w:eastAsia="Times New Roman" w:hAnsi="Consolas" w:cs="Courier New"/>
          <w:color w:val="000000"/>
          <w:sz w:val="20"/>
          <w:szCs w:val="20"/>
        </w:rPr>
        <w:t>&lt;font&gt;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&lt;center&gt;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align</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color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bgcolor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link</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vlink</w:t>
      </w:r>
      <w:r w:rsidRPr="007738E0">
        <w:rPr>
          <w:rFonts w:ascii="Segoe UI" w:eastAsia="Times New Roman" w:hAnsi="Segoe UI" w:cs="Segoe UI"/>
          <w:color w:val="000000"/>
          <w:sz w:val="21"/>
          <w:szCs w:val="21"/>
        </w:rPr>
        <w:t> are concerned about the appearance in font, color and alignment) rather than the meaning of the contents. These tags flood the document and make creation and maintenance of the contents extremely difficult. Furthermore, over the years, we have engaged graphic designers to work on the appearance and leave the content providers to focus on the contents. Hence, there is a need to </w:t>
      </w:r>
      <w:r w:rsidRPr="007738E0">
        <w:rPr>
          <w:rFonts w:ascii="Segoe UI" w:eastAsia="Times New Roman" w:hAnsi="Segoe UI" w:cs="Segoe UI"/>
          <w:i/>
          <w:iCs/>
          <w:color w:val="000000"/>
          <w:sz w:val="21"/>
          <w:szCs w:val="21"/>
        </w:rPr>
        <w:t>separate the contents and presentation</w:t>
      </w:r>
      <w:r w:rsidRPr="007738E0">
        <w:rPr>
          <w:rFonts w:ascii="Segoe UI" w:eastAsia="Times New Roman" w:hAnsi="Segoe UI" w:cs="Segoe UI"/>
          <w:color w:val="000000"/>
          <w:sz w:val="21"/>
          <w:szCs w:val="21"/>
        </w:rPr>
        <w:t> of the HTML document.</w:t>
      </w:r>
    </w:p>
    <w:p w14:paraId="7A92665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W3C (World-Wide Web Consortium @ </w:t>
      </w:r>
      <w:hyperlink r:id="rId75" w:history="1">
        <w:r w:rsidRPr="007738E0">
          <w:rPr>
            <w:rFonts w:ascii="Segoe UI" w:eastAsia="Times New Roman" w:hAnsi="Segoe UI" w:cs="Segoe UI"/>
            <w:color w:val="0B5395"/>
            <w:sz w:val="21"/>
            <w:szCs w:val="21"/>
            <w:u w:val="single"/>
          </w:rPr>
          <w:t>www.w3c.org</w:t>
        </w:r>
      </w:hyperlink>
      <w:r w:rsidRPr="007738E0">
        <w:rPr>
          <w:rFonts w:ascii="Segoe UI" w:eastAsia="Times New Roman" w:hAnsi="Segoe UI" w:cs="Segoe UI"/>
          <w:color w:val="000000"/>
          <w:sz w:val="21"/>
          <w:szCs w:val="21"/>
        </w:rPr>
        <w:t>) responded to the need of separating document's contents and presentation by introducing a Style Sheet Language called CSS (Cascading Style Sheet) for presentation, and removing the presentation tags and attributes from HTML. CSS can be viewed as a </w:t>
      </w:r>
      <w:r w:rsidRPr="007738E0">
        <w:rPr>
          <w:rFonts w:ascii="Segoe UI" w:eastAsia="Times New Roman" w:hAnsi="Segoe UI" w:cs="Segoe UI"/>
          <w:i/>
          <w:iCs/>
          <w:color w:val="000000"/>
          <w:sz w:val="21"/>
          <w:szCs w:val="21"/>
        </w:rPr>
        <w:t>companion</w:t>
      </w:r>
      <w:r w:rsidRPr="007738E0">
        <w:rPr>
          <w:rFonts w:ascii="Segoe UI" w:eastAsia="Times New Roman" w:hAnsi="Segoe UI" w:cs="Segoe UI"/>
          <w:color w:val="000000"/>
          <w:sz w:val="21"/>
          <w:szCs w:val="21"/>
        </w:rPr>
        <w:t> of HTML. It allows web graphic designers to spice up the web pages, so that the content providers can focus on the document contents with HTML.</w:t>
      </w:r>
    </w:p>
    <w:p w14:paraId="5D6C0CB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lastRenderedPageBreak/>
        <w:t>CSS Specifications</w:t>
      </w:r>
    </w:p>
    <w:p w14:paraId="152F9F1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W3C defines three CSS levels:</w:t>
      </w:r>
    </w:p>
    <w:p w14:paraId="5EF634ED" w14:textId="77777777" w:rsidR="007738E0" w:rsidRPr="007738E0" w:rsidRDefault="007738E0" w:rsidP="007738E0">
      <w:pPr>
        <w:numPr>
          <w:ilvl w:val="0"/>
          <w:numId w:val="37"/>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Level 1 (December 1996): CSS1 laid the ground work and introduced the selectors and most of the properties.</w:t>
      </w:r>
    </w:p>
    <w:p w14:paraId="26595B90" w14:textId="77777777" w:rsidR="007738E0" w:rsidRPr="007738E0" w:rsidRDefault="007738E0" w:rsidP="007738E0">
      <w:pPr>
        <w:numPr>
          <w:ilvl w:val="0"/>
          <w:numId w:val="37"/>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Level 2 (May 1998) and CSS Level 2.1 (Last revised on June 2011): CSS2 added new features such as targeting devices and printers, and absolute positioning. CSS2.1 (@ </w:t>
      </w:r>
      <w:hyperlink r:id="rId76" w:history="1">
        <w:r w:rsidRPr="007738E0">
          <w:rPr>
            <w:rFonts w:ascii="Segoe UI" w:eastAsia="Times New Roman" w:hAnsi="Segoe UI" w:cs="Segoe UI"/>
            <w:color w:val="0B5395"/>
            <w:sz w:val="21"/>
            <w:szCs w:val="21"/>
            <w:u w:val="single"/>
          </w:rPr>
          <w:t>http://www.w3.org/TR/CSS2/</w:t>
        </w:r>
      </w:hyperlink>
      <w:r w:rsidRPr="007738E0">
        <w:rPr>
          <w:rFonts w:ascii="Segoe UI" w:eastAsia="Times New Roman" w:hAnsi="Segoe UI" w:cs="Segoe UI"/>
          <w:color w:val="000000"/>
          <w:sz w:val="21"/>
          <w:szCs w:val="21"/>
        </w:rPr>
        <w:t>) touches up CSS2.</w:t>
      </w:r>
    </w:p>
    <w:p w14:paraId="4D1A79A1" w14:textId="77777777" w:rsidR="007738E0" w:rsidRPr="007738E0" w:rsidRDefault="007738E0" w:rsidP="007738E0">
      <w:pPr>
        <w:numPr>
          <w:ilvl w:val="0"/>
          <w:numId w:val="37"/>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Level 3: CSS3 is not a single piece of specification. As CSS grows, W3C decided to break it into modules, such as the Selectors module, the Values and Units Modules, the Box Alignment module, and so on. Each module is then developed independently. The CSS3 Selectors module (@ </w:t>
      </w:r>
      <w:hyperlink r:id="rId77" w:history="1">
        <w:r w:rsidRPr="007738E0">
          <w:rPr>
            <w:rFonts w:ascii="Segoe UI" w:eastAsia="Times New Roman" w:hAnsi="Segoe UI" w:cs="Segoe UI"/>
            <w:color w:val="0B5395"/>
            <w:sz w:val="21"/>
            <w:szCs w:val="21"/>
            <w:u w:val="single"/>
          </w:rPr>
          <w:t>http://www.w3.org/TR/selectors/</w:t>
        </w:r>
      </w:hyperlink>
      <w:r w:rsidRPr="007738E0">
        <w:rPr>
          <w:rFonts w:ascii="Segoe UI" w:eastAsia="Times New Roman" w:hAnsi="Segoe UI" w:cs="Segoe UI"/>
          <w:color w:val="000000"/>
          <w:sz w:val="21"/>
          <w:szCs w:val="21"/>
        </w:rPr>
        <w:t>) and CSS3 Colors module (@ </w:t>
      </w:r>
      <w:hyperlink r:id="rId78" w:history="1">
        <w:r w:rsidRPr="007738E0">
          <w:rPr>
            <w:rFonts w:ascii="Segoe UI" w:eastAsia="Times New Roman" w:hAnsi="Segoe UI" w:cs="Segoe UI"/>
            <w:color w:val="0B5395"/>
            <w:sz w:val="21"/>
            <w:szCs w:val="21"/>
            <w:u w:val="single"/>
          </w:rPr>
          <w:t>http://www.w3.org/TR/css3-color/</w:t>
        </w:r>
      </w:hyperlink>
      <w:r w:rsidRPr="007738E0">
        <w:rPr>
          <w:rFonts w:ascii="Segoe UI" w:eastAsia="Times New Roman" w:hAnsi="Segoe UI" w:cs="Segoe UI"/>
          <w:color w:val="000000"/>
          <w:sz w:val="21"/>
          <w:szCs w:val="21"/>
        </w:rPr>
        <w:t>) were completed in 2011. Other modules are still work-in-progress.</w:t>
      </w:r>
    </w:p>
    <w:p w14:paraId="0BB8F8E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It is important to take note that:</w:t>
      </w:r>
    </w:p>
    <w:p w14:paraId="52322AA2" w14:textId="77777777" w:rsidR="007738E0" w:rsidRPr="007738E0" w:rsidRDefault="007738E0" w:rsidP="007738E0">
      <w:pPr>
        <w:numPr>
          <w:ilvl w:val="0"/>
          <w:numId w:val="38"/>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is humongous!!! Most of the browsers today have yet to fully support CSS2/CSS2.1.</w:t>
      </w:r>
    </w:p>
    <w:p w14:paraId="699A6BD4" w14:textId="77777777" w:rsidR="007738E0" w:rsidRPr="007738E0" w:rsidRDefault="007738E0" w:rsidP="007738E0">
      <w:pPr>
        <w:numPr>
          <w:ilvl w:val="0"/>
          <w:numId w:val="38"/>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is a language with its own syntax, which is different from HTML and JavaScript.</w:t>
      </w:r>
    </w:p>
    <w:p w14:paraId="6427A23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What is a Style Sheet?</w:t>
      </w:r>
    </w:p>
    <w:p w14:paraId="5F862D8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Segoe UI" w:eastAsia="Times New Roman" w:hAnsi="Segoe UI" w:cs="Segoe UI"/>
          <w:i/>
          <w:iCs/>
          <w:color w:val="000000"/>
          <w:sz w:val="21"/>
          <w:szCs w:val="21"/>
        </w:rPr>
        <w:t>Style Sheet</w:t>
      </w:r>
      <w:r w:rsidRPr="007738E0">
        <w:rPr>
          <w:rFonts w:ascii="Segoe UI" w:eastAsia="Times New Roman" w:hAnsi="Segoe UI" w:cs="Segoe UI"/>
          <w:color w:val="000000"/>
          <w:sz w:val="21"/>
          <w:szCs w:val="21"/>
        </w:rPr>
        <w:t> is </w:t>
      </w:r>
      <w:r w:rsidRPr="007738E0">
        <w:rPr>
          <w:rFonts w:ascii="Segoe UI" w:eastAsia="Times New Roman" w:hAnsi="Segoe UI" w:cs="Segoe UI"/>
          <w:i/>
          <w:iCs/>
          <w:color w:val="000000"/>
          <w:sz w:val="21"/>
          <w:szCs w:val="21"/>
        </w:rPr>
        <w:t>a collection of style rules</w:t>
      </w:r>
      <w:r w:rsidRPr="007738E0">
        <w:rPr>
          <w:rFonts w:ascii="Segoe UI" w:eastAsia="Times New Roman" w:hAnsi="Segoe UI" w:cs="Segoe UI"/>
          <w:color w:val="000000"/>
          <w:sz w:val="21"/>
          <w:szCs w:val="21"/>
        </w:rPr>
        <w:t> that can be applied to </w:t>
      </w:r>
      <w:r w:rsidRPr="007738E0">
        <w:rPr>
          <w:rFonts w:ascii="Segoe UI" w:eastAsia="Times New Roman" w:hAnsi="Segoe UI" w:cs="Segoe UI"/>
          <w:i/>
          <w:iCs/>
          <w:color w:val="000000"/>
          <w:sz w:val="21"/>
          <w:szCs w:val="21"/>
        </w:rPr>
        <w:t>a selected set of HTML elements</w:t>
      </w:r>
      <w:r w:rsidRPr="007738E0">
        <w:rPr>
          <w:rFonts w:ascii="Segoe UI" w:eastAsia="Times New Roman" w:hAnsi="Segoe UI" w:cs="Segoe UI"/>
          <w:color w:val="000000"/>
          <w:sz w:val="21"/>
          <w:szCs w:val="21"/>
        </w:rPr>
        <w:t>. A style rule is used to control the appearance of HTML elements such as their font properties (e.g., type face, size and weight), color properties (e.g., background and foreground colors), alignment, margin, border, padding, and positioning. This is the same as the </w:t>
      </w:r>
      <w:r w:rsidRPr="007738E0">
        <w:rPr>
          <w:rFonts w:ascii="Segoe UI" w:eastAsia="Times New Roman" w:hAnsi="Segoe UI" w:cs="Segoe UI"/>
          <w:i/>
          <w:iCs/>
          <w:color w:val="000000"/>
          <w:sz w:val="21"/>
          <w:szCs w:val="21"/>
        </w:rPr>
        <w:t>styles</w:t>
      </w:r>
      <w:r w:rsidRPr="007738E0">
        <w:rPr>
          <w:rFonts w:ascii="Segoe UI" w:eastAsia="Times New Roman" w:hAnsi="Segoe UI" w:cs="Segoe UI"/>
          <w:color w:val="000000"/>
          <w:sz w:val="21"/>
          <w:szCs w:val="21"/>
        </w:rPr>
        <w:t> in any publishing software like WinWord or LaTex.</w:t>
      </w:r>
    </w:p>
    <w:p w14:paraId="398CA9C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word </w:t>
      </w:r>
      <w:r w:rsidRPr="007738E0">
        <w:rPr>
          <w:rFonts w:ascii="Segoe UI" w:eastAsia="Times New Roman" w:hAnsi="Segoe UI" w:cs="Segoe UI"/>
          <w:i/>
          <w:iCs/>
          <w:color w:val="000000"/>
          <w:sz w:val="21"/>
          <w:szCs w:val="21"/>
        </w:rPr>
        <w:t>cascading</w:t>
      </w:r>
      <w:r w:rsidRPr="007738E0">
        <w:rPr>
          <w:rFonts w:ascii="Segoe UI" w:eastAsia="Times New Roman" w:hAnsi="Segoe UI" w:cs="Segoe UI"/>
          <w:color w:val="000000"/>
          <w:sz w:val="21"/>
          <w:szCs w:val="21"/>
        </w:rPr>
        <w:t> means that multiple style rules can be applied to the same HTML element. The browser follows a certain </w:t>
      </w:r>
      <w:r w:rsidRPr="007738E0">
        <w:rPr>
          <w:rFonts w:ascii="Segoe UI" w:eastAsia="Times New Roman" w:hAnsi="Segoe UI" w:cs="Segoe UI"/>
          <w:i/>
          <w:iCs/>
          <w:color w:val="000000"/>
          <w:sz w:val="21"/>
          <w:szCs w:val="21"/>
        </w:rPr>
        <w:t>cascading order</w:t>
      </w:r>
      <w:r w:rsidRPr="007738E0">
        <w:rPr>
          <w:rFonts w:ascii="Segoe UI" w:eastAsia="Times New Roman" w:hAnsi="Segoe UI" w:cs="Segoe UI"/>
          <w:color w:val="000000"/>
          <w:sz w:val="21"/>
          <w:szCs w:val="21"/>
        </w:rPr>
        <w:t> in finalizing a style to format the HTML element in a predictable fashion.</w:t>
      </w:r>
    </w:p>
    <w:p w14:paraId="645ABB38"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6.  CSS By Examples</w:t>
      </w:r>
    </w:p>
    <w:p w14:paraId="07CD3175"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6.1  Example 1: CSS Syntax and Tag-Selectors</w:t>
      </w:r>
    </w:p>
    <w:p w14:paraId="65EF0E5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Create the following file (using a text editor such as Windows' NotePad/NotePad++ or Mac's TextEdit), and save as "</w:t>
      </w:r>
      <w:r w:rsidRPr="007738E0">
        <w:rPr>
          <w:rFonts w:ascii="Consolas" w:eastAsia="Times New Roman" w:hAnsi="Consolas" w:cs="Courier New"/>
          <w:color w:val="000000"/>
          <w:sz w:val="20"/>
          <w:szCs w:val="20"/>
        </w:rPr>
        <w:t>CSSEg1.css</w:t>
      </w:r>
      <w:r w:rsidRPr="007738E0">
        <w:rPr>
          <w:rFonts w:ascii="Segoe UI" w:eastAsia="Times New Roman" w:hAnsi="Segoe UI" w:cs="Segoe UI"/>
          <w:color w:val="000000"/>
          <w:sz w:val="21"/>
          <w:szCs w:val="21"/>
        </w:rPr>
        <w:t>".</w:t>
      </w:r>
    </w:p>
    <w:tbl>
      <w:tblPr>
        <w:tblW w:w="21600" w:type="dxa"/>
        <w:shd w:val="clear" w:color="auto" w:fill="E7F0F8"/>
        <w:tblCellMar>
          <w:left w:w="0" w:type="dxa"/>
          <w:right w:w="0" w:type="dxa"/>
        </w:tblCellMar>
        <w:tblLook w:val="04A0" w:firstRow="1" w:lastRow="0" w:firstColumn="1" w:lastColumn="0" w:noHBand="0" w:noVBand="1"/>
      </w:tblPr>
      <w:tblGrid>
        <w:gridCol w:w="475"/>
        <w:gridCol w:w="21125"/>
      </w:tblGrid>
      <w:tr w:rsidR="007738E0" w:rsidRPr="007738E0" w14:paraId="68DED330" w14:textId="77777777" w:rsidTr="007738E0">
        <w:tc>
          <w:tcPr>
            <w:tcW w:w="0" w:type="auto"/>
            <w:tcBorders>
              <w:top w:val="nil"/>
              <w:left w:val="nil"/>
              <w:bottom w:val="nil"/>
              <w:right w:val="nil"/>
            </w:tcBorders>
            <w:shd w:val="clear" w:color="auto" w:fill="E7F0F8"/>
            <w:vAlign w:val="center"/>
            <w:hideMark/>
          </w:tcPr>
          <w:p w14:paraId="1F074D8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7636B11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2B340F1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0734333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789C6AA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23B3E3E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473A018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1759B39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674BAB5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5CF9936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6D99C6D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3F6E04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p w14:paraId="7ABB902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lastRenderedPageBreak/>
              <w:t>13</w:t>
            </w:r>
          </w:p>
          <w:p w14:paraId="08970EC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14</w:t>
            </w:r>
          </w:p>
          <w:p w14:paraId="261EA8A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15</w:t>
            </w:r>
          </w:p>
          <w:p w14:paraId="0139100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16</w:t>
            </w:r>
          </w:p>
          <w:p w14:paraId="052770B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17</w:t>
            </w:r>
          </w:p>
          <w:p w14:paraId="551D115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18</w:t>
            </w:r>
          </w:p>
          <w:p w14:paraId="572E7C7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19</w:t>
            </w:r>
          </w:p>
          <w:p w14:paraId="2D6AD87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20</w:t>
            </w:r>
          </w:p>
          <w:p w14:paraId="76FF669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21</w:t>
            </w:r>
          </w:p>
          <w:p w14:paraId="3F10418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22</w:t>
            </w:r>
          </w:p>
          <w:p w14:paraId="6DAF47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23</w:t>
            </w:r>
          </w:p>
          <w:p w14:paraId="78547AA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24</w:t>
            </w:r>
          </w:p>
          <w:p w14:paraId="5BF1AF3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25</w:t>
            </w:r>
          </w:p>
          <w:p w14:paraId="61DC598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26</w:t>
            </w:r>
          </w:p>
          <w:p w14:paraId="5D645E5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27</w:t>
            </w:r>
          </w:p>
          <w:p w14:paraId="6E854EC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28</w:t>
            </w:r>
          </w:p>
          <w:p w14:paraId="0B2C3A8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29</w:t>
            </w:r>
          </w:p>
        </w:tc>
        <w:tc>
          <w:tcPr>
            <w:tcW w:w="0" w:type="auto"/>
            <w:tcBorders>
              <w:top w:val="nil"/>
              <w:left w:val="nil"/>
              <w:bottom w:val="nil"/>
              <w:right w:val="nil"/>
            </w:tcBorders>
            <w:shd w:val="clear" w:color="auto" w:fill="E7F0F8"/>
            <w:vAlign w:val="center"/>
            <w:hideMark/>
          </w:tcPr>
          <w:p w14:paraId="3ACF22A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lastRenderedPageBreak/>
              <w:t>/* CSS Example 1 ("CSSEg1.css"): CSS Tag Selectors */</w:t>
            </w:r>
          </w:p>
          <w:p w14:paraId="3770CB3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1: Apply to the &lt;body&gt; element and possibly its descendants */</w:t>
            </w:r>
          </w:p>
          <w:p w14:paraId="7D31BEF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body {</w:t>
            </w:r>
          </w:p>
          <w:p w14:paraId="787737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font-family: "Segoe UI", Tahoma, Helvetica, Arial, Verdana, sans-serif;</w:t>
            </w:r>
          </w:p>
          <w:p w14:paraId="1091B30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font-size: 14px;             </w:t>
            </w:r>
            <w:r w:rsidRPr="007738E0">
              <w:rPr>
                <w:rFonts w:ascii="Consolas" w:eastAsia="Times New Roman" w:hAnsi="Consolas" w:cs="Courier New"/>
                <w:color w:val="009900"/>
                <w:sz w:val="21"/>
                <w:szCs w:val="21"/>
              </w:rPr>
              <w:t>/* in pixels (px) */</w:t>
            </w:r>
          </w:p>
          <w:p w14:paraId="408E11F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margin: 5px 15px 5px 15px;   </w:t>
            </w:r>
            <w:r w:rsidRPr="007738E0">
              <w:rPr>
                <w:rFonts w:ascii="Consolas" w:eastAsia="Times New Roman" w:hAnsi="Consolas" w:cs="Courier New"/>
                <w:color w:val="009900"/>
                <w:sz w:val="21"/>
                <w:szCs w:val="21"/>
              </w:rPr>
              <w:t>/* top right bottom left - no commas in between */</w:t>
            </w:r>
          </w:p>
          <w:p w14:paraId="25535B2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padding: 0;</w:t>
            </w:r>
          </w:p>
          <w:p w14:paraId="09DD237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background-color: #eee;      </w:t>
            </w:r>
            <w:r w:rsidRPr="007738E0">
              <w:rPr>
                <w:rFonts w:ascii="Consolas" w:eastAsia="Times New Roman" w:hAnsi="Consolas" w:cs="Courier New"/>
                <w:color w:val="009900"/>
                <w:sz w:val="21"/>
                <w:szCs w:val="21"/>
              </w:rPr>
              <w:t>/* light gray, same as #eeeeee */</w:t>
            </w:r>
          </w:p>
          <w:p w14:paraId="03A6517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1E9015C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18A03B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2: Apply to &lt;h1&gt; to &lt;h6&gt; elements */</w:t>
            </w:r>
          </w:p>
          <w:p w14:paraId="5607223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h1, h2, h3, h4, h5, h6 {</w:t>
            </w:r>
          </w:p>
          <w:p w14:paraId="6AB786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lastRenderedPageBreak/>
              <w:t xml:space="preserve">  font-family: "Trebuchet MS", "Segoe UI", Helvetica, Tahoma, Arial, Verdana, sans-serif;</w:t>
            </w:r>
          </w:p>
          <w:p w14:paraId="1DBFCC6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color: red;</w:t>
            </w:r>
          </w:p>
          <w:p w14:paraId="6211358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font-weight: bold;</w:t>
            </w:r>
          </w:p>
          <w:p w14:paraId="493F59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text-align: center;</w:t>
            </w:r>
          </w:p>
          <w:p w14:paraId="1E474B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302234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2B4DA18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3: Specifically for &lt;h2&gt;. Override the previous rule */</w:t>
            </w:r>
          </w:p>
          <w:p w14:paraId="5C3AAFB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h2 {</w:t>
            </w:r>
          </w:p>
          <w:p w14:paraId="5273694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color: blue;</w:t>
            </w:r>
          </w:p>
          <w:p w14:paraId="309B91C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font-style: italic;</w:t>
            </w:r>
          </w:p>
          <w:p w14:paraId="5B3555B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28262B1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5B4EFFF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4: Apply to all the &lt;p&gt; elements */</w:t>
            </w:r>
          </w:p>
          <w:p w14:paraId="00BFA4C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p {</w:t>
            </w:r>
          </w:p>
          <w:p w14:paraId="5321BA5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text-align: justify;</w:t>
            </w:r>
          </w:p>
          <w:p w14:paraId="4FF677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color: black;</w:t>
            </w:r>
          </w:p>
          <w:p w14:paraId="3D43B0B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tc>
      </w:tr>
    </w:tbl>
    <w:p w14:paraId="4758C48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A CSS style sheet provides style rules to HTML documents. You test out the above styles, by creating an HTML document, which references the CSS via the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 as follows:</w:t>
      </w:r>
    </w:p>
    <w:tbl>
      <w:tblPr>
        <w:tblW w:w="21600" w:type="dxa"/>
        <w:shd w:val="clear" w:color="auto" w:fill="E7F0F8"/>
        <w:tblCellMar>
          <w:left w:w="0" w:type="dxa"/>
          <w:right w:w="0" w:type="dxa"/>
        </w:tblCellMar>
        <w:tblLook w:val="04A0" w:firstRow="1" w:lastRow="0" w:firstColumn="1" w:lastColumn="0" w:noHBand="0" w:noVBand="1"/>
      </w:tblPr>
      <w:tblGrid>
        <w:gridCol w:w="554"/>
        <w:gridCol w:w="21046"/>
      </w:tblGrid>
      <w:tr w:rsidR="007738E0" w:rsidRPr="007738E0" w14:paraId="02EBA471" w14:textId="77777777" w:rsidTr="007738E0">
        <w:tc>
          <w:tcPr>
            <w:tcW w:w="0" w:type="auto"/>
            <w:tcBorders>
              <w:top w:val="nil"/>
              <w:left w:val="nil"/>
              <w:bottom w:val="nil"/>
              <w:right w:val="nil"/>
            </w:tcBorders>
            <w:shd w:val="clear" w:color="auto" w:fill="E7F0F8"/>
            <w:vAlign w:val="center"/>
            <w:hideMark/>
          </w:tcPr>
          <w:p w14:paraId="33797FE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572CDEF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6F71A07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7525B1B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421EE9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370326D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0EF4D13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610B8BD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130094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185DBEB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5F6AF11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24AFBB1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p w14:paraId="04A898D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13</w:t>
            </w:r>
          </w:p>
          <w:p w14:paraId="52FBB71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14</w:t>
            </w:r>
          </w:p>
          <w:p w14:paraId="1DAB981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15</w:t>
            </w:r>
          </w:p>
          <w:p w14:paraId="5AF58C2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16</w:t>
            </w:r>
          </w:p>
          <w:p w14:paraId="190FAFE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17</w:t>
            </w:r>
          </w:p>
        </w:tc>
        <w:tc>
          <w:tcPr>
            <w:tcW w:w="0" w:type="auto"/>
            <w:tcBorders>
              <w:top w:val="nil"/>
              <w:left w:val="nil"/>
              <w:bottom w:val="nil"/>
              <w:right w:val="nil"/>
            </w:tcBorders>
            <w:shd w:val="clear" w:color="auto" w:fill="E7F0F8"/>
            <w:vAlign w:val="center"/>
            <w:hideMark/>
          </w:tcPr>
          <w:p w14:paraId="09DC200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&lt;!DOCTYPE html&gt;</w:t>
            </w:r>
          </w:p>
          <w:p w14:paraId="5CC5E16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&lt;!-- CSS Example 1. Save as "CSSEg1.html" --&gt;</w:t>
            </w:r>
          </w:p>
          <w:p w14:paraId="2E65B22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 lang="en"&gt;</w:t>
            </w:r>
          </w:p>
          <w:p w14:paraId="0E6FFAF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78FC11D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&lt;meta charset="utf-8"&gt;</w:t>
            </w:r>
          </w:p>
          <w:p w14:paraId="79469C0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&lt;title&gt;Testing CSS Style Sheet&lt;/title&gt;</w:t>
            </w:r>
          </w:p>
          <w:p w14:paraId="24DCE13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&lt;link href="CSSEg1.css" rel="stylesheet"&gt;</w:t>
            </w:r>
          </w:p>
          <w:p w14:paraId="48B8834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6991DAA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1B7EA6B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&lt;h1&gt;Test CSS Style Sheet&lt;/h1&gt;</w:t>
            </w:r>
          </w:p>
          <w:p w14:paraId="64CE971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&lt;h2&gt;This is heading level 2&lt;/h2&gt;</w:t>
            </w:r>
          </w:p>
          <w:p w14:paraId="64873AA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&lt;p&gt;Lorem ipsum dolor sit amet, consectetur adipiscing elit, sed do eiusmod</w:t>
            </w:r>
          </w:p>
          <w:p w14:paraId="32E2D9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tempor incididunt ut labore et dolore magna aliqua. Ut enim ad minim</w:t>
            </w:r>
          </w:p>
          <w:p w14:paraId="43B3C8B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veniam, quis nostrud exercitation ullamco laboris nisi ut aliquip ex ea</w:t>
            </w:r>
          </w:p>
          <w:p w14:paraId="6327844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commodo consequat.&lt;/p&gt;</w:t>
            </w:r>
          </w:p>
          <w:p w14:paraId="7E0B287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0D1BE9F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&lt;/html&gt;</w:t>
            </w:r>
          </w:p>
        </w:tc>
      </w:tr>
    </w:tbl>
    <w:p w14:paraId="25103242"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How it Works?</w:t>
      </w:r>
    </w:p>
    <w:p w14:paraId="7964D216"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 ... */</w:t>
      </w:r>
      <w:r w:rsidRPr="007738E0">
        <w:rPr>
          <w:rFonts w:ascii="Segoe UI" w:eastAsia="Times New Roman" w:hAnsi="Segoe UI" w:cs="Segoe UI"/>
          <w:color w:val="000000"/>
          <w:sz w:val="21"/>
          <w:szCs w:val="21"/>
        </w:rPr>
        <w:t> is a CSS </w:t>
      </w:r>
      <w:r w:rsidRPr="007738E0">
        <w:rPr>
          <w:rFonts w:ascii="Segoe UI" w:eastAsia="Times New Roman" w:hAnsi="Segoe UI" w:cs="Segoe UI"/>
          <w:i/>
          <w:iCs/>
          <w:color w:val="000000"/>
          <w:sz w:val="21"/>
          <w:szCs w:val="21"/>
        </w:rPr>
        <w:t>comment</w:t>
      </w:r>
      <w:r w:rsidRPr="007738E0">
        <w:rPr>
          <w:rFonts w:ascii="Segoe UI" w:eastAsia="Times New Roman" w:hAnsi="Segoe UI" w:cs="Segoe UI"/>
          <w:color w:val="000000"/>
          <w:sz w:val="21"/>
          <w:szCs w:val="21"/>
        </w:rPr>
        <w:t>. Comments are ignored by the browsers but provide important information to the readers, as well as the author.</w:t>
      </w:r>
    </w:p>
    <w:p w14:paraId="2BDC8B1B"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CSS style sheet contains </w:t>
      </w:r>
      <w:r w:rsidRPr="007738E0">
        <w:rPr>
          <w:rFonts w:ascii="Segoe UI" w:eastAsia="Times New Roman" w:hAnsi="Segoe UI" w:cs="Segoe UI"/>
          <w:i/>
          <w:iCs/>
          <w:color w:val="000000"/>
          <w:sz w:val="21"/>
          <w:szCs w:val="21"/>
        </w:rPr>
        <w:t>style rules</w:t>
      </w:r>
      <w:r w:rsidRPr="007738E0">
        <w:rPr>
          <w:rFonts w:ascii="Segoe UI" w:eastAsia="Times New Roman" w:hAnsi="Segoe UI" w:cs="Segoe UI"/>
          <w:color w:val="000000"/>
          <w:sz w:val="21"/>
          <w:szCs w:val="21"/>
        </w:rPr>
        <w:t>.</w:t>
      </w:r>
    </w:p>
    <w:p w14:paraId="46D1610D"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style rule begins with a </w:t>
      </w:r>
      <w:r w:rsidRPr="007738E0">
        <w:rPr>
          <w:rFonts w:ascii="Segoe UI" w:eastAsia="Times New Roman" w:hAnsi="Segoe UI" w:cs="Segoe UI"/>
          <w:i/>
          <w:iCs/>
          <w:color w:val="000000"/>
          <w:sz w:val="21"/>
          <w:szCs w:val="21"/>
        </w:rPr>
        <w:t>selector</w:t>
      </w:r>
      <w:r w:rsidRPr="007738E0">
        <w:rPr>
          <w:rFonts w:ascii="Segoe UI" w:eastAsia="Times New Roman" w:hAnsi="Segoe UI" w:cs="Segoe UI"/>
          <w:color w:val="000000"/>
          <w:sz w:val="21"/>
          <w:szCs w:val="21"/>
        </w:rPr>
        <w:t>, followed by the list or presentation properties enclosed within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w:t>
      </w:r>
    </w:p>
    <w:p w14:paraId="69850C2F"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A property is identified by its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followed by its </w:t>
      </w:r>
      <w:r w:rsidRPr="007738E0">
        <w:rPr>
          <w:rFonts w:ascii="Consolas" w:eastAsia="Times New Roman" w:hAnsi="Consolas" w:cs="Courier New"/>
          <w:color w:val="000000"/>
          <w:sz w:val="20"/>
          <w:szCs w:val="20"/>
        </w:rPr>
        <w:t>value</w:t>
      </w:r>
      <w:r w:rsidRPr="007738E0">
        <w:rPr>
          <w:rFonts w:ascii="Segoe UI" w:eastAsia="Times New Roman" w:hAnsi="Segoe UI" w:cs="Segoe UI"/>
          <w:color w:val="000000"/>
          <w:sz w:val="21"/>
          <w:szCs w:val="21"/>
        </w:rPr>
        <w:t>, separated by colon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The </w:t>
      </w:r>
      <w:r w:rsidRPr="007738E0">
        <w:rPr>
          <w:rFonts w:ascii="Consolas" w:eastAsia="Times New Roman" w:hAnsi="Consolas" w:cs="Courier New"/>
          <w:color w:val="000000"/>
          <w:sz w:val="20"/>
          <w:szCs w:val="20"/>
        </w:rPr>
        <w:t>name:value</w:t>
      </w:r>
      <w:r w:rsidRPr="007738E0">
        <w:rPr>
          <w:rFonts w:ascii="Segoe UI" w:eastAsia="Times New Roman" w:hAnsi="Segoe UI" w:cs="Segoe UI"/>
          <w:color w:val="000000"/>
          <w:sz w:val="21"/>
          <w:szCs w:val="21"/>
        </w:rPr>
        <w:t> pairs are separated by semicolon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could have multiple </w:t>
      </w:r>
      <w:r w:rsidRPr="007738E0">
        <w:rPr>
          <w:rFonts w:ascii="Consolas" w:eastAsia="Times New Roman" w:hAnsi="Consolas" w:cs="Courier New"/>
          <w:color w:val="000000"/>
          <w:sz w:val="20"/>
          <w:szCs w:val="20"/>
        </w:rPr>
        <w:t>value</w:t>
      </w:r>
      <w:r w:rsidRPr="007738E0">
        <w:rPr>
          <w:rFonts w:ascii="Segoe UI" w:eastAsia="Times New Roman" w:hAnsi="Segoe UI" w:cs="Segoe UI"/>
          <w:color w:val="000000"/>
          <w:sz w:val="21"/>
          <w:szCs w:val="21"/>
        </w:rPr>
        <w:t>s, separated by commas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(e.g., the </w:t>
      </w:r>
      <w:r w:rsidRPr="007738E0">
        <w:rPr>
          <w:rFonts w:ascii="Consolas" w:eastAsia="Times New Roman" w:hAnsi="Consolas" w:cs="Courier New"/>
          <w:color w:val="000000"/>
          <w:sz w:val="20"/>
          <w:szCs w:val="20"/>
        </w:rPr>
        <w:t>font-family</w:t>
      </w:r>
      <w:r w:rsidRPr="007738E0">
        <w:rPr>
          <w:rFonts w:ascii="Segoe UI" w:eastAsia="Times New Roman" w:hAnsi="Segoe UI" w:cs="Segoe UI"/>
          <w:color w:val="000000"/>
          <w:sz w:val="21"/>
          <w:szCs w:val="21"/>
        </w:rPr>
        <w:t> property).</w:t>
      </w:r>
    </w:p>
    <w:p w14:paraId="30314676"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Segoe UI" w:eastAsia="Times New Roman" w:hAnsi="Segoe UI" w:cs="Segoe UI"/>
          <w:i/>
          <w:iCs/>
          <w:color w:val="000000"/>
          <w:sz w:val="21"/>
          <w:szCs w:val="21"/>
        </w:rPr>
        <w:t>selector</w:t>
      </w:r>
      <w:r w:rsidRPr="007738E0">
        <w:rPr>
          <w:rFonts w:ascii="Segoe UI" w:eastAsia="Times New Roman" w:hAnsi="Segoe UI" w:cs="Segoe UI"/>
          <w:color w:val="000000"/>
          <w:sz w:val="21"/>
          <w:szCs w:val="21"/>
        </w:rPr>
        <w:t> selects a set of HTML elements to apply the styles. This example uses the so-called </w:t>
      </w:r>
      <w:r w:rsidRPr="007738E0">
        <w:rPr>
          <w:rFonts w:ascii="Consolas" w:eastAsia="Times New Roman" w:hAnsi="Consolas" w:cs="Courier New"/>
          <w:color w:val="000000"/>
          <w:sz w:val="20"/>
          <w:szCs w:val="20"/>
        </w:rPr>
        <w:t>Tag-Selector</w:t>
      </w:r>
      <w:r w:rsidRPr="007738E0">
        <w:rPr>
          <w:rFonts w:ascii="Segoe UI" w:eastAsia="Times New Roman" w:hAnsi="Segoe UI" w:cs="Segoe UI"/>
          <w:color w:val="000000"/>
          <w:sz w:val="21"/>
          <w:szCs w:val="21"/>
        </w:rPr>
        <w:t>, which select all elements having the tagname. For example, the first rule is applicable to the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the 3rd to </w:t>
      </w:r>
      <w:r w:rsidRPr="007738E0">
        <w:rPr>
          <w:rFonts w:ascii="Consolas" w:eastAsia="Times New Roman" w:hAnsi="Consolas" w:cs="Courier New"/>
          <w:color w:val="000000"/>
          <w:sz w:val="20"/>
          <w:szCs w:val="20"/>
        </w:rPr>
        <w:t>&lt;h2&gt;</w:t>
      </w:r>
      <w:r w:rsidRPr="007738E0">
        <w:rPr>
          <w:rFonts w:ascii="Segoe UI" w:eastAsia="Times New Roman" w:hAnsi="Segoe UI" w:cs="Segoe UI"/>
          <w:color w:val="000000"/>
          <w:sz w:val="21"/>
          <w:szCs w:val="21"/>
        </w:rPr>
        <w:t>, and the 4th rule to all the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elements.</w:t>
      </w:r>
    </w:p>
    <w:p w14:paraId="6D68D91B"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Selectors having the same rules can be grouped together and separated by commas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For example, the 2nd rule is applicable to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w:t>
      </w:r>
    </w:p>
    <w:p w14:paraId="6A5DE282"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Some of the properties are inherited by the nested elements. For example, the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nested under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inherits the </w:t>
      </w:r>
      <w:r w:rsidRPr="007738E0">
        <w:rPr>
          <w:rFonts w:ascii="Consolas" w:eastAsia="Times New Roman" w:hAnsi="Consolas" w:cs="Courier New"/>
          <w:color w:val="000000"/>
          <w:sz w:val="20"/>
          <w:szCs w:val="20"/>
        </w:rPr>
        <w:t>font-family</w:t>
      </w:r>
      <w:r w:rsidRPr="007738E0">
        <w:rPr>
          <w:rFonts w:ascii="Segoe UI" w:eastAsia="Times New Roman" w:hAnsi="Segoe UI" w:cs="Segoe UI"/>
          <w:color w:val="000000"/>
          <w:sz w:val="21"/>
          <w:szCs w:val="21"/>
        </w:rPr>
        <w:t> from the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Some properties are not inherited.</w:t>
      </w:r>
    </w:p>
    <w:p w14:paraId="2EC77F40" w14:textId="77777777" w:rsidR="007738E0" w:rsidRPr="007738E0" w:rsidRDefault="007738E0" w:rsidP="007738E0">
      <w:pPr>
        <w:numPr>
          <w:ilvl w:val="0"/>
          <w:numId w:val="39"/>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more than one rules are applicable, the properties are accumulated. But, the last rule will take effect if there is conflict. For example, both Rule 3 and 4 are applicable to </w:t>
      </w:r>
      <w:r w:rsidRPr="007738E0">
        <w:rPr>
          <w:rFonts w:ascii="Consolas" w:eastAsia="Times New Roman" w:hAnsi="Consolas" w:cs="Courier New"/>
          <w:color w:val="000000"/>
          <w:sz w:val="20"/>
          <w:szCs w:val="20"/>
        </w:rPr>
        <w:t>&lt;h2&gt;</w:t>
      </w:r>
      <w:r w:rsidRPr="007738E0">
        <w:rPr>
          <w:rFonts w:ascii="Segoe UI" w:eastAsia="Times New Roman" w:hAnsi="Segoe UI" w:cs="Segoe UI"/>
          <w:color w:val="000000"/>
          <w:sz w:val="21"/>
          <w:szCs w:val="21"/>
        </w:rPr>
        <w:t>. The </w:t>
      </w:r>
      <w:r w:rsidRPr="007738E0">
        <w:rPr>
          <w:rFonts w:ascii="Consolas" w:eastAsia="Times New Roman" w:hAnsi="Consolas" w:cs="Courier New"/>
          <w:color w:val="000000"/>
          <w:sz w:val="20"/>
          <w:szCs w:val="20"/>
        </w:rPr>
        <w:t>&lt;h2&gt;</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accumulates</w:t>
      </w:r>
      <w:r w:rsidRPr="007738E0">
        <w:rPr>
          <w:rFonts w:ascii="Segoe UI" w:eastAsia="Times New Roman" w:hAnsi="Segoe UI" w:cs="Segoe UI"/>
          <w:color w:val="000000"/>
          <w:sz w:val="21"/>
          <w:szCs w:val="21"/>
        </w:rPr>
        <w:t> the properties from both rules. It takes the </w:t>
      </w:r>
      <w:r w:rsidRPr="007738E0">
        <w:rPr>
          <w:rFonts w:ascii="Consolas" w:eastAsia="Times New Roman" w:hAnsi="Consolas" w:cs="Courier New"/>
          <w:color w:val="000000"/>
          <w:sz w:val="20"/>
          <w:szCs w:val="20"/>
        </w:rPr>
        <w:t>font-weight:bold</w:t>
      </w:r>
      <w:r w:rsidRPr="007738E0">
        <w:rPr>
          <w:rFonts w:ascii="Segoe UI" w:eastAsia="Times New Roman" w:hAnsi="Segoe UI" w:cs="Segoe UI"/>
          <w:color w:val="000000"/>
          <w:sz w:val="21"/>
          <w:szCs w:val="21"/>
        </w:rPr>
        <w:t> from Rule 3 (which is not specified in Rule 4); but uses the </w:t>
      </w:r>
      <w:r w:rsidRPr="007738E0">
        <w:rPr>
          <w:rFonts w:ascii="Consolas" w:eastAsia="Times New Roman" w:hAnsi="Consolas" w:cs="Courier New"/>
          <w:color w:val="000000"/>
          <w:sz w:val="20"/>
          <w:szCs w:val="20"/>
        </w:rPr>
        <w:t>color:blue</w:t>
      </w:r>
      <w:r w:rsidRPr="007738E0">
        <w:rPr>
          <w:rFonts w:ascii="Segoe UI" w:eastAsia="Times New Roman" w:hAnsi="Segoe UI" w:cs="Segoe UI"/>
          <w:color w:val="000000"/>
          <w:sz w:val="21"/>
          <w:szCs w:val="21"/>
        </w:rPr>
        <w:t> from the Rule 4 (instead of Rule 3).</w:t>
      </w:r>
    </w:p>
    <w:p w14:paraId="366994EA" w14:textId="77777777" w:rsidR="007738E0" w:rsidRPr="007738E0" w:rsidRDefault="007738E0" w:rsidP="007738E0">
      <w:pPr>
        <w:numPr>
          <w:ilvl w:val="0"/>
          <w:numId w:val="39"/>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Style properties:</w:t>
      </w:r>
    </w:p>
    <w:p w14:paraId="0B82A69C" w14:textId="77777777" w:rsidR="007738E0" w:rsidRPr="007738E0" w:rsidRDefault="007738E0" w:rsidP="007738E0">
      <w:pPr>
        <w:numPr>
          <w:ilvl w:val="1"/>
          <w:numId w:val="39"/>
        </w:numPr>
        <w:shd w:val="clear" w:color="auto" w:fill="FFFFFF"/>
        <w:spacing w:after="0" w:line="240" w:lineRule="auto"/>
        <w:ind w:left="247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font-family</w:t>
      </w:r>
      <w:r w:rsidRPr="007738E0">
        <w:rPr>
          <w:rFonts w:ascii="Segoe UI" w:eastAsia="Times New Roman" w:hAnsi="Segoe UI" w:cs="Segoe UI"/>
          <w:color w:val="000000"/>
          <w:sz w:val="21"/>
          <w:szCs w:val="21"/>
        </w:rPr>
        <w:t> list the font faces, in the order of preferences. Browsers search through the list (from the beginning) to an available font face.</w:t>
      </w:r>
    </w:p>
    <w:p w14:paraId="2E3E5ABB" w14:textId="77777777" w:rsidR="007738E0" w:rsidRPr="007738E0" w:rsidRDefault="007738E0" w:rsidP="007738E0">
      <w:pPr>
        <w:numPr>
          <w:ilvl w:val="1"/>
          <w:numId w:val="39"/>
        </w:numPr>
        <w:shd w:val="clear" w:color="auto" w:fill="FFFFFF"/>
        <w:spacing w:after="0" w:line="240" w:lineRule="auto"/>
        <w:ind w:left="247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color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background-color</w:t>
      </w:r>
      <w:r w:rsidRPr="007738E0">
        <w:rPr>
          <w:rFonts w:ascii="Segoe UI" w:eastAsia="Times New Roman" w:hAnsi="Segoe UI" w:cs="Segoe UI"/>
          <w:color w:val="000000"/>
          <w:sz w:val="21"/>
          <w:szCs w:val="21"/>
        </w:rPr>
        <w:t>: specify the foreground and background colors, respectively. Color can be expressed in </w:t>
      </w:r>
      <w:r w:rsidRPr="007738E0">
        <w:rPr>
          <w:rFonts w:ascii="Consolas" w:eastAsia="Times New Roman" w:hAnsi="Consolas" w:cs="Courier New"/>
          <w:color w:val="000000"/>
          <w:sz w:val="20"/>
          <w:szCs w:val="20"/>
        </w:rPr>
        <w:t>#rrggbb</w:t>
      </w:r>
      <w:r w:rsidRPr="007738E0">
        <w:rPr>
          <w:rFonts w:ascii="Segoe UI" w:eastAsia="Times New Roman" w:hAnsi="Segoe UI" w:cs="Segoe UI"/>
          <w:color w:val="000000"/>
          <w:sz w:val="21"/>
          <w:szCs w:val="21"/>
        </w:rPr>
        <w:t> (hex value), </w:t>
      </w:r>
      <w:r w:rsidRPr="007738E0">
        <w:rPr>
          <w:rFonts w:ascii="Consolas" w:eastAsia="Times New Roman" w:hAnsi="Consolas" w:cs="Courier New"/>
          <w:color w:val="000000"/>
          <w:sz w:val="20"/>
          <w:szCs w:val="20"/>
        </w:rPr>
        <w:t>rgb(r, g, b)</w:t>
      </w:r>
      <w:r w:rsidRPr="007738E0">
        <w:rPr>
          <w:rFonts w:ascii="Segoe UI" w:eastAsia="Times New Roman" w:hAnsi="Segoe UI" w:cs="Segoe UI"/>
          <w:color w:val="000000"/>
          <w:sz w:val="21"/>
          <w:szCs w:val="21"/>
        </w:rPr>
        <w:t> (decimal value between 0 and 255), or with the pre-defined color names (such as </w:t>
      </w:r>
      <w:r w:rsidRPr="007738E0">
        <w:rPr>
          <w:rFonts w:ascii="Consolas" w:eastAsia="Times New Roman" w:hAnsi="Consolas" w:cs="Courier New"/>
          <w:color w:val="000000"/>
          <w:sz w:val="20"/>
          <w:szCs w:val="20"/>
        </w:rPr>
        <w:t>red</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blue</w:t>
      </w:r>
      <w:r w:rsidRPr="007738E0">
        <w:rPr>
          <w:rFonts w:ascii="Segoe UI" w:eastAsia="Times New Roman" w:hAnsi="Segoe UI" w:cs="Segoe UI"/>
          <w:color w:val="000000"/>
          <w:sz w:val="21"/>
          <w:szCs w:val="21"/>
        </w:rPr>
        <w:t>).</w:t>
      </w:r>
    </w:p>
    <w:p w14:paraId="292B8A48" w14:textId="77777777" w:rsidR="007738E0" w:rsidRPr="007738E0" w:rsidRDefault="007738E0" w:rsidP="007738E0">
      <w:pPr>
        <w:numPr>
          <w:ilvl w:val="1"/>
          <w:numId w:val="39"/>
        </w:numPr>
        <w:shd w:val="clear" w:color="auto" w:fill="FFFFFF"/>
        <w:spacing w:after="0" w:line="240" w:lineRule="auto"/>
        <w:ind w:left="247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text-align</w:t>
      </w:r>
      <w:r w:rsidRPr="007738E0">
        <w:rPr>
          <w:rFonts w:ascii="Segoe UI" w:eastAsia="Times New Roman" w:hAnsi="Segoe UI" w:cs="Segoe UI"/>
          <w:color w:val="000000"/>
          <w:sz w:val="21"/>
          <w:szCs w:val="21"/>
        </w:rPr>
        <w:t>: text alignment of either </w:t>
      </w:r>
      <w:r w:rsidRPr="007738E0">
        <w:rPr>
          <w:rFonts w:ascii="Consolas" w:eastAsia="Times New Roman" w:hAnsi="Consolas" w:cs="Courier New"/>
          <w:color w:val="000000"/>
          <w:sz w:val="20"/>
          <w:szCs w:val="20"/>
        </w:rPr>
        <w:t>left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justify</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center</w:t>
      </w:r>
      <w:r w:rsidRPr="007738E0">
        <w:rPr>
          <w:rFonts w:ascii="Segoe UI" w:eastAsia="Times New Roman" w:hAnsi="Segoe UI" w:cs="Segoe UI"/>
          <w:color w:val="000000"/>
          <w:sz w:val="21"/>
          <w:szCs w:val="21"/>
        </w:rPr>
        <w:t>.</w:t>
      </w:r>
    </w:p>
    <w:p w14:paraId="0664B78A" w14:textId="77777777" w:rsidR="007738E0" w:rsidRPr="007738E0" w:rsidRDefault="007738E0" w:rsidP="007738E0">
      <w:pPr>
        <w:numPr>
          <w:ilvl w:val="1"/>
          <w:numId w:val="39"/>
        </w:numPr>
        <w:shd w:val="clear" w:color="auto" w:fill="FFFFFF"/>
        <w:spacing w:after="0" w:line="240" w:lineRule="auto"/>
        <w:ind w:left="247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font-weight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normal</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bold</w:t>
      </w:r>
      <w:r w:rsidRPr="007738E0">
        <w:rPr>
          <w:rFonts w:ascii="Segoe UI" w:eastAsia="Times New Roman" w:hAnsi="Segoe UI" w:cs="Segoe UI"/>
          <w:color w:val="000000"/>
          <w:sz w:val="21"/>
          <w:szCs w:val="21"/>
        </w:rPr>
        <w:t>, and others.</w:t>
      </w:r>
    </w:p>
    <w:p w14:paraId="60E1D244" w14:textId="77777777" w:rsidR="007738E0" w:rsidRPr="007738E0" w:rsidRDefault="007738E0" w:rsidP="007738E0">
      <w:pPr>
        <w:numPr>
          <w:ilvl w:val="1"/>
          <w:numId w:val="39"/>
        </w:numPr>
        <w:shd w:val="clear" w:color="auto" w:fill="FFFFFF"/>
        <w:spacing w:after="0" w:line="240" w:lineRule="auto"/>
        <w:ind w:left="247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font-style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normal</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italic</w:t>
      </w:r>
      <w:r w:rsidRPr="007738E0">
        <w:rPr>
          <w:rFonts w:ascii="Segoe UI" w:eastAsia="Times New Roman" w:hAnsi="Segoe UI" w:cs="Segoe UI"/>
          <w:color w:val="000000"/>
          <w:sz w:val="21"/>
          <w:szCs w:val="21"/>
        </w:rPr>
        <w:t>, and others.</w:t>
      </w:r>
    </w:p>
    <w:p w14:paraId="524C703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note that CSS is a language with its own syntaxes. CSS syntax is totally different from HTML!</w:t>
      </w:r>
    </w:p>
    <w:p w14:paraId="5978DA72"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6.2  Example 2: CSS Class-Selector, ID-Selector with </w:t>
      </w:r>
      <w:r w:rsidRPr="007738E0">
        <w:rPr>
          <w:rFonts w:ascii="Consolas" w:eastAsia="Times New Roman" w:hAnsi="Consolas" w:cs="Segoe UI"/>
          <w:b/>
          <w:bCs/>
          <w:color w:val="0A8464"/>
          <w:spacing w:val="15"/>
          <w:sz w:val="27"/>
          <w:szCs w:val="27"/>
        </w:rPr>
        <w:t>&lt;div&gt;</w:t>
      </w:r>
      <w:r w:rsidRPr="007738E0">
        <w:rPr>
          <w:rFonts w:ascii="Segoe UI" w:eastAsia="Times New Roman" w:hAnsi="Segoe UI" w:cs="Segoe UI"/>
          <w:b/>
          <w:bCs/>
          <w:color w:val="0A8464"/>
          <w:spacing w:val="15"/>
          <w:sz w:val="27"/>
          <w:szCs w:val="27"/>
        </w:rPr>
        <w:t> and </w:t>
      </w:r>
      <w:r w:rsidRPr="007738E0">
        <w:rPr>
          <w:rFonts w:ascii="Consolas" w:eastAsia="Times New Roman" w:hAnsi="Consolas" w:cs="Segoe UI"/>
          <w:b/>
          <w:bCs/>
          <w:color w:val="0A8464"/>
          <w:spacing w:val="15"/>
          <w:sz w:val="27"/>
          <w:szCs w:val="27"/>
        </w:rPr>
        <w:t>&lt;span&gt;</w:t>
      </w:r>
    </w:p>
    <w:tbl>
      <w:tblPr>
        <w:tblW w:w="21600" w:type="dxa"/>
        <w:shd w:val="clear" w:color="auto" w:fill="E7F0F8"/>
        <w:tblCellMar>
          <w:left w:w="0" w:type="dxa"/>
          <w:right w:w="0" w:type="dxa"/>
        </w:tblCellMar>
        <w:tblLook w:val="04A0" w:firstRow="1" w:lastRow="0" w:firstColumn="1" w:lastColumn="0" w:noHBand="0" w:noVBand="1"/>
      </w:tblPr>
      <w:tblGrid>
        <w:gridCol w:w="521"/>
        <w:gridCol w:w="21079"/>
      </w:tblGrid>
      <w:tr w:rsidR="007738E0" w:rsidRPr="007738E0" w14:paraId="2C7A2F3F" w14:textId="77777777" w:rsidTr="007738E0">
        <w:tc>
          <w:tcPr>
            <w:tcW w:w="0" w:type="auto"/>
            <w:tcBorders>
              <w:top w:val="nil"/>
              <w:left w:val="nil"/>
              <w:bottom w:val="nil"/>
              <w:right w:val="nil"/>
            </w:tcBorders>
            <w:shd w:val="clear" w:color="auto" w:fill="E7F0F8"/>
            <w:vAlign w:val="center"/>
            <w:hideMark/>
          </w:tcPr>
          <w:p w14:paraId="0C612E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0748152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735FB05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38FCBE2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531832E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6265224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5CE1DD2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5FED302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295E0B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17EB656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3C9E9DC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2C16AD7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p w14:paraId="7D09521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13</w:t>
            </w:r>
          </w:p>
          <w:p w14:paraId="69A0495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lastRenderedPageBreak/>
              <w:t>14</w:t>
            </w:r>
          </w:p>
          <w:p w14:paraId="4529DBE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15</w:t>
            </w:r>
          </w:p>
          <w:p w14:paraId="71E521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16</w:t>
            </w:r>
          </w:p>
          <w:p w14:paraId="7E4ABD7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17</w:t>
            </w:r>
          </w:p>
          <w:p w14:paraId="1454998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18</w:t>
            </w:r>
          </w:p>
          <w:p w14:paraId="0C92117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19</w:t>
            </w:r>
          </w:p>
          <w:p w14:paraId="5AB55BD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20</w:t>
            </w:r>
          </w:p>
          <w:p w14:paraId="7A9073B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21</w:t>
            </w:r>
          </w:p>
          <w:p w14:paraId="12B3E0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22</w:t>
            </w:r>
          </w:p>
          <w:p w14:paraId="19BBC1D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23</w:t>
            </w:r>
          </w:p>
          <w:p w14:paraId="53075B4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24</w:t>
            </w:r>
          </w:p>
          <w:p w14:paraId="5C4558E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25</w:t>
            </w:r>
          </w:p>
          <w:p w14:paraId="6B718D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26</w:t>
            </w:r>
          </w:p>
          <w:p w14:paraId="7E5829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27</w:t>
            </w:r>
          </w:p>
          <w:p w14:paraId="173D5EE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28</w:t>
            </w:r>
          </w:p>
          <w:p w14:paraId="286FB04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29</w:t>
            </w:r>
          </w:p>
          <w:p w14:paraId="5FCB134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30</w:t>
            </w:r>
          </w:p>
          <w:p w14:paraId="0CB033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31</w:t>
            </w:r>
          </w:p>
          <w:p w14:paraId="5EB7C75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32</w:t>
            </w:r>
          </w:p>
          <w:p w14:paraId="4B66A01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33</w:t>
            </w:r>
          </w:p>
          <w:p w14:paraId="3B1812C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34</w:t>
            </w:r>
          </w:p>
          <w:p w14:paraId="2596462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35</w:t>
            </w:r>
          </w:p>
        </w:tc>
        <w:tc>
          <w:tcPr>
            <w:tcW w:w="0" w:type="auto"/>
            <w:tcBorders>
              <w:top w:val="nil"/>
              <w:left w:val="nil"/>
              <w:bottom w:val="nil"/>
              <w:right w:val="nil"/>
            </w:tcBorders>
            <w:shd w:val="clear" w:color="auto" w:fill="E7F0F8"/>
            <w:vAlign w:val="center"/>
            <w:hideMark/>
          </w:tcPr>
          <w:p w14:paraId="110CF29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lastRenderedPageBreak/>
              <w:t>/* CSS Example 2 ("CSSEg2.css"): CSS Class and ID Selectors */</w:t>
            </w:r>
          </w:p>
          <w:p w14:paraId="38C2A6A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1: Apply to the &lt;body&gt; element and possibly its descendants */</w:t>
            </w:r>
          </w:p>
          <w:p w14:paraId="1E811A4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body {</w:t>
            </w:r>
          </w:p>
          <w:p w14:paraId="59DB0BE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font-family: "Segoe UI", Tahoma, Helvetica, Arial, Verdana, sans-serif;</w:t>
            </w:r>
          </w:p>
          <w:p w14:paraId="4364C0D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font-size: 14px;             </w:t>
            </w:r>
            <w:r w:rsidRPr="007738E0">
              <w:rPr>
                <w:rFonts w:ascii="Consolas" w:eastAsia="Times New Roman" w:hAnsi="Consolas" w:cs="Courier New"/>
                <w:color w:val="009900"/>
                <w:sz w:val="21"/>
                <w:szCs w:val="21"/>
              </w:rPr>
              <w:t>/* in pixels (px) */</w:t>
            </w:r>
          </w:p>
          <w:p w14:paraId="0B47A24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margin: 5px 15px 5px 15px;   </w:t>
            </w:r>
            <w:r w:rsidRPr="007738E0">
              <w:rPr>
                <w:rFonts w:ascii="Consolas" w:eastAsia="Times New Roman" w:hAnsi="Consolas" w:cs="Courier New"/>
                <w:color w:val="009900"/>
                <w:sz w:val="21"/>
                <w:szCs w:val="21"/>
              </w:rPr>
              <w:t>/* top right bottom left - no commas in between */</w:t>
            </w:r>
          </w:p>
          <w:p w14:paraId="56281B0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padding: 0;</w:t>
            </w:r>
          </w:p>
          <w:p w14:paraId="5BA2F5E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15C159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3580D9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2: Apply to &lt;h1&gt; to &lt;h6&gt; elements */</w:t>
            </w:r>
          </w:p>
          <w:p w14:paraId="2B1499F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h1, h2, h3, h4, h5, h6 {</w:t>
            </w:r>
          </w:p>
          <w:p w14:paraId="5062D64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color: red;</w:t>
            </w:r>
          </w:p>
          <w:p w14:paraId="7AC2EA7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font-weight: bold;</w:t>
            </w:r>
          </w:p>
          <w:p w14:paraId="22AA73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lastRenderedPageBreak/>
              <w:t xml:space="preserve">  text-align: center;</w:t>
            </w:r>
          </w:p>
          <w:p w14:paraId="0021018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0D458A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3FCD793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3: Apply to element with id="header" and id="footer" */</w:t>
            </w:r>
          </w:p>
          <w:p w14:paraId="48B074E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#header, #footer {</w:t>
            </w:r>
          </w:p>
          <w:p w14:paraId="3480F65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background-color: #eee;      </w:t>
            </w:r>
            <w:r w:rsidRPr="007738E0">
              <w:rPr>
                <w:rFonts w:ascii="Consolas" w:eastAsia="Times New Roman" w:hAnsi="Consolas" w:cs="Courier New"/>
                <w:color w:val="009900"/>
                <w:sz w:val="21"/>
                <w:szCs w:val="21"/>
              </w:rPr>
              <w:t>/* light gray, same as #eeeeee */</w:t>
            </w:r>
          </w:p>
          <w:p w14:paraId="527650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2002C39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251716A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4: Apply to element with id="footer" */</w:t>
            </w:r>
          </w:p>
          <w:p w14:paraId="01CDF7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#footer {</w:t>
            </w:r>
          </w:p>
          <w:p w14:paraId="55968E2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text-align: right;</w:t>
            </w:r>
          </w:p>
          <w:p w14:paraId="0BD9892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336F731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559FE01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5: Apply to all elements having class="new" */</w:t>
            </w:r>
          </w:p>
          <w:p w14:paraId="7165F52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.new {</w:t>
            </w:r>
          </w:p>
          <w:p w14:paraId="6F79D4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color: red;</w:t>
            </w:r>
          </w:p>
          <w:p w14:paraId="2FCA862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078902C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2E3D1F4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 Rule 6: Apply to all elements having class="new" */</w:t>
            </w:r>
          </w:p>
          <w:p w14:paraId="79E5D87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.highlight {</w:t>
            </w:r>
          </w:p>
          <w:p w14:paraId="01ADEF6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background-color: yellow;</w:t>
            </w:r>
          </w:p>
          <w:p w14:paraId="08C5EF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tc>
      </w:tr>
    </w:tbl>
    <w:p w14:paraId="66735F4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We shall use the following HTML document to test the CSS:</w:t>
      </w:r>
    </w:p>
    <w:tbl>
      <w:tblPr>
        <w:tblW w:w="21600" w:type="dxa"/>
        <w:shd w:val="clear" w:color="auto" w:fill="E7F0F8"/>
        <w:tblCellMar>
          <w:left w:w="0" w:type="dxa"/>
          <w:right w:w="0" w:type="dxa"/>
        </w:tblCellMar>
        <w:tblLook w:val="04A0" w:firstRow="1" w:lastRow="0" w:firstColumn="1" w:lastColumn="0" w:noHBand="0" w:noVBand="1"/>
      </w:tblPr>
      <w:tblGrid>
        <w:gridCol w:w="386"/>
        <w:gridCol w:w="21214"/>
      </w:tblGrid>
      <w:tr w:rsidR="007738E0" w:rsidRPr="007738E0" w14:paraId="442B7DF5" w14:textId="77777777" w:rsidTr="007738E0">
        <w:tc>
          <w:tcPr>
            <w:tcW w:w="0" w:type="auto"/>
            <w:tcBorders>
              <w:top w:val="nil"/>
              <w:left w:val="nil"/>
              <w:bottom w:val="nil"/>
              <w:right w:val="nil"/>
            </w:tcBorders>
            <w:shd w:val="clear" w:color="auto" w:fill="E7F0F8"/>
            <w:vAlign w:val="center"/>
            <w:hideMark/>
          </w:tcPr>
          <w:p w14:paraId="731B7B8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005FB45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7295C7C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771D8E7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43EF08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4415BE8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113C3EE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4F4509C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269572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4E4C383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5D14AC2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p w14:paraId="7D1E4EA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12</w:t>
            </w:r>
          </w:p>
          <w:p w14:paraId="0EBB623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13</w:t>
            </w:r>
          </w:p>
          <w:p w14:paraId="45B4796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14</w:t>
            </w:r>
          </w:p>
          <w:p w14:paraId="37A33E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15</w:t>
            </w:r>
          </w:p>
          <w:p w14:paraId="0C9F217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16</w:t>
            </w:r>
          </w:p>
          <w:p w14:paraId="4FD460D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17</w:t>
            </w:r>
          </w:p>
          <w:p w14:paraId="2195282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18</w:t>
            </w:r>
          </w:p>
          <w:p w14:paraId="72320B2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19</w:t>
            </w:r>
          </w:p>
          <w:p w14:paraId="04E3A13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20</w:t>
            </w:r>
          </w:p>
          <w:p w14:paraId="2BAD0CD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21</w:t>
            </w:r>
          </w:p>
          <w:p w14:paraId="28D2FEC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lastRenderedPageBreak/>
              <w:t>22</w:t>
            </w:r>
          </w:p>
          <w:p w14:paraId="4185149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23</w:t>
            </w:r>
          </w:p>
          <w:p w14:paraId="2974188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24</w:t>
            </w:r>
          </w:p>
          <w:p w14:paraId="65DE094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25</w:t>
            </w:r>
          </w:p>
          <w:p w14:paraId="1216A38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26</w:t>
            </w:r>
          </w:p>
        </w:tc>
        <w:tc>
          <w:tcPr>
            <w:tcW w:w="0" w:type="auto"/>
            <w:tcBorders>
              <w:top w:val="nil"/>
              <w:left w:val="nil"/>
              <w:bottom w:val="nil"/>
              <w:right w:val="nil"/>
            </w:tcBorders>
            <w:shd w:val="clear" w:color="auto" w:fill="E7F0F8"/>
            <w:vAlign w:val="center"/>
            <w:hideMark/>
          </w:tcPr>
          <w:p w14:paraId="098CA8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lastRenderedPageBreak/>
              <w:t>&lt;!DOCTYPE html&gt;</w:t>
            </w:r>
          </w:p>
          <w:p w14:paraId="741D4F7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009900"/>
                <w:sz w:val="21"/>
                <w:szCs w:val="21"/>
              </w:rPr>
              <w:t>&lt;!-- CSS Example 2. Save as "CSSEg2.html" --&gt;</w:t>
            </w:r>
          </w:p>
          <w:p w14:paraId="237D949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 lang="en"&gt;</w:t>
            </w:r>
          </w:p>
          <w:p w14:paraId="23BB40E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61B586A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&lt;meta charset="utf-8"&gt;</w:t>
            </w:r>
          </w:p>
          <w:p w14:paraId="0BFC93D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&lt;title&gt;Testing CSS Style Sheet&lt;/title&gt;</w:t>
            </w:r>
          </w:p>
          <w:p w14:paraId="73C11FC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&lt;link href="CSSEg2.css" rel="stylesheet"&gt;</w:t>
            </w:r>
          </w:p>
          <w:p w14:paraId="52EE2D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1657577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2FC33B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r w:rsidRPr="007738E0">
              <w:rPr>
                <w:rFonts w:ascii="Consolas" w:eastAsia="Times New Roman" w:hAnsi="Consolas" w:cs="Courier New"/>
                <w:color w:val="E31B23"/>
                <w:sz w:val="21"/>
                <w:szCs w:val="21"/>
              </w:rPr>
              <w:t>&lt;div id="header"&gt;</w:t>
            </w:r>
          </w:p>
          <w:p w14:paraId="6FD85EE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&lt;h1&gt;Test CSS Style Sheet&lt;/h1&gt;</w:t>
            </w:r>
          </w:p>
          <w:p w14:paraId="5ABDFDE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&lt;/div&gt;</w:t>
            </w:r>
          </w:p>
          <w:p w14:paraId="45C1E76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3AD615A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r w:rsidRPr="007738E0">
              <w:rPr>
                <w:rFonts w:ascii="Consolas" w:eastAsia="Times New Roman" w:hAnsi="Consolas" w:cs="Courier New"/>
                <w:color w:val="E31B23"/>
                <w:sz w:val="21"/>
                <w:szCs w:val="21"/>
              </w:rPr>
              <w:t>&lt;div id="content"&gt;</w:t>
            </w:r>
          </w:p>
          <w:p w14:paraId="4209A85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&lt;h2&gt;This is heading level 2&lt;/h2&gt;</w:t>
            </w:r>
          </w:p>
          <w:p w14:paraId="078B26E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&lt;p&gt;Lorem ipsum dolor sit amet, </w:t>
            </w:r>
            <w:r w:rsidRPr="007738E0">
              <w:rPr>
                <w:rFonts w:ascii="Consolas" w:eastAsia="Times New Roman" w:hAnsi="Consolas" w:cs="Courier New"/>
                <w:color w:val="E31B23"/>
                <w:sz w:val="21"/>
                <w:szCs w:val="21"/>
              </w:rPr>
              <w:t>&lt;span class="new"&gt;consectetur adipiscing elit&lt;/span&gt;</w:t>
            </w:r>
            <w:r w:rsidRPr="007738E0">
              <w:rPr>
                <w:rFonts w:ascii="Consolas" w:eastAsia="Times New Roman" w:hAnsi="Consolas" w:cs="Courier New"/>
                <w:sz w:val="21"/>
                <w:szCs w:val="21"/>
              </w:rPr>
              <w:t>, sed do eiusmod</w:t>
            </w:r>
          </w:p>
          <w:p w14:paraId="0060795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tempor incididunt ut labore et dolore </w:t>
            </w:r>
            <w:r w:rsidRPr="007738E0">
              <w:rPr>
                <w:rFonts w:ascii="Consolas" w:eastAsia="Times New Roman" w:hAnsi="Consolas" w:cs="Courier New"/>
                <w:color w:val="E31B23"/>
                <w:sz w:val="21"/>
                <w:szCs w:val="21"/>
              </w:rPr>
              <w:t>&lt;span class="highlight"&gt;magna aliqua&lt;/span&gt;</w:t>
            </w:r>
            <w:r w:rsidRPr="007738E0">
              <w:rPr>
                <w:rFonts w:ascii="Consolas" w:eastAsia="Times New Roman" w:hAnsi="Consolas" w:cs="Courier New"/>
                <w:sz w:val="21"/>
                <w:szCs w:val="21"/>
              </w:rPr>
              <w:t>. Ut enim ad minim</w:t>
            </w:r>
          </w:p>
          <w:p w14:paraId="101A9C2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veniam, </w:t>
            </w:r>
            <w:r w:rsidRPr="007738E0">
              <w:rPr>
                <w:rFonts w:ascii="Consolas" w:eastAsia="Times New Roman" w:hAnsi="Consolas" w:cs="Courier New"/>
                <w:color w:val="E31B23"/>
                <w:sz w:val="21"/>
                <w:szCs w:val="21"/>
              </w:rPr>
              <w:t>&lt;span class="new highlight"&gt;quis nostrud exercitation&lt;/span&gt;</w:t>
            </w:r>
            <w:r w:rsidRPr="007738E0">
              <w:rPr>
                <w:rFonts w:ascii="Consolas" w:eastAsia="Times New Roman" w:hAnsi="Consolas" w:cs="Courier New"/>
                <w:sz w:val="21"/>
                <w:szCs w:val="21"/>
              </w:rPr>
              <w:t xml:space="preserve"> ullamco laboris nisi ut aliquip ex ea</w:t>
            </w:r>
          </w:p>
          <w:p w14:paraId="67E620F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commodo consequat.&lt;/p&gt;</w:t>
            </w:r>
          </w:p>
          <w:p w14:paraId="028BC24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&lt;/div&gt;</w:t>
            </w:r>
          </w:p>
          <w:p w14:paraId="46A84D2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41A559B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lastRenderedPageBreak/>
              <w:t xml:space="preserve">  </w:t>
            </w:r>
            <w:r w:rsidRPr="007738E0">
              <w:rPr>
                <w:rFonts w:ascii="Consolas" w:eastAsia="Times New Roman" w:hAnsi="Consolas" w:cs="Courier New"/>
                <w:color w:val="E31B23"/>
                <w:sz w:val="21"/>
                <w:szCs w:val="21"/>
              </w:rPr>
              <w:t>&lt;div id="footer"&gt;</w:t>
            </w:r>
          </w:p>
          <w:p w14:paraId="7F70A6C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&lt;p&gt;This page is created with </w:t>
            </w:r>
            <w:r w:rsidRPr="007738E0">
              <w:rPr>
                <w:rFonts w:ascii="Consolas" w:eastAsia="Times New Roman" w:hAnsi="Consolas" w:cs="Courier New"/>
                <w:color w:val="E31B23"/>
                <w:sz w:val="21"/>
                <w:szCs w:val="21"/>
              </w:rPr>
              <w:t>&lt;span class="new"&gt;HTML5/CSS3&lt;/span&gt;</w:t>
            </w:r>
            <w:r w:rsidRPr="007738E0">
              <w:rPr>
                <w:rFonts w:ascii="Consolas" w:eastAsia="Times New Roman" w:hAnsi="Consolas" w:cs="Courier New"/>
                <w:sz w:val="21"/>
                <w:szCs w:val="21"/>
              </w:rPr>
              <w:t>&lt;/p&gt;</w:t>
            </w:r>
          </w:p>
          <w:p w14:paraId="1FBC5CC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&lt;/div&gt;</w:t>
            </w:r>
          </w:p>
          <w:p w14:paraId="183FB7E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5F7FC8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&lt;/html&gt;</w:t>
            </w:r>
          </w:p>
        </w:tc>
      </w:tr>
    </w:tbl>
    <w:p w14:paraId="538BFFE9"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lastRenderedPageBreak/>
        <w:t>How it Works?</w:t>
      </w:r>
    </w:p>
    <w:p w14:paraId="3CE57AAA" w14:textId="77777777" w:rsidR="007738E0" w:rsidRPr="007738E0" w:rsidRDefault="007738E0" w:rsidP="007738E0">
      <w:pPr>
        <w:numPr>
          <w:ilvl w:val="0"/>
          <w:numId w:val="40"/>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the earlier example, we use </w:t>
      </w:r>
      <w:r w:rsidRPr="007738E0">
        <w:rPr>
          <w:rFonts w:ascii="Segoe UI" w:eastAsia="Times New Roman" w:hAnsi="Segoe UI" w:cs="Segoe UI"/>
          <w:i/>
          <w:iCs/>
          <w:color w:val="000000"/>
          <w:sz w:val="21"/>
          <w:szCs w:val="21"/>
        </w:rPr>
        <w:t>Tag-Selectors</w:t>
      </w:r>
      <w:r w:rsidRPr="007738E0">
        <w:rPr>
          <w:rFonts w:ascii="Segoe UI" w:eastAsia="Times New Roman" w:hAnsi="Segoe UI" w:cs="Segoe UI"/>
          <w:color w:val="000000"/>
          <w:sz w:val="21"/>
          <w:szCs w:val="21"/>
        </w:rPr>
        <w:t> which select elements based on tagname. Besides the </w:t>
      </w:r>
      <w:r w:rsidRPr="007738E0">
        <w:rPr>
          <w:rFonts w:ascii="Segoe UI" w:eastAsia="Times New Roman" w:hAnsi="Segoe UI" w:cs="Segoe UI"/>
          <w:i/>
          <w:iCs/>
          <w:color w:val="000000"/>
          <w:sz w:val="21"/>
          <w:szCs w:val="21"/>
        </w:rPr>
        <w:t>Tag-Selector</w:t>
      </w:r>
      <w:r w:rsidRPr="007738E0">
        <w:rPr>
          <w:rFonts w:ascii="Segoe UI" w:eastAsia="Times New Roman" w:hAnsi="Segoe UI" w:cs="Segoe UI"/>
          <w:color w:val="000000"/>
          <w:sz w:val="21"/>
          <w:szCs w:val="21"/>
        </w:rPr>
        <w:t>, there are </w:t>
      </w:r>
      <w:r w:rsidRPr="007738E0">
        <w:rPr>
          <w:rFonts w:ascii="Segoe UI" w:eastAsia="Times New Roman" w:hAnsi="Segoe UI" w:cs="Segoe UI"/>
          <w:i/>
          <w:iCs/>
          <w:color w:val="000000"/>
          <w:sz w:val="21"/>
          <w:szCs w:val="21"/>
        </w:rPr>
        <w:t>Class-Selector</w:t>
      </w:r>
      <w:r w:rsidRPr="007738E0">
        <w:rPr>
          <w:rFonts w:ascii="Segoe UI" w:eastAsia="Times New Roman" w:hAnsi="Segoe UI" w:cs="Segoe UI"/>
          <w:color w:val="000000"/>
          <w:sz w:val="21"/>
          <w:szCs w:val="21"/>
        </w:rPr>
        <w:t> which selects elements based on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and </w:t>
      </w:r>
      <w:r w:rsidRPr="007738E0">
        <w:rPr>
          <w:rFonts w:ascii="Segoe UI" w:eastAsia="Times New Roman" w:hAnsi="Segoe UI" w:cs="Segoe UI"/>
          <w:i/>
          <w:iCs/>
          <w:color w:val="000000"/>
          <w:sz w:val="21"/>
          <w:szCs w:val="21"/>
        </w:rPr>
        <w:t>ID-selector</w:t>
      </w:r>
      <w:r w:rsidRPr="007738E0">
        <w:rPr>
          <w:rFonts w:ascii="Segoe UI" w:eastAsia="Times New Roman" w:hAnsi="Segoe UI" w:cs="Segoe UI"/>
          <w:color w:val="000000"/>
          <w:sz w:val="21"/>
          <w:szCs w:val="21"/>
        </w:rPr>
        <w:t> which selects an element based on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w:t>
      </w:r>
    </w:p>
    <w:p w14:paraId="4A9FB09C" w14:textId="77777777" w:rsidR="007738E0" w:rsidRPr="007738E0" w:rsidRDefault="007738E0" w:rsidP="007738E0">
      <w:pPr>
        <w:numPr>
          <w:ilvl w:val="0"/>
          <w:numId w:val="40"/>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w:t>
      </w:r>
      <w:r w:rsidRPr="007738E0">
        <w:rPr>
          <w:rFonts w:ascii="Segoe UI" w:eastAsia="Times New Roman" w:hAnsi="Segoe UI" w:cs="Segoe UI"/>
          <w:i/>
          <w:iCs/>
          <w:color w:val="000000"/>
          <w:sz w:val="21"/>
          <w:szCs w:val="21"/>
        </w:rPr>
        <w:t>ID-Selector</w:t>
      </w:r>
      <w:r w:rsidRPr="007738E0">
        <w:rPr>
          <w:rFonts w:ascii="Segoe UI" w:eastAsia="Times New Roman" w:hAnsi="Segoe UI" w:cs="Segoe UI"/>
          <w:color w:val="000000"/>
          <w:sz w:val="21"/>
          <w:szCs w:val="21"/>
        </w:rPr>
        <w:t> begins with a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sign, followed by an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-name, e.g., </w:t>
      </w:r>
      <w:r w:rsidRPr="007738E0">
        <w:rPr>
          <w:rFonts w:ascii="Consolas" w:eastAsia="Times New Roman" w:hAnsi="Consolas" w:cs="Courier New"/>
          <w:color w:val="000000"/>
          <w:sz w:val="20"/>
          <w:szCs w:val="20"/>
        </w:rPr>
        <w:t>#header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#footer</w:t>
      </w:r>
      <w:r w:rsidRPr="007738E0">
        <w:rPr>
          <w:rFonts w:ascii="Segoe UI" w:eastAsia="Times New Roman" w:hAnsi="Segoe UI" w:cs="Segoe UI"/>
          <w:color w:val="000000"/>
          <w:sz w:val="21"/>
          <w:szCs w:val="21"/>
        </w:rPr>
        <w:t>, which select element with </w:t>
      </w:r>
      <w:r w:rsidRPr="007738E0">
        <w:rPr>
          <w:rFonts w:ascii="Consolas" w:eastAsia="Times New Roman" w:hAnsi="Consolas" w:cs="Courier New"/>
          <w:color w:val="000000"/>
          <w:sz w:val="20"/>
          <w:szCs w:val="20"/>
        </w:rPr>
        <w:t>id="header"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id="footer"</w:t>
      </w:r>
      <w:r w:rsidRPr="007738E0">
        <w:rPr>
          <w:rFonts w:ascii="Segoe UI" w:eastAsia="Times New Roman" w:hAnsi="Segoe UI" w:cs="Segoe UI"/>
          <w:color w:val="000000"/>
          <w:sz w:val="21"/>
          <w:szCs w:val="21"/>
        </w:rPr>
        <w:t>, respectively. Since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-value is meant to be unique within an HTML document, ID-selector select at most one element.</w:t>
      </w:r>
    </w:p>
    <w:p w14:paraId="6B473D3E" w14:textId="77777777" w:rsidR="007738E0" w:rsidRPr="007738E0" w:rsidRDefault="007738E0" w:rsidP="007738E0">
      <w:pPr>
        <w:numPr>
          <w:ilvl w:val="0"/>
          <w:numId w:val="40"/>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Segoe UI" w:eastAsia="Times New Roman" w:hAnsi="Segoe UI" w:cs="Segoe UI"/>
          <w:i/>
          <w:iCs/>
          <w:color w:val="000000"/>
          <w:sz w:val="21"/>
          <w:szCs w:val="21"/>
        </w:rPr>
        <w:t>Class-Selector</w:t>
      </w:r>
      <w:r w:rsidRPr="007738E0">
        <w:rPr>
          <w:rFonts w:ascii="Segoe UI" w:eastAsia="Times New Roman" w:hAnsi="Segoe UI" w:cs="Segoe UI"/>
          <w:color w:val="000000"/>
          <w:sz w:val="21"/>
          <w:szCs w:val="21"/>
        </w:rPr>
        <w:t> begins with a dot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followed by a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-name, e.g., </w:t>
      </w:r>
      <w:r w:rsidRPr="007738E0">
        <w:rPr>
          <w:rFonts w:ascii="Consolas" w:eastAsia="Times New Roman" w:hAnsi="Consolas" w:cs="Courier New"/>
          <w:color w:val="000000"/>
          <w:sz w:val="20"/>
          <w:szCs w:val="20"/>
        </w:rPr>
        <w:t>.new</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.highlight</w:t>
      </w:r>
      <w:r w:rsidRPr="007738E0">
        <w:rPr>
          <w:rFonts w:ascii="Segoe UI" w:eastAsia="Times New Roman" w:hAnsi="Segoe UI" w:cs="Segoe UI"/>
          <w:color w:val="000000"/>
          <w:sz w:val="21"/>
          <w:szCs w:val="21"/>
        </w:rPr>
        <w:t>, which select all elements with </w:t>
      </w:r>
      <w:r w:rsidRPr="007738E0">
        <w:rPr>
          <w:rFonts w:ascii="Consolas" w:eastAsia="Times New Roman" w:hAnsi="Consolas" w:cs="Courier New"/>
          <w:color w:val="000000"/>
          <w:sz w:val="20"/>
          <w:szCs w:val="20"/>
        </w:rPr>
        <w:t>class="new"</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class="highlight"</w:t>
      </w:r>
      <w:r w:rsidRPr="007738E0">
        <w:rPr>
          <w:rFonts w:ascii="Segoe UI" w:eastAsia="Times New Roman" w:hAnsi="Segoe UI" w:cs="Segoe UI"/>
          <w:color w:val="000000"/>
          <w:sz w:val="21"/>
          <w:szCs w:val="21"/>
        </w:rPr>
        <w:t>, respectively. Unlike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-value that is unique, many elements can have the same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-name.</w:t>
      </w:r>
    </w:p>
    <w:p w14:paraId="270554EF" w14:textId="77777777" w:rsidR="007738E0" w:rsidRPr="007738E0" w:rsidRDefault="007738E0" w:rsidP="007738E0">
      <w:pPr>
        <w:numPr>
          <w:ilvl w:val="0"/>
          <w:numId w:val="40"/>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the test HTML document, we partition the body into three sections, via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We assign a unique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to each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i.e., </w:t>
      </w:r>
      <w:r w:rsidRPr="007738E0">
        <w:rPr>
          <w:rFonts w:ascii="Consolas" w:eastAsia="Times New Roman" w:hAnsi="Consolas" w:cs="Courier New"/>
          <w:color w:val="000000"/>
          <w:sz w:val="20"/>
          <w:szCs w:val="20"/>
        </w:rPr>
        <w:t>&lt;div id="header"&gt;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&lt;div id="content"&gt;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&lt;div id="footer"&gt;</w:t>
      </w:r>
      <w:r w:rsidRPr="007738E0">
        <w:rPr>
          <w:rFonts w:ascii="Segoe UI" w:eastAsia="Times New Roman" w:hAnsi="Segoe UI" w:cs="Segoe UI"/>
          <w:color w:val="000000"/>
          <w:sz w:val="21"/>
          <w:szCs w:val="21"/>
        </w:rPr>
        <w:t> to semantically identify their contents, and use the ID-Selectors </w:t>
      </w:r>
      <w:r w:rsidRPr="007738E0">
        <w:rPr>
          <w:rFonts w:ascii="Consolas" w:eastAsia="Times New Roman" w:hAnsi="Consolas" w:cs="Courier New"/>
          <w:color w:val="000000"/>
          <w:sz w:val="20"/>
          <w:szCs w:val="20"/>
        </w:rPr>
        <w:t>#header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#footer</w:t>
      </w:r>
      <w:r w:rsidRPr="007738E0">
        <w:rPr>
          <w:rFonts w:ascii="Segoe UI" w:eastAsia="Times New Roman" w:hAnsi="Segoe UI" w:cs="Segoe UI"/>
          <w:color w:val="000000"/>
          <w:sz w:val="21"/>
          <w:szCs w:val="21"/>
        </w:rPr>
        <w:t> to apply styles to 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's.</w:t>
      </w:r>
    </w:p>
    <w:p w14:paraId="12980D66" w14:textId="77777777" w:rsidR="007738E0" w:rsidRPr="007738E0" w:rsidRDefault="007738E0" w:rsidP="007738E0">
      <w:pPr>
        <w:numPr>
          <w:ilvl w:val="0"/>
          <w:numId w:val="40"/>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Similarly, we mark texts with </w:t>
      </w:r>
      <w:r w:rsidRPr="007738E0">
        <w:rPr>
          <w:rFonts w:ascii="Consolas" w:eastAsia="Times New Roman" w:hAnsi="Consolas" w:cs="Courier New"/>
          <w:color w:val="000000"/>
          <w:sz w:val="20"/>
          <w:szCs w:val="20"/>
        </w:rPr>
        <w:t>&lt;span class="new"&gt;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 class="highlight"&gt;</w:t>
      </w:r>
      <w:r w:rsidRPr="007738E0">
        <w:rPr>
          <w:rFonts w:ascii="Segoe UI" w:eastAsia="Times New Roman" w:hAnsi="Segoe UI" w:cs="Segoe UI"/>
          <w:color w:val="000000"/>
          <w:sz w:val="21"/>
          <w:szCs w:val="21"/>
        </w:rPr>
        <w:t>, and use the Class-Selectors </w:t>
      </w:r>
      <w:r w:rsidRPr="007738E0">
        <w:rPr>
          <w:rFonts w:ascii="Consolas" w:eastAsia="Times New Roman" w:hAnsi="Consolas" w:cs="Courier New"/>
          <w:color w:val="000000"/>
          <w:sz w:val="20"/>
          <w:szCs w:val="20"/>
        </w:rPr>
        <w:t>.new</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.highlight</w:t>
      </w:r>
      <w:r w:rsidRPr="007738E0">
        <w:rPr>
          <w:rFonts w:ascii="Segoe UI" w:eastAsia="Times New Roman" w:hAnsi="Segoe UI" w:cs="Segoe UI"/>
          <w:color w:val="000000"/>
          <w:sz w:val="21"/>
          <w:szCs w:val="21"/>
        </w:rPr>
        <w:t> to apply styles to these texts.</w:t>
      </w:r>
    </w:p>
    <w:p w14:paraId="6E46BAD9" w14:textId="77777777" w:rsidR="007738E0" w:rsidRPr="007738E0" w:rsidRDefault="007738E0" w:rsidP="007738E0">
      <w:pPr>
        <w:numPr>
          <w:ilvl w:val="0"/>
          <w:numId w:val="40"/>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note that:</w:t>
      </w:r>
    </w:p>
    <w:p w14:paraId="2A7B0AE6" w14:textId="77777777" w:rsidR="007738E0" w:rsidRPr="007738E0" w:rsidRDefault="007738E0" w:rsidP="007738E0">
      <w:pPr>
        <w:numPr>
          <w:ilvl w:val="1"/>
          <w:numId w:val="40"/>
        </w:numPr>
        <w:shd w:val="clear" w:color="auto" w:fill="FFFFFF"/>
        <w:spacing w:after="0" w:line="240" w:lineRule="auto"/>
        <w:ind w:left="247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is a block element, while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is a inline element.</w:t>
      </w:r>
    </w:p>
    <w:p w14:paraId="4D5DDAF7" w14:textId="77777777" w:rsidR="007738E0" w:rsidRPr="007738E0" w:rsidRDefault="007738E0" w:rsidP="007738E0">
      <w:pPr>
        <w:numPr>
          <w:ilvl w:val="1"/>
          <w:numId w:val="40"/>
        </w:numPr>
        <w:shd w:val="clear" w:color="auto" w:fill="FFFFFF"/>
        <w:spacing w:after="0" w:line="240" w:lineRule="auto"/>
        <w:ind w:left="247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can take multiple values, as in </w:t>
      </w:r>
      <w:r w:rsidRPr="007738E0">
        <w:rPr>
          <w:rFonts w:ascii="Consolas" w:eastAsia="Times New Roman" w:hAnsi="Consolas" w:cs="Courier New"/>
          <w:color w:val="000000"/>
          <w:sz w:val="20"/>
          <w:szCs w:val="20"/>
        </w:rPr>
        <w:t>class="new highlight"</w:t>
      </w:r>
      <w:r w:rsidRPr="007738E0">
        <w:rPr>
          <w:rFonts w:ascii="Segoe UI" w:eastAsia="Times New Roman" w:hAnsi="Segoe UI" w:cs="Segoe UI"/>
          <w:color w:val="000000"/>
          <w:sz w:val="21"/>
          <w:szCs w:val="21"/>
        </w:rPr>
        <w:t> (Line 18). Both styles are applied.</w:t>
      </w:r>
    </w:p>
    <w:p w14:paraId="24A62587"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6.3  CSS template</w:t>
      </w:r>
    </w:p>
    <w:p w14:paraId="14FA5FD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w:t>
      </w:r>
    </w:p>
    <w:p w14:paraId="643AC278"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6.4  Validating CSS</w:t>
      </w:r>
    </w:p>
    <w:p w14:paraId="3D4364D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Online CSS Validation Services such as W3C Jigsaw (@ </w:t>
      </w:r>
      <w:hyperlink r:id="rId79" w:history="1">
        <w:r w:rsidRPr="007738E0">
          <w:rPr>
            <w:rFonts w:ascii="Segoe UI" w:eastAsia="Times New Roman" w:hAnsi="Segoe UI" w:cs="Segoe UI"/>
            <w:color w:val="0B5395"/>
            <w:sz w:val="21"/>
            <w:szCs w:val="21"/>
            <w:u w:val="single"/>
          </w:rPr>
          <w:t>http://jigsaw.w3.org/css-validator</w:t>
        </w:r>
      </w:hyperlink>
      <w:r w:rsidRPr="007738E0">
        <w:rPr>
          <w:rFonts w:ascii="Segoe UI" w:eastAsia="Times New Roman" w:hAnsi="Segoe UI" w:cs="Segoe UI"/>
          <w:color w:val="000000"/>
          <w:sz w:val="21"/>
          <w:szCs w:val="21"/>
        </w:rPr>
        <w:t>) to validate your CSS file.</w:t>
      </w:r>
    </w:p>
    <w:p w14:paraId="5D81420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Try validating the above example using W3C CSS Validator.</w:t>
      </w:r>
    </w:p>
    <w:p w14:paraId="42CE2AC2"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6.5  Inspecting Element's Styles</w:t>
      </w:r>
    </w:p>
    <w:p w14:paraId="7A4B1AC2"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Firebug (or Web Developer Tools)</w:t>
      </w:r>
    </w:p>
    <w:p w14:paraId="2E4E6CD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Firebug plug-in for Firefox (@ getfirebug.com) is simply a great tool for web development. It supports HTML, CSS, JavaScript and DOM. On CSS, you could select (inspect) an HTML element, and it will show you all the cascading style rules that are applied to that elements from all the sources (inline, embedded, external), and how the rules were merged and conflicts were resolved. You can temporarily disable a rule, and edit a rule to check the effect instantly. Get it and start to inspect the web pages of your favorite site.</w:t>
      </w:r>
    </w:p>
    <w:p w14:paraId="11B2C21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To debug CSS under Firebug:</w:t>
      </w:r>
    </w:p>
    <w:p w14:paraId="11CC8622" w14:textId="77777777" w:rsidR="007738E0" w:rsidRPr="007738E0" w:rsidRDefault="007738E0" w:rsidP="007738E0">
      <w:pPr>
        <w:numPr>
          <w:ilvl w:val="0"/>
          <w:numId w:val="41"/>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Launch Firebug.</w:t>
      </w:r>
    </w:p>
    <w:p w14:paraId="6E428C68" w14:textId="77777777" w:rsidR="007738E0" w:rsidRPr="007738E0" w:rsidRDefault="007738E0" w:rsidP="007738E0">
      <w:pPr>
        <w:numPr>
          <w:ilvl w:val="0"/>
          <w:numId w:val="41"/>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 xml:space="preserve">To inspect the style of an HTML element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Choose the "HTML" panel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Click on the "Inspect" button and then select the HTML element of interest from the browser window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You can check/modify the "Style", "Layout", "DOM" and "Events" (on the right panel) associated with the selected element.</w:t>
      </w:r>
    </w:p>
    <w:p w14:paraId="0A116B9E" w14:textId="77777777" w:rsidR="007738E0" w:rsidRPr="007738E0" w:rsidRDefault="007738E0" w:rsidP="007738E0">
      <w:pPr>
        <w:numPr>
          <w:ilvl w:val="0"/>
          <w:numId w:val="41"/>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 xml:space="preserve">To check/modify the CSS Style rules </w:t>
      </w:r>
      <w:r w:rsidRPr="007738E0">
        <w:rPr>
          <w:rFonts w:ascii="Cambria Math" w:eastAsia="Times New Roman" w:hAnsi="Cambria Math" w:cs="Cambria Math"/>
          <w:color w:val="000000"/>
          <w:sz w:val="21"/>
          <w:szCs w:val="21"/>
        </w:rPr>
        <w:t>⇒</w:t>
      </w:r>
      <w:r w:rsidRPr="007738E0">
        <w:rPr>
          <w:rFonts w:ascii="Segoe UI" w:eastAsia="Times New Roman" w:hAnsi="Segoe UI" w:cs="Segoe UI"/>
          <w:color w:val="000000"/>
          <w:sz w:val="21"/>
          <w:szCs w:val="21"/>
        </w:rPr>
        <w:t xml:space="preserve"> Choose the "CSS" panel.</w:t>
      </w:r>
    </w:p>
    <w:p w14:paraId="595A4D5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Try it out on the examples.</w:t>
      </w:r>
    </w:p>
    <w:p w14:paraId="7856AEC4"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7.  CSS Basics</w:t>
      </w:r>
    </w:p>
    <w:p w14:paraId="307B8812"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7.1  CSS Syntax</w:t>
      </w:r>
    </w:p>
    <w:p w14:paraId="0E1FDF8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is a language by itself. It has its own syntax, which is totally different from HTML and JavaScript!!! (How many syntaxes you have to know to program the web?!).</w:t>
      </w:r>
    </w:p>
    <w:p w14:paraId="77CFE2D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syntactic rules are:</w:t>
      </w:r>
    </w:p>
    <w:p w14:paraId="7D3F0C6D" w14:textId="77777777" w:rsidR="007738E0" w:rsidRPr="007738E0" w:rsidRDefault="007738E0" w:rsidP="007738E0">
      <w:pPr>
        <w:numPr>
          <w:ilvl w:val="0"/>
          <w:numId w:val="4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Segoe UI" w:eastAsia="Times New Roman" w:hAnsi="Segoe UI" w:cs="Segoe UI"/>
          <w:i/>
          <w:iCs/>
          <w:color w:val="000000"/>
          <w:sz w:val="21"/>
          <w:szCs w:val="21"/>
        </w:rPr>
        <w:t>style rule</w:t>
      </w:r>
      <w:r w:rsidRPr="007738E0">
        <w:rPr>
          <w:rFonts w:ascii="Segoe UI" w:eastAsia="Times New Roman" w:hAnsi="Segoe UI" w:cs="Segoe UI"/>
          <w:color w:val="000000"/>
          <w:sz w:val="21"/>
          <w:szCs w:val="21"/>
        </w:rPr>
        <w:t> consists of a </w:t>
      </w:r>
      <w:r w:rsidRPr="007738E0">
        <w:rPr>
          <w:rFonts w:ascii="Segoe UI" w:eastAsia="Times New Roman" w:hAnsi="Segoe UI" w:cs="Segoe UI"/>
          <w:i/>
          <w:iCs/>
          <w:color w:val="000000"/>
          <w:sz w:val="21"/>
          <w:szCs w:val="21"/>
        </w:rPr>
        <w:t>selector</w:t>
      </w:r>
      <w:r w:rsidRPr="007738E0">
        <w:rPr>
          <w:rFonts w:ascii="Segoe UI" w:eastAsia="Times New Roman" w:hAnsi="Segoe UI" w:cs="Segoe UI"/>
          <w:color w:val="000000"/>
          <w:sz w:val="21"/>
          <w:szCs w:val="21"/>
        </w:rPr>
        <w:t> which selects the HTML elements it operates upon, and a list of style property </w:t>
      </w:r>
      <w:r w:rsidRPr="007738E0">
        <w:rPr>
          <w:rFonts w:ascii="Consolas" w:eastAsia="Times New Roman" w:hAnsi="Consolas" w:cs="Courier New"/>
          <w:color w:val="000000"/>
          <w:sz w:val="20"/>
          <w:szCs w:val="20"/>
        </w:rPr>
        <w:t>name:value</w:t>
      </w:r>
      <w:r w:rsidRPr="007738E0">
        <w:rPr>
          <w:rFonts w:ascii="Segoe UI" w:eastAsia="Times New Roman" w:hAnsi="Segoe UI" w:cs="Segoe UI"/>
          <w:color w:val="000000"/>
          <w:sz w:val="21"/>
          <w:szCs w:val="21"/>
        </w:rPr>
        <w:t> pairs enclosed in braces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as follows:</w:t>
      </w:r>
    </w:p>
    <w:p w14:paraId="76CCB133" w14:textId="77777777" w:rsidR="007738E0" w:rsidRPr="007738E0" w:rsidRDefault="007738E0" w:rsidP="007738E0">
      <w:pPr>
        <w:numPr>
          <w:ilvl w:val="0"/>
          <w:numId w:val="42"/>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i/>
          <w:iCs/>
          <w:color w:val="000000"/>
          <w:sz w:val="20"/>
          <w:szCs w:val="20"/>
        </w:rPr>
        <w:t>selector</w:t>
      </w:r>
      <w:r w:rsidRPr="007738E0">
        <w:rPr>
          <w:rFonts w:ascii="Consolas" w:eastAsia="Times New Roman" w:hAnsi="Consolas" w:cs="Courier New"/>
          <w:color w:val="000000"/>
          <w:sz w:val="20"/>
          <w:szCs w:val="20"/>
        </w:rPr>
        <w:t xml:space="preserve"> {</w:t>
      </w:r>
    </w:p>
    <w:p w14:paraId="25B6D842" w14:textId="77777777" w:rsidR="007738E0" w:rsidRPr="007738E0" w:rsidRDefault="007738E0" w:rsidP="007738E0">
      <w:pPr>
        <w:numPr>
          <w:ilvl w:val="0"/>
          <w:numId w:val="42"/>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property-name-1</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property-value-1-1</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property-value-1-2</w:t>
      </w:r>
      <w:r w:rsidRPr="007738E0">
        <w:rPr>
          <w:rFonts w:ascii="Consolas" w:eastAsia="Times New Roman" w:hAnsi="Consolas" w:cs="Courier New"/>
          <w:color w:val="000000"/>
          <w:sz w:val="20"/>
          <w:szCs w:val="20"/>
        </w:rPr>
        <w:t>, ... ;</w:t>
      </w:r>
    </w:p>
    <w:p w14:paraId="729310A6" w14:textId="77777777" w:rsidR="007738E0" w:rsidRPr="007738E0" w:rsidRDefault="007738E0" w:rsidP="007738E0">
      <w:pPr>
        <w:numPr>
          <w:ilvl w:val="0"/>
          <w:numId w:val="42"/>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property-name-2</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property-value-2-1</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property-value-2-2</w:t>
      </w:r>
      <w:r w:rsidRPr="007738E0">
        <w:rPr>
          <w:rFonts w:ascii="Consolas" w:eastAsia="Times New Roman" w:hAnsi="Consolas" w:cs="Courier New"/>
          <w:color w:val="000000"/>
          <w:sz w:val="20"/>
          <w:szCs w:val="20"/>
        </w:rPr>
        <w:t>, ... ;</w:t>
      </w:r>
    </w:p>
    <w:p w14:paraId="0EF2A4BF" w14:textId="77777777" w:rsidR="007738E0" w:rsidRPr="007738E0" w:rsidRDefault="007738E0" w:rsidP="007738E0">
      <w:pPr>
        <w:numPr>
          <w:ilvl w:val="0"/>
          <w:numId w:val="42"/>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0DA6F15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885EBDA" w14:textId="77777777" w:rsidR="007738E0" w:rsidRPr="007738E0" w:rsidRDefault="007738E0" w:rsidP="007738E0">
      <w:p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w:t>
      </w:r>
    </w:p>
    <w:p w14:paraId="24B5E21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body</w:t>
      </w:r>
      <w:r w:rsidRPr="007738E0">
        <w:rPr>
          <w:rFonts w:ascii="Consolas" w:eastAsia="Times New Roman" w:hAnsi="Consolas" w:cs="Courier New"/>
          <w:color w:val="000000"/>
          <w:sz w:val="20"/>
          <w:szCs w:val="20"/>
        </w:rPr>
        <w:t xml:space="preserve"> {   </w:t>
      </w:r>
      <w:r w:rsidRPr="007738E0">
        <w:rPr>
          <w:rFonts w:ascii="Consolas" w:eastAsia="Times New Roman" w:hAnsi="Consolas" w:cs="Courier New"/>
          <w:color w:val="009900"/>
          <w:sz w:val="20"/>
          <w:szCs w:val="20"/>
        </w:rPr>
        <w:t>/* Apply to &lt;body&gt; and possibly its descendants */</w:t>
      </w:r>
    </w:p>
    <w:p w14:paraId="70AF424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font-family: "Segoe UI", Tahoma, Helvetica, Arial, Verdana, sans-serif;;</w:t>
      </w:r>
    </w:p>
    <w:p w14:paraId="0E8F7BC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font-size: 14px;</w:t>
      </w:r>
    </w:p>
    <w:p w14:paraId="318C929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 10px auto 10px auto;  </w:t>
      </w:r>
      <w:r w:rsidRPr="007738E0">
        <w:rPr>
          <w:rFonts w:ascii="Consolas" w:eastAsia="Times New Roman" w:hAnsi="Consolas" w:cs="Courier New"/>
          <w:color w:val="009900"/>
          <w:sz w:val="20"/>
          <w:szCs w:val="20"/>
        </w:rPr>
        <w:t>/* top right bottom left */</w:t>
      </w:r>
    </w:p>
    <w:p w14:paraId="78E0195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padding: 0;</w:t>
      </w:r>
    </w:p>
    <w:p w14:paraId="48384BA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32BB6963" w14:textId="77777777" w:rsidR="007738E0" w:rsidRPr="007738E0" w:rsidRDefault="007738E0" w:rsidP="007738E0">
      <w:p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This </w:t>
      </w:r>
      <w:r w:rsidRPr="007738E0">
        <w:rPr>
          <w:rFonts w:ascii="Segoe UI" w:eastAsia="Times New Roman" w:hAnsi="Segoe UI" w:cs="Segoe UI"/>
          <w:i/>
          <w:iCs/>
          <w:color w:val="000000"/>
          <w:sz w:val="21"/>
          <w:szCs w:val="21"/>
        </w:rPr>
        <w:t>selector</w:t>
      </w:r>
      <w:r w:rsidRPr="007738E0">
        <w:rPr>
          <w:rFonts w:ascii="Segoe UI" w:eastAsia="Times New Roman" w:hAnsi="Segoe UI" w:cs="Segoe UI"/>
          <w:color w:val="000000"/>
          <w:sz w:val="21"/>
          <w:szCs w:val="21"/>
        </w:rPr>
        <w:t> selects the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tag. Hence, the defined style is applied to the </w:t>
      </w:r>
      <w:r w:rsidRPr="007738E0">
        <w:rPr>
          <w:rFonts w:ascii="Consolas" w:eastAsia="Times New Roman" w:hAnsi="Consolas" w:cs="Courier New"/>
          <w:color w:val="000000"/>
          <w:sz w:val="20"/>
          <w:szCs w:val="20"/>
        </w:rPr>
        <w:t>&lt;body&gt;...&lt;/body&gt;</w:t>
      </w:r>
      <w:r w:rsidRPr="007738E0">
        <w:rPr>
          <w:rFonts w:ascii="Segoe UI" w:eastAsia="Times New Roman" w:hAnsi="Segoe UI" w:cs="Segoe UI"/>
          <w:color w:val="000000"/>
          <w:sz w:val="21"/>
          <w:szCs w:val="21"/>
        </w:rPr>
        <w:t> element. Many (but not all) of the CSS properties (such as color, font) are </w:t>
      </w:r>
      <w:r w:rsidRPr="007738E0">
        <w:rPr>
          <w:rFonts w:ascii="Segoe UI" w:eastAsia="Times New Roman" w:hAnsi="Segoe UI" w:cs="Segoe UI"/>
          <w:i/>
          <w:iCs/>
          <w:color w:val="000000"/>
          <w:sz w:val="21"/>
          <w:szCs w:val="21"/>
        </w:rPr>
        <w:t>inherited</w:t>
      </w:r>
      <w:r w:rsidRPr="007738E0">
        <w:rPr>
          <w:rFonts w:ascii="Segoe UI" w:eastAsia="Times New Roman" w:hAnsi="Segoe UI" w:cs="Segoe UI"/>
          <w:color w:val="000000"/>
          <w:sz w:val="21"/>
          <w:szCs w:val="21"/>
        </w:rPr>
        <w:t> by its descendants, unless they are overridden by other style rules.</w:t>
      </w:r>
    </w:p>
    <w:p w14:paraId="5AC6D062" w14:textId="77777777" w:rsidR="007738E0" w:rsidRPr="007738E0" w:rsidRDefault="007738E0" w:rsidP="007738E0">
      <w:pPr>
        <w:numPr>
          <w:ilvl w:val="0"/>
          <w:numId w:val="4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name:value</w:t>
      </w:r>
      <w:r w:rsidRPr="007738E0">
        <w:rPr>
          <w:rFonts w:ascii="Segoe UI" w:eastAsia="Times New Roman" w:hAnsi="Segoe UI" w:cs="Segoe UI"/>
          <w:color w:val="000000"/>
          <w:sz w:val="21"/>
          <w:szCs w:val="21"/>
        </w:rPr>
        <w:t> pairs are separated by semicolon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You can omit the last semi-colon before the closing brace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But I recommend that you keep it, so that it is easier to include new entries without a missing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w:t>
      </w:r>
    </w:p>
    <w:p w14:paraId="18351C24" w14:textId="77777777" w:rsidR="007738E0" w:rsidRPr="007738E0" w:rsidRDefault="007738E0" w:rsidP="007738E0">
      <w:pPr>
        <w:numPr>
          <w:ilvl w:val="0"/>
          <w:numId w:val="4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value</w:t>
      </w:r>
      <w:r w:rsidRPr="007738E0">
        <w:rPr>
          <w:rFonts w:ascii="Segoe UI" w:eastAsia="Times New Roman" w:hAnsi="Segoe UI" w:cs="Segoe UI"/>
          <w:color w:val="000000"/>
          <w:sz w:val="21"/>
          <w:szCs w:val="21"/>
        </w:rPr>
        <w:t> are separated by a colon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in the form of </w:t>
      </w:r>
      <w:r w:rsidRPr="007738E0">
        <w:rPr>
          <w:rFonts w:ascii="Consolas" w:eastAsia="Times New Roman" w:hAnsi="Consolas" w:cs="Courier New"/>
          <w:color w:val="000000"/>
          <w:sz w:val="20"/>
          <w:szCs w:val="20"/>
        </w:rPr>
        <w:t>name:value</w:t>
      </w:r>
      <w:r w:rsidRPr="007738E0">
        <w:rPr>
          <w:rFonts w:ascii="Segoe UI" w:eastAsia="Times New Roman" w:hAnsi="Segoe UI" w:cs="Segoe UI"/>
          <w:color w:val="000000"/>
          <w:sz w:val="21"/>
          <w:szCs w:val="21"/>
        </w:rPr>
        <w:t>.</w:t>
      </w:r>
    </w:p>
    <w:p w14:paraId="48855111" w14:textId="77777777" w:rsidR="007738E0" w:rsidRPr="007738E0" w:rsidRDefault="007738E0" w:rsidP="007738E0">
      <w:pPr>
        <w:numPr>
          <w:ilvl w:val="0"/>
          <w:numId w:val="4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Multiple </w:t>
      </w:r>
      <w:r w:rsidRPr="007738E0">
        <w:rPr>
          <w:rFonts w:ascii="Consolas" w:eastAsia="Times New Roman" w:hAnsi="Consolas" w:cs="Courier New"/>
          <w:color w:val="000000"/>
          <w:sz w:val="20"/>
          <w:szCs w:val="20"/>
        </w:rPr>
        <w:t>value</w:t>
      </w:r>
      <w:r w:rsidRPr="007738E0">
        <w:rPr>
          <w:rFonts w:ascii="Segoe UI" w:eastAsia="Times New Roman" w:hAnsi="Segoe UI" w:cs="Segoe UI"/>
          <w:color w:val="000000"/>
          <w:sz w:val="21"/>
          <w:szCs w:val="21"/>
        </w:rPr>
        <w:t>s for the same property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are separated by commas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(as in the </w:t>
      </w:r>
      <w:r w:rsidRPr="007738E0">
        <w:rPr>
          <w:rFonts w:ascii="Consolas" w:eastAsia="Times New Roman" w:hAnsi="Consolas" w:cs="Courier New"/>
          <w:color w:val="000000"/>
          <w:sz w:val="20"/>
          <w:szCs w:val="20"/>
        </w:rPr>
        <w:t>font-family</w:t>
      </w:r>
      <w:r w:rsidRPr="007738E0">
        <w:rPr>
          <w:rFonts w:ascii="Segoe UI" w:eastAsia="Times New Roman" w:hAnsi="Segoe UI" w:cs="Segoe UI"/>
          <w:color w:val="000000"/>
          <w:sz w:val="21"/>
          <w:szCs w:val="21"/>
        </w:rPr>
        <w:t>). However, multiple parts of the same property </w:t>
      </w:r>
      <w:r w:rsidRPr="007738E0">
        <w:rPr>
          <w:rFonts w:ascii="Consolas" w:eastAsia="Times New Roman" w:hAnsi="Consolas" w:cs="Courier New"/>
          <w:color w:val="000000"/>
          <w:sz w:val="20"/>
          <w:szCs w:val="20"/>
        </w:rPr>
        <w:t>value</w:t>
      </w:r>
      <w:r w:rsidRPr="007738E0">
        <w:rPr>
          <w:rFonts w:ascii="Segoe UI" w:eastAsia="Times New Roman" w:hAnsi="Segoe UI" w:cs="Segoe UI"/>
          <w:color w:val="000000"/>
          <w:sz w:val="21"/>
          <w:szCs w:val="21"/>
        </w:rPr>
        <w:t> are separated by space "</w:t>
      </w:r>
      <w:r w:rsidRPr="007738E0">
        <w:rPr>
          <w:rFonts w:ascii="Consolas" w:eastAsia="Times New Roman" w:hAnsi="Consolas" w:cs="Courier New"/>
          <w:color w:val="000000"/>
          <w:sz w:val="20"/>
          <w:szCs w:val="20"/>
        </w:rPr>
        <w:t> </w:t>
      </w:r>
      <w:r w:rsidRPr="007738E0">
        <w:rPr>
          <w:rFonts w:ascii="Segoe UI" w:eastAsia="Times New Roman" w:hAnsi="Segoe UI" w:cs="Segoe UI"/>
          <w:color w:val="000000"/>
          <w:sz w:val="21"/>
          <w:szCs w:val="21"/>
        </w:rPr>
        <w:t>" (as in the </w:t>
      </w:r>
      <w:r w:rsidRPr="007738E0">
        <w:rPr>
          <w:rFonts w:ascii="Consolas" w:eastAsia="Times New Roman" w:hAnsi="Consolas" w:cs="Courier New"/>
          <w:color w:val="000000"/>
          <w:sz w:val="20"/>
          <w:szCs w:val="20"/>
        </w:rPr>
        <w:t>margin</w:t>
      </w:r>
      <w:r w:rsidRPr="007738E0">
        <w:rPr>
          <w:rFonts w:ascii="Segoe UI" w:eastAsia="Times New Roman" w:hAnsi="Segoe UI" w:cs="Segoe UI"/>
          <w:color w:val="000000"/>
          <w:sz w:val="21"/>
          <w:szCs w:val="21"/>
        </w:rPr>
        <w:t>, which has a value with 4 parts).</w:t>
      </w:r>
    </w:p>
    <w:p w14:paraId="3D83D7A9" w14:textId="77777777" w:rsidR="007738E0" w:rsidRPr="007738E0" w:rsidRDefault="007738E0" w:rsidP="007738E0">
      <w:pPr>
        <w:numPr>
          <w:ilvl w:val="0"/>
          <w:numId w:val="4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Values containing space must be quoted, e.g., "</w:t>
      </w:r>
      <w:r w:rsidRPr="007738E0">
        <w:rPr>
          <w:rFonts w:ascii="Consolas" w:eastAsia="Times New Roman" w:hAnsi="Consolas" w:cs="Courier New"/>
          <w:color w:val="000000"/>
          <w:sz w:val="20"/>
          <w:szCs w:val="20"/>
        </w:rPr>
        <w:t>Times New Roman</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'Times New Roman'</w:t>
      </w:r>
      <w:r w:rsidRPr="007738E0">
        <w:rPr>
          <w:rFonts w:ascii="Segoe UI" w:eastAsia="Times New Roman" w:hAnsi="Segoe UI" w:cs="Segoe UI"/>
          <w:color w:val="000000"/>
          <w:sz w:val="21"/>
          <w:szCs w:val="21"/>
        </w:rPr>
        <w:t>.</w:t>
      </w:r>
    </w:p>
    <w:p w14:paraId="05F54A1C" w14:textId="77777777" w:rsidR="007738E0" w:rsidRPr="007738E0" w:rsidRDefault="007738E0" w:rsidP="007738E0">
      <w:pPr>
        <w:numPr>
          <w:ilvl w:val="0"/>
          <w:numId w:val="42"/>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Extra whitespaces (blank, tab and newline) are ignored.</w:t>
      </w:r>
    </w:p>
    <w:p w14:paraId="2E28D43D" w14:textId="77777777" w:rsidR="007738E0" w:rsidRPr="007738E0" w:rsidRDefault="007738E0" w:rsidP="007738E0">
      <w:pPr>
        <w:numPr>
          <w:ilvl w:val="0"/>
          <w:numId w:val="4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the same set of styles is applicable to more than one elements, the selectors can be grouped together in one single rule (called Group-Selector). The tagnames are separated by commas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For example, the following rule apply to elements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w:t>
      </w:r>
    </w:p>
    <w:p w14:paraId="6F62E73F" w14:textId="77777777" w:rsidR="007738E0" w:rsidRPr="007738E0" w:rsidRDefault="007738E0" w:rsidP="007738E0">
      <w:pPr>
        <w:numPr>
          <w:ilvl w:val="0"/>
          <w:numId w:val="42"/>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h1, h2, h3, h4, h5, h6</w:t>
      </w:r>
      <w:r w:rsidRPr="007738E0">
        <w:rPr>
          <w:rFonts w:ascii="Consolas" w:eastAsia="Times New Roman" w:hAnsi="Consolas" w:cs="Courier New"/>
          <w:color w:val="000000"/>
          <w:sz w:val="20"/>
          <w:szCs w:val="20"/>
        </w:rPr>
        <w:t xml:space="preserve"> {</w:t>
      </w:r>
    </w:p>
    <w:p w14:paraId="404E59D7" w14:textId="77777777" w:rsidR="007738E0" w:rsidRPr="007738E0" w:rsidRDefault="007738E0" w:rsidP="007738E0">
      <w:pPr>
        <w:numPr>
          <w:ilvl w:val="0"/>
          <w:numId w:val="42"/>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text-align: center;</w:t>
      </w:r>
    </w:p>
    <w:p w14:paraId="18D973FC" w14:textId="77777777" w:rsidR="007738E0" w:rsidRPr="007738E0" w:rsidRDefault="007738E0" w:rsidP="007738E0">
      <w:pPr>
        <w:numPr>
          <w:ilvl w:val="0"/>
          <w:numId w:val="42"/>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font-family: "Trebuchet MS", "Segoe UI", Helvetica, Tahoma, Arial, Verdana, sans-serif;</w:t>
      </w:r>
    </w:p>
    <w:p w14:paraId="69434D1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5F103DB" w14:textId="77777777" w:rsidR="007738E0" w:rsidRPr="007738E0" w:rsidRDefault="007738E0" w:rsidP="007738E0">
      <w:pPr>
        <w:numPr>
          <w:ilvl w:val="0"/>
          <w:numId w:val="4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Comments can be inserted inside the style sheet enclosed between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The end-of-line comment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is not applicable in CSS?!</w:t>
      </w:r>
    </w:p>
    <w:p w14:paraId="1A2DD19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CSS Syntax vs. HTML Syntax</w:t>
      </w:r>
    </w:p>
    <w:p w14:paraId="6ACF1A7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and HTML have different syntaxes!!! For example, HTML's attributes uses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to separate the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value</w:t>
      </w:r>
      <w:r w:rsidRPr="007738E0">
        <w:rPr>
          <w:rFonts w:ascii="Segoe UI" w:eastAsia="Times New Roman" w:hAnsi="Segoe UI" w:cs="Segoe UI"/>
          <w:color w:val="000000"/>
          <w:sz w:val="21"/>
          <w:szCs w:val="21"/>
        </w:rPr>
        <w:t>, in the form of </w:t>
      </w:r>
      <w:r w:rsidRPr="007738E0">
        <w:rPr>
          <w:rFonts w:ascii="Consolas" w:eastAsia="Times New Roman" w:hAnsi="Consolas" w:cs="Courier New"/>
          <w:color w:val="000000"/>
          <w:sz w:val="20"/>
          <w:szCs w:val="20"/>
        </w:rPr>
        <w:t>name="value"</w:t>
      </w:r>
      <w:r w:rsidRPr="007738E0">
        <w:rPr>
          <w:rFonts w:ascii="Segoe UI" w:eastAsia="Times New Roman" w:hAnsi="Segoe UI" w:cs="Segoe UI"/>
          <w:color w:val="000000"/>
          <w:sz w:val="21"/>
          <w:szCs w:val="21"/>
        </w:rPr>
        <w:t>; the name-value pairs are separated by spaces, as follows:</w:t>
      </w:r>
    </w:p>
    <w:p w14:paraId="263774C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&lt;img src="logo.gif" alt="Logo" height="10" width="20"&gt;</w:t>
      </w:r>
    </w:p>
    <w:p w14:paraId="388750C1"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7.2  Inline, Internal and External Styles</w:t>
      </w:r>
    </w:p>
    <w:p w14:paraId="3A31D5E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are three places where you can define style rules:</w:t>
      </w:r>
    </w:p>
    <w:p w14:paraId="24E6E372" w14:textId="77777777" w:rsidR="007738E0" w:rsidRPr="007738E0" w:rsidRDefault="007738E0" w:rsidP="007738E0">
      <w:pPr>
        <w:numPr>
          <w:ilvl w:val="0"/>
          <w:numId w:val="4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t>Inline Style</w:t>
      </w:r>
      <w:r w:rsidRPr="007738E0">
        <w:rPr>
          <w:rFonts w:ascii="Segoe UI" w:eastAsia="Times New Roman" w:hAnsi="Segoe UI" w:cs="Segoe UI"/>
          <w:color w:val="000000"/>
          <w:sz w:val="21"/>
          <w:szCs w:val="21"/>
        </w:rPr>
        <w:t>: Included inside a particular HTML opening tag's via attribute </w:t>
      </w:r>
      <w:r w:rsidRPr="007738E0">
        <w:rPr>
          <w:rFonts w:ascii="Consolas" w:eastAsia="Times New Roman" w:hAnsi="Consolas" w:cs="Courier New"/>
          <w:color w:val="000000"/>
          <w:sz w:val="20"/>
          <w:szCs w:val="20"/>
        </w:rPr>
        <w:t>style="</w:t>
      </w:r>
      <w:r w:rsidRPr="007738E0">
        <w:rPr>
          <w:rFonts w:ascii="Consolas" w:eastAsia="Times New Roman" w:hAnsi="Consolas" w:cs="Courier New"/>
          <w:i/>
          <w:iCs/>
          <w:color w:val="000000"/>
          <w:sz w:val="20"/>
          <w:szCs w:val="20"/>
        </w:rPr>
        <w:t>style-rules</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The rules are applicable to that particular HTML element only.</w:t>
      </w:r>
    </w:p>
    <w:p w14:paraId="48B04390" w14:textId="77777777" w:rsidR="007738E0" w:rsidRPr="007738E0" w:rsidRDefault="007738E0" w:rsidP="007738E0">
      <w:pPr>
        <w:numPr>
          <w:ilvl w:val="0"/>
          <w:numId w:val="4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t>Internal (Embedded) Style Sheet</w:t>
      </w:r>
      <w:r w:rsidRPr="007738E0">
        <w:rPr>
          <w:rFonts w:ascii="Segoe UI" w:eastAsia="Times New Roman" w:hAnsi="Segoe UI" w:cs="Segoe UI"/>
          <w:color w:val="000000"/>
          <w:sz w:val="21"/>
          <w:szCs w:val="21"/>
        </w:rPr>
        <w:t>: Embedded inside the </w:t>
      </w:r>
      <w:r w:rsidRPr="007738E0">
        <w:rPr>
          <w:rFonts w:ascii="Consolas" w:eastAsia="Times New Roman" w:hAnsi="Consolas" w:cs="Courier New"/>
          <w:color w:val="000000"/>
          <w:sz w:val="20"/>
          <w:szCs w:val="20"/>
        </w:rPr>
        <w:t>&lt;style&gt;...&lt;/style&gt;</w:t>
      </w:r>
      <w:r w:rsidRPr="007738E0">
        <w:rPr>
          <w:rFonts w:ascii="Segoe UI" w:eastAsia="Times New Roman" w:hAnsi="Segoe UI" w:cs="Segoe UI"/>
          <w:color w:val="000000"/>
          <w:sz w:val="21"/>
          <w:szCs w:val="21"/>
        </w:rPr>
        <w:t> tags 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 of the HTML document. The styles are applicable to that entire document.</w:t>
      </w:r>
    </w:p>
    <w:p w14:paraId="2D1CB92A" w14:textId="77777777" w:rsidR="007738E0" w:rsidRPr="007738E0" w:rsidRDefault="007738E0" w:rsidP="007738E0">
      <w:pPr>
        <w:numPr>
          <w:ilvl w:val="0"/>
          <w:numId w:val="43"/>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b/>
          <w:bCs/>
          <w:color w:val="444444"/>
          <w:spacing w:val="15"/>
          <w:sz w:val="23"/>
          <w:szCs w:val="23"/>
        </w:rPr>
        <w:t>External Style Sheet (Recommended)</w:t>
      </w:r>
      <w:r w:rsidRPr="007738E0">
        <w:rPr>
          <w:rFonts w:ascii="Segoe UI" w:eastAsia="Times New Roman" w:hAnsi="Segoe UI" w:cs="Segoe UI"/>
          <w:color w:val="000000"/>
          <w:sz w:val="21"/>
          <w:szCs w:val="21"/>
        </w:rPr>
        <w:t>: Stored in an external file, which is then linked to HTML documents via a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 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 The same external style sheet can be applied to all HTML pages in your website to ensure uniformity in appearance.</w:t>
      </w:r>
    </w:p>
    <w:p w14:paraId="41F84F8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Inline Styles</w:t>
      </w:r>
    </w:p>
    <w:p w14:paraId="6E0FF4F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apply inline style to an HTML element, include the list of style properties in the </w:t>
      </w:r>
      <w:r w:rsidRPr="007738E0">
        <w:rPr>
          <w:rFonts w:ascii="Consolas" w:eastAsia="Times New Roman" w:hAnsi="Consolas" w:cs="Courier New"/>
          <w:color w:val="000000"/>
          <w:sz w:val="20"/>
          <w:szCs w:val="20"/>
        </w:rPr>
        <w:t>style</w:t>
      </w:r>
      <w:r w:rsidRPr="007738E0">
        <w:rPr>
          <w:rFonts w:ascii="Segoe UI" w:eastAsia="Times New Roman" w:hAnsi="Segoe UI" w:cs="Segoe UI"/>
          <w:color w:val="000000"/>
          <w:sz w:val="21"/>
          <w:szCs w:val="21"/>
        </w:rPr>
        <w:t> attribute of the opening tag. For example,</w:t>
      </w:r>
    </w:p>
    <w:p w14:paraId="75366C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&lt;!DOCTYPE html&gt;</w:t>
      </w:r>
    </w:p>
    <w:p w14:paraId="43FD598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695F4D2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081FC03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 </w:t>
      </w:r>
      <w:r w:rsidRPr="007738E0">
        <w:rPr>
          <w:rFonts w:ascii="Consolas" w:eastAsia="Times New Roman" w:hAnsi="Consolas" w:cs="Courier New"/>
          <w:color w:val="E31B23"/>
          <w:sz w:val="20"/>
          <w:szCs w:val="20"/>
        </w:rPr>
        <w:t>style="font-size:18px; font-family:cursive"</w:t>
      </w:r>
      <w:r w:rsidRPr="007738E0">
        <w:rPr>
          <w:rFonts w:ascii="Consolas" w:eastAsia="Times New Roman" w:hAnsi="Consolas" w:cs="Courier New"/>
          <w:color w:val="000000"/>
          <w:sz w:val="20"/>
          <w:szCs w:val="20"/>
        </w:rPr>
        <w:t>&gt;This paragraph uses 18px cursive font.&lt;/p&gt;</w:t>
      </w:r>
    </w:p>
    <w:p w14:paraId="451DB8C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paragraph uses default font.&lt;/p&gt;</w:t>
      </w:r>
    </w:p>
    <w:p w14:paraId="20475A8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paragraph uses &lt;span </w:t>
      </w:r>
      <w:r w:rsidRPr="007738E0">
        <w:rPr>
          <w:rFonts w:ascii="Consolas" w:eastAsia="Times New Roman" w:hAnsi="Consolas" w:cs="Courier New"/>
          <w:color w:val="E31B23"/>
          <w:sz w:val="20"/>
          <w:szCs w:val="20"/>
        </w:rPr>
        <w:t>style="font-size:20px"</w:t>
      </w:r>
      <w:r w:rsidRPr="007738E0">
        <w:rPr>
          <w:rFonts w:ascii="Consolas" w:eastAsia="Times New Roman" w:hAnsi="Consolas" w:cs="Courier New"/>
          <w:color w:val="000000"/>
          <w:sz w:val="20"/>
          <w:szCs w:val="20"/>
        </w:rPr>
        <w:t>&gt;20px inside this span&lt;/span&gt;</w:t>
      </w:r>
    </w:p>
    <w:p w14:paraId="6C67CC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but default font size here.&lt;/p&gt;</w:t>
      </w:r>
    </w:p>
    <w:p w14:paraId="650ACEC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&lt;/body&gt;</w:t>
      </w:r>
    </w:p>
    <w:p w14:paraId="6AAAB48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31DC86E5" w14:textId="77777777" w:rsidR="007738E0" w:rsidRPr="007738E0" w:rsidRDefault="007738E0" w:rsidP="007738E0">
      <w:pPr>
        <w:shd w:val="clear" w:color="auto" w:fill="ECF6EA"/>
        <w:spacing w:before="144" w:after="96" w:line="240" w:lineRule="auto"/>
        <w:jc w:val="both"/>
        <w:rPr>
          <w:rFonts w:ascii="Comic Sans MS" w:eastAsia="Times New Roman" w:hAnsi="Comic Sans MS" w:cs="Segoe UI"/>
          <w:color w:val="000000"/>
          <w:sz w:val="27"/>
          <w:szCs w:val="27"/>
        </w:rPr>
      </w:pPr>
      <w:r w:rsidRPr="007738E0">
        <w:rPr>
          <w:rFonts w:ascii="Comic Sans MS" w:eastAsia="Times New Roman" w:hAnsi="Comic Sans MS" w:cs="Segoe UI"/>
          <w:color w:val="000000"/>
          <w:sz w:val="27"/>
          <w:szCs w:val="27"/>
        </w:rPr>
        <w:t>This paragraph uses 18px cursive font.</w:t>
      </w:r>
    </w:p>
    <w:p w14:paraId="742FCF96" w14:textId="77777777" w:rsidR="007738E0" w:rsidRPr="007738E0" w:rsidRDefault="007738E0" w:rsidP="007738E0">
      <w:pPr>
        <w:shd w:val="clear" w:color="auto" w:fill="ECF6EA"/>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This paragraph uses default font.</w:t>
      </w:r>
    </w:p>
    <w:p w14:paraId="693BA9DF" w14:textId="77777777" w:rsidR="007738E0" w:rsidRPr="007738E0" w:rsidRDefault="007738E0" w:rsidP="007738E0">
      <w:pPr>
        <w:shd w:val="clear" w:color="auto" w:fill="ECF6EA"/>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This paragraph uses </w:t>
      </w:r>
      <w:r w:rsidRPr="007738E0">
        <w:rPr>
          <w:rFonts w:ascii="Segoe UI" w:eastAsia="Times New Roman" w:hAnsi="Segoe UI" w:cs="Segoe UI"/>
          <w:color w:val="000000"/>
          <w:sz w:val="30"/>
          <w:szCs w:val="30"/>
        </w:rPr>
        <w:t>20px inside this span</w:t>
      </w:r>
      <w:r w:rsidRPr="007738E0">
        <w:rPr>
          <w:rFonts w:ascii="Segoe UI" w:eastAsia="Times New Roman" w:hAnsi="Segoe UI" w:cs="Segoe UI"/>
          <w:color w:val="000000"/>
          <w:sz w:val="21"/>
          <w:szCs w:val="21"/>
        </w:rPr>
        <w:t> but default font size here.</w:t>
      </w:r>
    </w:p>
    <w:p w14:paraId="30F0BDE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note that the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value</w:t>
      </w:r>
      <w:r w:rsidRPr="007738E0">
        <w:rPr>
          <w:rFonts w:ascii="Segoe UI" w:eastAsia="Times New Roman" w:hAnsi="Segoe UI" w:cs="Segoe UI"/>
          <w:color w:val="000000"/>
          <w:sz w:val="21"/>
          <w:szCs w:val="21"/>
        </w:rPr>
        <w:t> are separated by colon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and the </w:t>
      </w:r>
      <w:r w:rsidRPr="007738E0">
        <w:rPr>
          <w:rFonts w:ascii="Consolas" w:eastAsia="Times New Roman" w:hAnsi="Consolas" w:cs="Courier New"/>
          <w:color w:val="000000"/>
          <w:sz w:val="20"/>
          <w:szCs w:val="20"/>
        </w:rPr>
        <w:t>name:value</w:t>
      </w:r>
      <w:r w:rsidRPr="007738E0">
        <w:rPr>
          <w:rFonts w:ascii="Segoe UI" w:eastAsia="Times New Roman" w:hAnsi="Segoe UI" w:cs="Segoe UI"/>
          <w:color w:val="000000"/>
          <w:sz w:val="21"/>
          <w:szCs w:val="21"/>
        </w:rPr>
        <w:t> pair are separated by semicolon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as specified in the CSS syntax.</w:t>
      </w:r>
    </w:p>
    <w:p w14:paraId="1EB33F3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scope of an inline style is limited to that particular element. Inline style defeats the stated goal of style sheets, which is to separate the document’s content and presentation. Hence, inline style should be avoided and only be used sparsely for </w:t>
      </w:r>
      <w:r w:rsidRPr="007738E0">
        <w:rPr>
          <w:rFonts w:ascii="Segoe UI" w:eastAsia="Times New Roman" w:hAnsi="Segoe UI" w:cs="Segoe UI"/>
          <w:i/>
          <w:iCs/>
          <w:color w:val="000000"/>
          <w:sz w:val="21"/>
          <w:szCs w:val="21"/>
        </w:rPr>
        <w:t>touching up a document</w:t>
      </w:r>
      <w:r w:rsidRPr="007738E0">
        <w:rPr>
          <w:rFonts w:ascii="Segoe UI" w:eastAsia="Times New Roman" w:hAnsi="Segoe UI" w:cs="Segoe UI"/>
          <w:color w:val="000000"/>
          <w:sz w:val="21"/>
          <w:szCs w:val="21"/>
        </w:rPr>
        <w:t>, e.g., setting the column width of a particular table.</w:t>
      </w:r>
    </w:p>
    <w:p w14:paraId="5D8CB5B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Internal (Embedded) Styles</w:t>
      </w:r>
    </w:p>
    <w:p w14:paraId="7A24D33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Embedded styles are defined within the </w:t>
      </w:r>
      <w:r w:rsidRPr="007738E0">
        <w:rPr>
          <w:rFonts w:ascii="Consolas" w:eastAsia="Times New Roman" w:hAnsi="Consolas" w:cs="Courier New"/>
          <w:color w:val="000000"/>
          <w:sz w:val="20"/>
          <w:szCs w:val="20"/>
        </w:rPr>
        <w:t>&lt;style&gt;...&lt;/style&gt;</w:t>
      </w:r>
      <w:r w:rsidRPr="007738E0">
        <w:rPr>
          <w:rFonts w:ascii="Segoe UI" w:eastAsia="Times New Roman" w:hAnsi="Segoe UI" w:cs="Segoe UI"/>
          <w:color w:val="000000"/>
          <w:sz w:val="21"/>
          <w:szCs w:val="21"/>
        </w:rPr>
        <w:t> tags 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 For example,</w:t>
      </w:r>
    </w:p>
    <w:p w14:paraId="71C7269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&lt;!DOCTYPE html&gt;</w:t>
      </w:r>
    </w:p>
    <w:p w14:paraId="001F56D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4D52C7E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7BCAB37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&lt;style&gt;</w:t>
      </w:r>
    </w:p>
    <w:p w14:paraId="2A52E0D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body      { background-color:cyan }</w:t>
      </w:r>
    </w:p>
    <w:p w14:paraId="4887D25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h2        { color:white; background-color:black }</w:t>
      </w:r>
    </w:p>
    <w:p w14:paraId="1D9D760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p.cursive { font-size:18px; font-family:cursive }</w:t>
      </w:r>
    </w:p>
    <w:p w14:paraId="3CC6A2C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p.f20px   { font-size:20px }</w:t>
      </w:r>
    </w:p>
    <w:p w14:paraId="2B5F35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 xml:space="preserve">  &lt;/style&gt;</w:t>
      </w:r>
    </w:p>
    <w:p w14:paraId="7E91C3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38FE7B5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15CDFFE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&lt;h2&gt;H2 is white on black&lt;/h2&gt;</w:t>
      </w:r>
    </w:p>
    <w:p w14:paraId="1ADE6E0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paragraph is normal.&lt;/p&gt;</w:t>
      </w:r>
    </w:p>
    <w:p w14:paraId="6230A03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 </w:t>
      </w:r>
      <w:r w:rsidRPr="007738E0">
        <w:rPr>
          <w:rFonts w:ascii="Consolas" w:eastAsia="Times New Roman" w:hAnsi="Consolas" w:cs="Courier New"/>
          <w:color w:val="E31B23"/>
          <w:sz w:val="20"/>
          <w:szCs w:val="20"/>
        </w:rPr>
        <w:t>class="cursive"</w:t>
      </w:r>
      <w:r w:rsidRPr="007738E0">
        <w:rPr>
          <w:rFonts w:ascii="Consolas" w:eastAsia="Times New Roman" w:hAnsi="Consolas" w:cs="Courier New"/>
          <w:color w:val="000000"/>
          <w:sz w:val="20"/>
          <w:szCs w:val="20"/>
        </w:rPr>
        <w:t>&gt;This paragraph uses 18-px cursive font.&lt;/p&gt;</w:t>
      </w:r>
    </w:p>
    <w:p w14:paraId="7E805B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 </w:t>
      </w:r>
      <w:r w:rsidRPr="007738E0">
        <w:rPr>
          <w:rFonts w:ascii="Consolas" w:eastAsia="Times New Roman" w:hAnsi="Consolas" w:cs="Courier New"/>
          <w:color w:val="E31B23"/>
          <w:sz w:val="20"/>
          <w:szCs w:val="20"/>
        </w:rPr>
        <w:t>class="f20px"</w:t>
      </w:r>
      <w:r w:rsidRPr="007738E0">
        <w:rPr>
          <w:rFonts w:ascii="Consolas" w:eastAsia="Times New Roman" w:hAnsi="Consolas" w:cs="Courier New"/>
          <w:color w:val="000000"/>
          <w:sz w:val="20"/>
          <w:szCs w:val="20"/>
        </w:rPr>
        <w:t>&gt;This paragraph uses 20-px font.&lt;/p&gt;</w:t>
      </w:r>
    </w:p>
    <w:p w14:paraId="1D382E0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0F4A0BA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26ACA722" w14:textId="77777777" w:rsidR="007738E0" w:rsidRPr="007738E0" w:rsidRDefault="007738E0" w:rsidP="007738E0">
      <w:pPr>
        <w:numPr>
          <w:ilvl w:val="0"/>
          <w:numId w:val="44"/>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scope of the embedded styles is the current HTML document.</w:t>
      </w:r>
    </w:p>
    <w:p w14:paraId="48948B0F" w14:textId="77777777" w:rsidR="007738E0" w:rsidRPr="007738E0" w:rsidRDefault="007738E0" w:rsidP="007738E0">
      <w:pPr>
        <w:numPr>
          <w:ilvl w:val="0"/>
          <w:numId w:val="4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Embedded styles separate the presentation and content (in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BODY</w:t>
      </w:r>
      <w:r w:rsidRPr="007738E0">
        <w:rPr>
          <w:rFonts w:ascii="Segoe UI" w:eastAsia="Times New Roman" w:hAnsi="Segoe UI" w:cs="Segoe UI"/>
          <w:color w:val="000000"/>
          <w:sz w:val="21"/>
          <w:szCs w:val="21"/>
        </w:rPr>
        <w:t> sections) and can be used if page-to-page uniformity is not required. That is, this set of styles is used for only one single page!?</w:t>
      </w:r>
    </w:p>
    <w:p w14:paraId="05A791C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HTML4/XHTML1 require an additional attribute </w:t>
      </w:r>
      <w:r w:rsidRPr="007738E0">
        <w:rPr>
          <w:rFonts w:ascii="Consolas" w:eastAsia="Times New Roman" w:hAnsi="Consolas" w:cs="Courier New"/>
          <w:color w:val="000000"/>
          <w:sz w:val="20"/>
          <w:szCs w:val="20"/>
        </w:rPr>
        <w:t>type="text/css"</w:t>
      </w:r>
      <w:r w:rsidRPr="007738E0">
        <w:rPr>
          <w:rFonts w:ascii="Segoe UI" w:eastAsia="Times New Roman" w:hAnsi="Segoe UI" w:cs="Segoe UI"/>
          <w:color w:val="000000"/>
          <w:sz w:val="21"/>
          <w:szCs w:val="21"/>
        </w:rPr>
        <w:t> in </w:t>
      </w:r>
      <w:r w:rsidRPr="007738E0">
        <w:rPr>
          <w:rFonts w:ascii="Consolas" w:eastAsia="Times New Roman" w:hAnsi="Consolas" w:cs="Courier New"/>
          <w:color w:val="000000"/>
          <w:sz w:val="20"/>
          <w:szCs w:val="20"/>
        </w:rPr>
        <w:t>&lt;style&gt;</w:t>
      </w:r>
      <w:r w:rsidRPr="007738E0">
        <w:rPr>
          <w:rFonts w:ascii="Segoe UI" w:eastAsia="Times New Roman" w:hAnsi="Segoe UI" w:cs="Segoe UI"/>
          <w:color w:val="000000"/>
          <w:sz w:val="21"/>
          <w:szCs w:val="21"/>
        </w:rPr>
        <w:t> opening tag.</w:t>
      </w:r>
    </w:p>
    <w:p w14:paraId="08900BC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External Styles</w:t>
      </w:r>
    </w:p>
    <w:p w14:paraId="1921C47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style rules are defined in an external file, and referenced in an HTML document via the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 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w:t>
      </w:r>
    </w:p>
    <w:p w14:paraId="3F7BC36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 we define these style rules in a file called "</w:t>
      </w:r>
      <w:r w:rsidRPr="007738E0">
        <w:rPr>
          <w:rFonts w:ascii="Consolas" w:eastAsia="Times New Roman" w:hAnsi="Consolas" w:cs="Courier New"/>
          <w:color w:val="000000"/>
          <w:sz w:val="20"/>
          <w:szCs w:val="20"/>
        </w:rPr>
        <w:t>TestExternal.css</w:t>
      </w:r>
      <w:r w:rsidRPr="007738E0">
        <w:rPr>
          <w:rFonts w:ascii="Segoe UI" w:eastAsia="Times New Roman" w:hAnsi="Segoe UI" w:cs="Segoe UI"/>
          <w:color w:val="000000"/>
          <w:sz w:val="21"/>
          <w:szCs w:val="21"/>
        </w:rPr>
        <w:t>":</w:t>
      </w:r>
    </w:p>
    <w:p w14:paraId="0A04380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testExternal.css */</w:t>
      </w:r>
    </w:p>
    <w:p w14:paraId="5EE58C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body</w:t>
      </w:r>
      <w:r w:rsidRPr="007738E0">
        <w:rPr>
          <w:rFonts w:ascii="Consolas" w:eastAsia="Times New Roman" w:hAnsi="Consolas" w:cs="Courier New"/>
          <w:color w:val="000000"/>
          <w:sz w:val="20"/>
          <w:szCs w:val="20"/>
        </w:rPr>
        <w:t xml:space="preserve">    { background-color:cyan; color:red; }</w:t>
      </w:r>
    </w:p>
    <w:p w14:paraId="2751BA0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lastRenderedPageBreak/>
        <w:t>h2</w:t>
      </w:r>
      <w:r w:rsidRPr="007738E0">
        <w:rPr>
          <w:rFonts w:ascii="Consolas" w:eastAsia="Times New Roman" w:hAnsi="Consolas" w:cs="Courier New"/>
          <w:color w:val="000000"/>
          <w:sz w:val="20"/>
          <w:szCs w:val="20"/>
        </w:rPr>
        <w:t xml:space="preserve">      { background-color:black; color:white; text-align:center; }</w:t>
      </w:r>
    </w:p>
    <w:p w14:paraId="055ABD2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w:t>
      </w:r>
      <w:r w:rsidRPr="007738E0">
        <w:rPr>
          <w:rFonts w:ascii="Consolas" w:eastAsia="Times New Roman" w:hAnsi="Consolas" w:cs="Courier New"/>
          <w:color w:val="000000"/>
          <w:sz w:val="20"/>
          <w:szCs w:val="20"/>
        </w:rPr>
        <w:t xml:space="preserve">       { font-size:12pt; font-variant:small-caps; }</w:t>
      </w:r>
    </w:p>
    <w:p w14:paraId="0517E28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p.f24pt</w:t>
      </w:r>
      <w:r w:rsidRPr="007738E0">
        <w:rPr>
          <w:rFonts w:ascii="Consolas" w:eastAsia="Times New Roman" w:hAnsi="Consolas" w:cs="Courier New"/>
          <w:color w:val="000000"/>
          <w:sz w:val="20"/>
          <w:szCs w:val="20"/>
        </w:rPr>
        <w:t xml:space="preserve"> { font-style:italic; font-size:24pt; text-indent:1cm; }</w:t>
      </w:r>
    </w:p>
    <w:p w14:paraId="005B237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#green</w:t>
      </w:r>
      <w:r w:rsidRPr="007738E0">
        <w:rPr>
          <w:rFonts w:ascii="Consolas" w:eastAsia="Times New Roman" w:hAnsi="Consolas" w:cs="Courier New"/>
          <w:color w:val="000000"/>
          <w:sz w:val="20"/>
          <w:szCs w:val="20"/>
        </w:rPr>
        <w:t xml:space="preserve">  { color:green; }</w:t>
      </w:r>
    </w:p>
    <w:p w14:paraId="436BBFA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This HTML document references the external style sheet via the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 in the </w:t>
      </w:r>
      <w:r w:rsidRPr="007738E0">
        <w:rPr>
          <w:rFonts w:ascii="Consolas" w:eastAsia="Times New Roman" w:hAnsi="Consolas" w:cs="Courier New"/>
          <w:color w:val="000000"/>
          <w:sz w:val="20"/>
          <w:szCs w:val="20"/>
        </w:rPr>
        <w:t>HEAD</w:t>
      </w:r>
      <w:r w:rsidRPr="007738E0">
        <w:rPr>
          <w:rFonts w:ascii="Segoe UI" w:eastAsia="Times New Roman" w:hAnsi="Segoe UI" w:cs="Segoe UI"/>
          <w:color w:val="000000"/>
          <w:sz w:val="21"/>
          <w:szCs w:val="21"/>
        </w:rPr>
        <w:t> section:</w:t>
      </w:r>
    </w:p>
    <w:p w14:paraId="17A4517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&lt;!DOCTYPE html&gt;</w:t>
      </w:r>
    </w:p>
    <w:p w14:paraId="15D55A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 lang="en"&gt;</w:t>
      </w:r>
    </w:p>
    <w:p w14:paraId="34F35EC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7787CDD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&lt;meta charset="utf-8"&gt;</w:t>
      </w:r>
    </w:p>
    <w:p w14:paraId="2FF15B6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&lt;link href="TestExternal.css" rel="stylesheet"&gt;</w:t>
      </w:r>
    </w:p>
    <w:p w14:paraId="594C0FE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5609EA9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5579005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&lt;h2&gt;H2 is white on black&lt;/h2&gt;</w:t>
      </w:r>
    </w:p>
    <w:p w14:paraId="1E0DE1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 </w:t>
      </w:r>
      <w:r w:rsidRPr="007738E0">
        <w:rPr>
          <w:rFonts w:ascii="Consolas" w:eastAsia="Times New Roman" w:hAnsi="Consolas" w:cs="Courier New"/>
          <w:color w:val="E31B23"/>
          <w:sz w:val="20"/>
          <w:szCs w:val="20"/>
        </w:rPr>
        <w:t>id="green"</w:t>
      </w:r>
      <w:r w:rsidRPr="007738E0">
        <w:rPr>
          <w:rFonts w:ascii="Consolas" w:eastAsia="Times New Roman" w:hAnsi="Consolas" w:cs="Courier New"/>
          <w:color w:val="000000"/>
          <w:sz w:val="20"/>
          <w:szCs w:val="20"/>
        </w:rPr>
        <w:t>&gt;This H2 is green on black&lt;/h2&gt;</w:t>
      </w:r>
    </w:p>
    <w:p w14:paraId="157E3C2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&lt;p&gt;The default paragraph uses 12-pt small-cap font.&lt;/p&gt;</w:t>
      </w:r>
    </w:p>
    <w:p w14:paraId="26D5AA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 </w:t>
      </w:r>
      <w:r w:rsidRPr="007738E0">
        <w:rPr>
          <w:rFonts w:ascii="Consolas" w:eastAsia="Times New Roman" w:hAnsi="Consolas" w:cs="Courier New"/>
          <w:color w:val="E31B23"/>
          <w:sz w:val="20"/>
          <w:szCs w:val="20"/>
        </w:rPr>
        <w:t>class="f24pt"</w:t>
      </w:r>
      <w:r w:rsidRPr="007738E0">
        <w:rPr>
          <w:rFonts w:ascii="Consolas" w:eastAsia="Times New Roman" w:hAnsi="Consolas" w:cs="Courier New"/>
          <w:color w:val="000000"/>
          <w:sz w:val="20"/>
          <w:szCs w:val="20"/>
        </w:rPr>
        <w:t>&gt;This paragraph uses 24-pt, italics font with text-indent of 1cm.</w:t>
      </w:r>
    </w:p>
    <w:p w14:paraId="6DFA31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It inherits the small-cap property from the default paragraph selector.&lt;/p&gt;</w:t>
      </w:r>
    </w:p>
    <w:p w14:paraId="3249451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3FECD56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7BC2C96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multiple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elements to include multiple CSS files.</w:t>
      </w:r>
    </w:p>
    <w:p w14:paraId="7AB51BC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main advantage of external style sheets is that the same set of styles can be applied to all HTML pages in your website to ensure </w:t>
      </w:r>
      <w:r w:rsidRPr="007738E0">
        <w:rPr>
          <w:rFonts w:ascii="Segoe UI" w:eastAsia="Times New Roman" w:hAnsi="Segoe UI" w:cs="Segoe UI"/>
          <w:i/>
          <w:iCs/>
          <w:color w:val="000000"/>
          <w:sz w:val="21"/>
          <w:szCs w:val="21"/>
        </w:rPr>
        <w:t>uniformity</w:t>
      </w:r>
      <w:r w:rsidRPr="007738E0">
        <w:rPr>
          <w:rFonts w:ascii="Segoe UI" w:eastAsia="Times New Roman" w:hAnsi="Segoe UI" w:cs="Segoe UI"/>
          <w:color w:val="000000"/>
          <w:sz w:val="21"/>
          <w:szCs w:val="21"/>
        </w:rPr>
        <w:t> in presentation. External style sheet is the now-preferred approach.</w:t>
      </w:r>
    </w:p>
    <w:p w14:paraId="10F6A2E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HTML4/XHTML1 require an additional attribute </w:t>
      </w:r>
      <w:r w:rsidRPr="007738E0">
        <w:rPr>
          <w:rFonts w:ascii="Consolas" w:eastAsia="Times New Roman" w:hAnsi="Consolas" w:cs="Courier New"/>
          <w:color w:val="000000"/>
          <w:sz w:val="20"/>
          <w:szCs w:val="20"/>
        </w:rPr>
        <w:t>type="text/css"</w:t>
      </w:r>
      <w:r w:rsidRPr="007738E0">
        <w:rPr>
          <w:rFonts w:ascii="Segoe UI" w:eastAsia="Times New Roman" w:hAnsi="Segoe UI" w:cs="Segoe UI"/>
          <w:color w:val="000000"/>
          <w:sz w:val="21"/>
          <w:szCs w:val="21"/>
        </w:rPr>
        <w:t> in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w:t>
      </w:r>
    </w:p>
    <w:p w14:paraId="60D3CE5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Linking to External Style Sheet using CSS </w:t>
      </w:r>
      <w:r w:rsidRPr="007738E0">
        <w:rPr>
          <w:rFonts w:ascii="Consolas" w:eastAsia="Times New Roman" w:hAnsi="Consolas" w:cs="Segoe UI"/>
          <w:b/>
          <w:bCs/>
          <w:color w:val="444444"/>
          <w:spacing w:val="15"/>
          <w:sz w:val="23"/>
          <w:szCs w:val="23"/>
        </w:rPr>
        <w:t>@import</w:t>
      </w:r>
      <w:r w:rsidRPr="007738E0">
        <w:rPr>
          <w:rFonts w:ascii="Segoe UI" w:eastAsia="Times New Roman" w:hAnsi="Segoe UI" w:cs="Segoe UI"/>
          <w:b/>
          <w:bCs/>
          <w:color w:val="444444"/>
          <w:spacing w:val="15"/>
          <w:sz w:val="23"/>
          <w:szCs w:val="23"/>
        </w:rPr>
        <w:t> Directive</w:t>
      </w:r>
    </w:p>
    <w:p w14:paraId="389F73F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Besides the HTML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element, you can also use CSS's </w:t>
      </w:r>
      <w:r w:rsidRPr="007738E0">
        <w:rPr>
          <w:rFonts w:ascii="Consolas" w:eastAsia="Times New Roman" w:hAnsi="Consolas" w:cs="Courier New"/>
          <w:color w:val="000000"/>
          <w:sz w:val="20"/>
          <w:szCs w:val="20"/>
        </w:rPr>
        <w:t>@import</w:t>
      </w:r>
      <w:r w:rsidRPr="007738E0">
        <w:rPr>
          <w:rFonts w:ascii="Segoe UI" w:eastAsia="Times New Roman" w:hAnsi="Segoe UI" w:cs="Segoe UI"/>
          <w:color w:val="000000"/>
          <w:sz w:val="21"/>
          <w:szCs w:val="21"/>
        </w:rPr>
        <w:t> directive to link to an external style sheet, as follows:</w:t>
      </w:r>
    </w:p>
    <w:p w14:paraId="583173F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&lt;style&gt;</w:t>
      </w:r>
    </w:p>
    <w:p w14:paraId="7C3AE0B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@import url("</w:t>
      </w:r>
      <w:r w:rsidRPr="007738E0">
        <w:rPr>
          <w:rFonts w:ascii="Consolas" w:eastAsia="Times New Roman" w:hAnsi="Consolas" w:cs="Courier New"/>
          <w:i/>
          <w:iCs/>
          <w:color w:val="000000"/>
          <w:sz w:val="20"/>
          <w:szCs w:val="20"/>
        </w:rPr>
        <w:t>cssURL1</w:t>
      </w:r>
      <w:r w:rsidRPr="007738E0">
        <w:rPr>
          <w:rFonts w:ascii="Consolas" w:eastAsia="Times New Roman" w:hAnsi="Consolas" w:cs="Courier New"/>
          <w:color w:val="000000"/>
          <w:sz w:val="20"/>
          <w:szCs w:val="20"/>
        </w:rPr>
        <w:t>.css");</w:t>
      </w:r>
    </w:p>
    <w:p w14:paraId="79CC7ED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@import url("</w:t>
      </w:r>
      <w:r w:rsidRPr="007738E0">
        <w:rPr>
          <w:rFonts w:ascii="Consolas" w:eastAsia="Times New Roman" w:hAnsi="Consolas" w:cs="Courier New"/>
          <w:i/>
          <w:iCs/>
          <w:color w:val="000000"/>
          <w:sz w:val="20"/>
          <w:szCs w:val="20"/>
        </w:rPr>
        <w:t>cssURL2</w:t>
      </w:r>
      <w:r w:rsidRPr="007738E0">
        <w:rPr>
          <w:rFonts w:ascii="Consolas" w:eastAsia="Times New Roman" w:hAnsi="Consolas" w:cs="Courier New"/>
          <w:color w:val="000000"/>
          <w:sz w:val="20"/>
          <w:szCs w:val="20"/>
        </w:rPr>
        <w:t>.css");</w:t>
      </w:r>
    </w:p>
    <w:p w14:paraId="352BB3C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&lt;/style&gt;</w:t>
      </w:r>
    </w:p>
    <w:p w14:paraId="689CF53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@import</w:t>
      </w:r>
      <w:r w:rsidRPr="007738E0">
        <w:rPr>
          <w:rFonts w:ascii="Segoe UI" w:eastAsia="Times New Roman" w:hAnsi="Segoe UI" w:cs="Segoe UI"/>
          <w:color w:val="000000"/>
          <w:sz w:val="21"/>
          <w:szCs w:val="21"/>
        </w:rPr>
        <w:t> is part of the CSS language. It can also be used in one CSS file to include rules from another CSS file.</w:t>
      </w:r>
    </w:p>
    <w:p w14:paraId="68783EF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Priority</w:t>
      </w:r>
    </w:p>
    <w:p w14:paraId="6814202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Inline styles have the highest priority, followed by internal styles, and followed by external styles.</w:t>
      </w:r>
    </w:p>
    <w:p w14:paraId="67219E1A"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7.3  Inheritance</w:t>
      </w:r>
    </w:p>
    <w:p w14:paraId="0FBB3EE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Many (but not all) CSS properties, such as </w:t>
      </w:r>
      <w:r w:rsidRPr="007738E0">
        <w:rPr>
          <w:rFonts w:ascii="Consolas" w:eastAsia="Times New Roman" w:hAnsi="Consolas" w:cs="Courier New"/>
          <w:color w:val="000000"/>
          <w:sz w:val="20"/>
          <w:szCs w:val="20"/>
        </w:rPr>
        <w:t>color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font-family</w:t>
      </w:r>
      <w:r w:rsidRPr="007738E0">
        <w:rPr>
          <w:rFonts w:ascii="Segoe UI" w:eastAsia="Times New Roman" w:hAnsi="Segoe UI" w:cs="Segoe UI"/>
          <w:color w:val="000000"/>
          <w:sz w:val="21"/>
          <w:szCs w:val="21"/>
        </w:rPr>
        <w:t>, affect not only the elements selected by the selector, but also </w:t>
      </w:r>
      <w:r w:rsidRPr="007738E0">
        <w:rPr>
          <w:rFonts w:ascii="Segoe UI" w:eastAsia="Times New Roman" w:hAnsi="Segoe UI" w:cs="Segoe UI"/>
          <w:i/>
          <w:iCs/>
          <w:color w:val="000000"/>
          <w:sz w:val="21"/>
          <w:szCs w:val="21"/>
        </w:rPr>
        <w:t>inherited</w:t>
      </w:r>
      <w:r w:rsidRPr="007738E0">
        <w:rPr>
          <w:rFonts w:ascii="Segoe UI" w:eastAsia="Times New Roman" w:hAnsi="Segoe UI" w:cs="Segoe UI"/>
          <w:color w:val="000000"/>
          <w:sz w:val="21"/>
          <w:szCs w:val="21"/>
        </w:rPr>
        <w:t> by their descendants.</w:t>
      </w:r>
    </w:p>
    <w:p w14:paraId="1D6946F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Inheritance is a big </w:t>
      </w:r>
      <w:r w:rsidRPr="007738E0">
        <w:rPr>
          <w:rFonts w:ascii="Segoe UI" w:eastAsia="Times New Roman" w:hAnsi="Segoe UI" w:cs="Segoe UI"/>
          <w:i/>
          <w:iCs/>
          <w:color w:val="000000"/>
          <w:sz w:val="21"/>
          <w:szCs w:val="21"/>
        </w:rPr>
        <w:t>time-saver</w:t>
      </w:r>
      <w:r w:rsidRPr="007738E0">
        <w:rPr>
          <w:rFonts w:ascii="Segoe UI" w:eastAsia="Times New Roman" w:hAnsi="Segoe UI" w:cs="Segoe UI"/>
          <w:color w:val="000000"/>
          <w:sz w:val="21"/>
          <w:szCs w:val="21"/>
        </w:rPr>
        <w:t> for designing styles. For example, you set the default </w:t>
      </w:r>
      <w:r w:rsidRPr="007738E0">
        <w:rPr>
          <w:rFonts w:ascii="Consolas" w:eastAsia="Times New Roman" w:hAnsi="Consolas" w:cs="Courier New"/>
          <w:color w:val="000000"/>
          <w:sz w:val="20"/>
          <w:szCs w:val="20"/>
        </w:rPr>
        <w:t>color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font-family</w:t>
      </w:r>
      <w:r w:rsidRPr="007738E0">
        <w:rPr>
          <w:rFonts w:ascii="Segoe UI" w:eastAsia="Times New Roman" w:hAnsi="Segoe UI" w:cs="Segoe UI"/>
          <w:color w:val="000000"/>
          <w:sz w:val="21"/>
          <w:szCs w:val="21"/>
        </w:rPr>
        <w:t> in the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element, which will then be inherited by all the elements. You then override the default properties for specific elements, if needed.</w:t>
      </w:r>
    </w:p>
    <w:p w14:paraId="6AD42EC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Some properties (such as </w:t>
      </w:r>
      <w:r w:rsidRPr="007738E0">
        <w:rPr>
          <w:rFonts w:ascii="Consolas" w:eastAsia="Times New Roman" w:hAnsi="Consolas" w:cs="Courier New"/>
          <w:color w:val="000000"/>
          <w:sz w:val="20"/>
          <w:szCs w:val="20"/>
        </w:rPr>
        <w:t>border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margin</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padding</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background-color</w:t>
      </w:r>
      <w:r w:rsidRPr="007738E0">
        <w:rPr>
          <w:rFonts w:ascii="Segoe UI" w:eastAsia="Times New Roman" w:hAnsi="Segoe UI" w:cs="Segoe UI"/>
          <w:color w:val="000000"/>
          <w:sz w:val="21"/>
          <w:szCs w:val="21"/>
        </w:rPr>
        <w:t>) are not inherited. This is for good reason. For example, if </w:t>
      </w:r>
      <w:r w:rsidRPr="007738E0">
        <w:rPr>
          <w:rFonts w:ascii="Consolas" w:eastAsia="Times New Roman" w:hAnsi="Consolas" w:cs="Courier New"/>
          <w:color w:val="000000"/>
          <w:sz w:val="20"/>
          <w:szCs w:val="20"/>
        </w:rPr>
        <w:t>border</w:t>
      </w:r>
      <w:r w:rsidRPr="007738E0">
        <w:rPr>
          <w:rFonts w:ascii="Segoe UI" w:eastAsia="Times New Roman" w:hAnsi="Segoe UI" w:cs="Segoe UI"/>
          <w:color w:val="000000"/>
          <w:sz w:val="21"/>
          <w:szCs w:val="21"/>
        </w:rPr>
        <w:t> is defined for </w:t>
      </w:r>
      <w:r w:rsidRPr="007738E0">
        <w:rPr>
          <w:rFonts w:ascii="Consolas" w:eastAsia="Times New Roman" w:hAnsi="Consolas" w:cs="Courier New"/>
          <w:color w:val="000000"/>
          <w:sz w:val="20"/>
          <w:szCs w:val="20"/>
        </w:rPr>
        <w:t>&lt;ul&gt;</w:t>
      </w:r>
      <w:r w:rsidRPr="007738E0">
        <w:rPr>
          <w:rFonts w:ascii="Segoe UI" w:eastAsia="Times New Roman" w:hAnsi="Segoe UI" w:cs="Segoe UI"/>
          <w:color w:val="000000"/>
          <w:sz w:val="21"/>
          <w:szCs w:val="21"/>
        </w:rPr>
        <w:t> and is inherited, then all descendants (</w:t>
      </w:r>
      <w:r w:rsidRPr="007738E0">
        <w:rPr>
          <w:rFonts w:ascii="Consolas" w:eastAsia="Times New Roman" w:hAnsi="Consolas" w:cs="Courier New"/>
          <w:color w:val="000000"/>
          <w:sz w:val="20"/>
          <w:szCs w:val="20"/>
        </w:rPr>
        <w:t>&lt;li&gt;</w:t>
      </w:r>
      <w:r w:rsidRPr="007738E0">
        <w:rPr>
          <w:rFonts w:ascii="Segoe UI" w:eastAsia="Times New Roman" w:hAnsi="Segoe UI" w:cs="Segoe UI"/>
          <w:color w:val="000000"/>
          <w:sz w:val="21"/>
          <w:szCs w:val="21"/>
        </w:rPr>
        <w:t>) will be drawn with border!</w:t>
      </w:r>
    </w:p>
    <w:p w14:paraId="6914235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Special Property Value: </w:t>
      </w:r>
      <w:r w:rsidRPr="007738E0">
        <w:rPr>
          <w:rFonts w:ascii="Consolas" w:eastAsia="Times New Roman" w:hAnsi="Consolas" w:cs="Segoe UI"/>
          <w:b/>
          <w:bCs/>
          <w:color w:val="444444"/>
          <w:spacing w:val="15"/>
          <w:sz w:val="23"/>
          <w:szCs w:val="23"/>
        </w:rPr>
        <w:t>inherit</w:t>
      </w:r>
    </w:p>
    <w:p w14:paraId="449DD6A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a special property-value called "</w:t>
      </w:r>
      <w:r w:rsidRPr="007738E0">
        <w:rPr>
          <w:rFonts w:ascii="Consolas" w:eastAsia="Times New Roman" w:hAnsi="Consolas" w:cs="Courier New"/>
          <w:color w:val="000000"/>
          <w:sz w:val="20"/>
          <w:szCs w:val="20"/>
        </w:rPr>
        <w:t>inherit</w:t>
      </w:r>
      <w:r w:rsidRPr="007738E0">
        <w:rPr>
          <w:rFonts w:ascii="Segoe UI" w:eastAsia="Times New Roman" w:hAnsi="Segoe UI" w:cs="Segoe UI"/>
          <w:color w:val="000000"/>
          <w:sz w:val="21"/>
          <w:szCs w:val="21"/>
        </w:rPr>
        <w:t>" to inherit the property from its ancestor. For example,</w:t>
      </w:r>
    </w:p>
    <w:p w14:paraId="7640375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&lt;!DOCTYPE html&gt;</w:t>
      </w:r>
    </w:p>
    <w:p w14:paraId="189784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07D567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20F35CC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&lt;style&gt;</w:t>
      </w:r>
    </w:p>
    <w:p w14:paraId="333BFB9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p               { border: 5px solid red; }</w:t>
      </w:r>
    </w:p>
    <w:p w14:paraId="1F30996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.inherit-border { border: inherit; }</w:t>
      </w:r>
    </w:p>
    <w:p w14:paraId="267965A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&lt;/style&gt;</w:t>
      </w:r>
    </w:p>
    <w:p w14:paraId="1A3C6BD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1B02D4B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56A7BC6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&lt;p&gt;The </w:t>
      </w:r>
      <w:r w:rsidRPr="007738E0">
        <w:rPr>
          <w:rFonts w:ascii="Consolas" w:eastAsia="Times New Roman" w:hAnsi="Consolas" w:cs="Courier New"/>
          <w:color w:val="E31B23"/>
          <w:sz w:val="20"/>
          <w:szCs w:val="20"/>
        </w:rPr>
        <w:t>&lt;em&gt;</w:t>
      </w:r>
      <w:r w:rsidRPr="007738E0">
        <w:rPr>
          <w:rFonts w:ascii="Consolas" w:eastAsia="Times New Roman" w:hAnsi="Consolas" w:cs="Courier New"/>
          <w:color w:val="000000"/>
          <w:sz w:val="20"/>
          <w:szCs w:val="20"/>
        </w:rPr>
        <w:t>border</w:t>
      </w:r>
      <w:r w:rsidRPr="007738E0">
        <w:rPr>
          <w:rFonts w:ascii="Consolas" w:eastAsia="Times New Roman" w:hAnsi="Consolas" w:cs="Courier New"/>
          <w:color w:val="E31B23"/>
          <w:sz w:val="20"/>
          <w:szCs w:val="20"/>
        </w:rPr>
        <w:t>&lt;/em&gt;</w:t>
      </w:r>
      <w:r w:rsidRPr="007738E0">
        <w:rPr>
          <w:rFonts w:ascii="Consolas" w:eastAsia="Times New Roman" w:hAnsi="Consolas" w:cs="Courier New"/>
          <w:color w:val="000000"/>
          <w:sz w:val="20"/>
          <w:szCs w:val="20"/>
        </w:rPr>
        <w:t xml:space="preserve"> property is not inherited.&lt;/p&gt;</w:t>
      </w:r>
    </w:p>
    <w:p w14:paraId="7BF4D87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&lt;p&gt;The </w:t>
      </w:r>
      <w:r w:rsidRPr="007738E0">
        <w:rPr>
          <w:rFonts w:ascii="Consolas" w:eastAsia="Times New Roman" w:hAnsi="Consolas" w:cs="Courier New"/>
          <w:color w:val="E31B23"/>
          <w:sz w:val="20"/>
          <w:szCs w:val="20"/>
        </w:rPr>
        <w:t>&lt;em class="inherit-border"&gt;</w:t>
      </w:r>
      <w:r w:rsidRPr="007738E0">
        <w:rPr>
          <w:rFonts w:ascii="Consolas" w:eastAsia="Times New Roman" w:hAnsi="Consolas" w:cs="Courier New"/>
          <w:color w:val="000000"/>
          <w:sz w:val="20"/>
          <w:szCs w:val="20"/>
        </w:rPr>
        <w:t>border</w:t>
      </w:r>
      <w:r w:rsidRPr="007738E0">
        <w:rPr>
          <w:rFonts w:ascii="Consolas" w:eastAsia="Times New Roman" w:hAnsi="Consolas" w:cs="Courier New"/>
          <w:color w:val="E31B23"/>
          <w:sz w:val="20"/>
          <w:szCs w:val="20"/>
        </w:rPr>
        <w:t>&lt;/em&gt;</w:t>
      </w:r>
      <w:r w:rsidRPr="007738E0">
        <w:rPr>
          <w:rFonts w:ascii="Consolas" w:eastAsia="Times New Roman" w:hAnsi="Consolas" w:cs="Courier New"/>
          <w:color w:val="000000"/>
          <w:sz w:val="20"/>
          <w:szCs w:val="20"/>
        </w:rPr>
        <w:t xml:space="preserve"> property is inherited.&lt;/p&gt;</w:t>
      </w:r>
    </w:p>
    <w:p w14:paraId="7B2268B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7218E40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3FF040B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Although the first </w:t>
      </w:r>
      <w:r w:rsidRPr="007738E0">
        <w:rPr>
          <w:rFonts w:ascii="Consolas" w:eastAsia="Times New Roman" w:hAnsi="Consolas" w:cs="Courier New"/>
          <w:color w:val="000000"/>
          <w:sz w:val="20"/>
          <w:szCs w:val="20"/>
        </w:rPr>
        <w:t>&lt;em&gt;</w:t>
      </w:r>
      <w:r w:rsidRPr="007738E0">
        <w:rPr>
          <w:rFonts w:ascii="Segoe UI" w:eastAsia="Times New Roman" w:hAnsi="Segoe UI" w:cs="Segoe UI"/>
          <w:color w:val="000000"/>
          <w:sz w:val="21"/>
          <w:szCs w:val="21"/>
        </w:rPr>
        <w:t> is nested under the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tag, the </w:t>
      </w:r>
      <w:r w:rsidRPr="007738E0">
        <w:rPr>
          <w:rFonts w:ascii="Consolas" w:eastAsia="Times New Roman" w:hAnsi="Consolas" w:cs="Courier New"/>
          <w:color w:val="000000"/>
          <w:sz w:val="20"/>
          <w:szCs w:val="20"/>
        </w:rPr>
        <w:t>border</w:t>
      </w:r>
      <w:r w:rsidRPr="007738E0">
        <w:rPr>
          <w:rFonts w:ascii="Segoe UI" w:eastAsia="Times New Roman" w:hAnsi="Segoe UI" w:cs="Segoe UI"/>
          <w:color w:val="000000"/>
          <w:sz w:val="21"/>
          <w:szCs w:val="21"/>
        </w:rPr>
        <w:t> property is not inherited from the ancestor. That is, you will not see a border around the </w:t>
      </w:r>
      <w:r w:rsidRPr="007738E0">
        <w:rPr>
          <w:rFonts w:ascii="Consolas" w:eastAsia="Times New Roman" w:hAnsi="Consolas" w:cs="Courier New"/>
          <w:color w:val="000000"/>
          <w:sz w:val="20"/>
          <w:szCs w:val="20"/>
        </w:rPr>
        <w:t>&lt;em&gt;</w:t>
      </w:r>
      <w:r w:rsidRPr="007738E0">
        <w:rPr>
          <w:rFonts w:ascii="Segoe UI" w:eastAsia="Times New Roman" w:hAnsi="Segoe UI" w:cs="Segoe UI"/>
          <w:color w:val="000000"/>
          <w:sz w:val="21"/>
          <w:szCs w:val="21"/>
        </w:rPr>
        <w:t>'s content. We can force the inheritance by assigning a special value "</w:t>
      </w:r>
      <w:r w:rsidRPr="007738E0">
        <w:rPr>
          <w:rFonts w:ascii="Consolas" w:eastAsia="Times New Roman" w:hAnsi="Consolas" w:cs="Courier New"/>
          <w:color w:val="000000"/>
          <w:sz w:val="20"/>
          <w:szCs w:val="20"/>
        </w:rPr>
        <w:t>inherit</w:t>
      </w:r>
      <w:r w:rsidRPr="007738E0">
        <w:rPr>
          <w:rFonts w:ascii="Segoe UI" w:eastAsia="Times New Roman" w:hAnsi="Segoe UI" w:cs="Segoe UI"/>
          <w:color w:val="000000"/>
          <w:sz w:val="21"/>
          <w:szCs w:val="21"/>
        </w:rPr>
        <w:t>" as shown in the Class Selector </w:t>
      </w:r>
      <w:r w:rsidRPr="007738E0">
        <w:rPr>
          <w:rFonts w:ascii="Consolas" w:eastAsia="Times New Roman" w:hAnsi="Consolas" w:cs="Courier New"/>
          <w:color w:val="000000"/>
          <w:sz w:val="20"/>
          <w:szCs w:val="20"/>
        </w:rPr>
        <w:t>.inherit-border</w:t>
      </w:r>
      <w:r w:rsidRPr="007738E0">
        <w:rPr>
          <w:rFonts w:ascii="Segoe UI" w:eastAsia="Times New Roman" w:hAnsi="Segoe UI" w:cs="Segoe UI"/>
          <w:color w:val="000000"/>
          <w:sz w:val="21"/>
          <w:szCs w:val="21"/>
        </w:rPr>
        <w:t>.</w:t>
      </w:r>
    </w:p>
    <w:p w14:paraId="7EEEE55F"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7.4  Resolving Conflicting Rules</w:t>
      </w:r>
    </w:p>
    <w:p w14:paraId="2DE25F4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Style Conflict</w:t>
      </w:r>
    </w:p>
    <w:p w14:paraId="606D1043"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Style conflict on an element arises:</w:t>
      </w:r>
    </w:p>
    <w:p w14:paraId="5315B766" w14:textId="77777777" w:rsidR="007738E0" w:rsidRPr="007738E0" w:rsidRDefault="007738E0" w:rsidP="007738E0">
      <w:pPr>
        <w:numPr>
          <w:ilvl w:val="0"/>
          <w:numId w:val="45"/>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property is inherited from multiple ancestors.</w:t>
      </w:r>
    </w:p>
    <w:p w14:paraId="0329B4D3" w14:textId="77777777" w:rsidR="007738E0" w:rsidRPr="007738E0" w:rsidRDefault="007738E0" w:rsidP="007738E0">
      <w:pPr>
        <w:numPr>
          <w:ilvl w:val="0"/>
          <w:numId w:val="45"/>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More than one rules are applicable to the element. For example, Tag-selector </w:t>
      </w:r>
      <w:r w:rsidRPr="007738E0">
        <w:rPr>
          <w:rFonts w:ascii="Consolas" w:eastAsia="Times New Roman" w:hAnsi="Consolas" w:cs="Courier New"/>
          <w:color w:val="000000"/>
          <w:sz w:val="20"/>
          <w:szCs w:val="20"/>
        </w:rPr>
        <w:t>p</w:t>
      </w:r>
      <w:r w:rsidRPr="007738E0">
        <w:rPr>
          <w:rFonts w:ascii="Segoe UI" w:eastAsia="Times New Roman" w:hAnsi="Segoe UI" w:cs="Segoe UI"/>
          <w:color w:val="000000"/>
          <w:sz w:val="21"/>
          <w:szCs w:val="21"/>
        </w:rPr>
        <w:t>, Class-selector </w:t>
      </w:r>
      <w:r w:rsidRPr="007738E0">
        <w:rPr>
          <w:rFonts w:ascii="Consolas" w:eastAsia="Times New Roman" w:hAnsi="Consolas" w:cs="Courier New"/>
          <w:color w:val="000000"/>
          <w:sz w:val="20"/>
          <w:szCs w:val="20"/>
        </w:rPr>
        <w:t>.red</w:t>
      </w:r>
      <w:r w:rsidRPr="007738E0">
        <w:rPr>
          <w:rFonts w:ascii="Segoe UI" w:eastAsia="Times New Roman" w:hAnsi="Segoe UI" w:cs="Segoe UI"/>
          <w:color w:val="000000"/>
          <w:sz w:val="21"/>
          <w:szCs w:val="21"/>
        </w:rPr>
        <w:t> and ID-selector </w:t>
      </w:r>
      <w:r w:rsidRPr="007738E0">
        <w:rPr>
          <w:rFonts w:ascii="Consolas" w:eastAsia="Times New Roman" w:hAnsi="Consolas" w:cs="Courier New"/>
          <w:color w:val="000000"/>
          <w:sz w:val="20"/>
          <w:szCs w:val="20"/>
        </w:rPr>
        <w:t>#comment</w:t>
      </w:r>
      <w:r w:rsidRPr="007738E0">
        <w:rPr>
          <w:rFonts w:ascii="Segoe UI" w:eastAsia="Times New Roman" w:hAnsi="Segoe UI" w:cs="Segoe UI"/>
          <w:color w:val="000000"/>
          <w:sz w:val="21"/>
          <w:szCs w:val="21"/>
        </w:rPr>
        <w:t> are all applicable to element </w:t>
      </w:r>
      <w:r w:rsidRPr="007738E0">
        <w:rPr>
          <w:rFonts w:ascii="Consolas" w:eastAsia="Times New Roman" w:hAnsi="Consolas" w:cs="Courier New"/>
          <w:color w:val="000000"/>
          <w:sz w:val="20"/>
          <w:szCs w:val="20"/>
        </w:rPr>
        <w:t>&lt;p id="comment" class="red"&gt;</w:t>
      </w:r>
      <w:r w:rsidRPr="007738E0">
        <w:rPr>
          <w:rFonts w:ascii="Segoe UI" w:eastAsia="Times New Roman" w:hAnsi="Segoe UI" w:cs="Segoe UI"/>
          <w:color w:val="000000"/>
          <w:sz w:val="21"/>
          <w:szCs w:val="21"/>
        </w:rPr>
        <w:t>.</w:t>
      </w:r>
    </w:p>
    <w:p w14:paraId="720AC449"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Nearest Ancestor Wins</w:t>
      </w:r>
    </w:p>
    <w:p w14:paraId="2219293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a property is not defined for an element and is inheritable, it will be inherited from the nearest ancestor.</w:t>
      </w:r>
    </w:p>
    <w:p w14:paraId="3A4F2E1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Specificity</w:t>
      </w:r>
    </w:p>
    <w:p w14:paraId="0AA940D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Specificity means that "the more specific the selector, the stronger the rule". For example,</w:t>
      </w:r>
    </w:p>
    <w:p w14:paraId="1A2A43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&lt;!DOCTYPE html&gt;</w:t>
      </w:r>
    </w:p>
    <w:p w14:paraId="6278611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3F32C4F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19BA33D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&lt;style&gt;</w:t>
      </w:r>
    </w:p>
    <w:p w14:paraId="17643E6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lastRenderedPageBreak/>
        <w:t>p</w:t>
      </w:r>
      <w:r w:rsidRPr="007738E0">
        <w:rPr>
          <w:rFonts w:ascii="Consolas" w:eastAsia="Times New Roman" w:hAnsi="Consolas" w:cs="Courier New"/>
          <w:color w:val="000000"/>
          <w:sz w:val="20"/>
          <w:szCs w:val="20"/>
        </w:rPr>
        <w:t xml:space="preserve">     { color:black; background-color:white; }</w:t>
      </w:r>
    </w:p>
    <w:p w14:paraId="7BBA300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Override the color properties */</w:t>
      </w:r>
    </w:p>
    <w:p w14:paraId="30D19B7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p.red</w:t>
      </w:r>
      <w:r w:rsidRPr="007738E0">
        <w:rPr>
          <w:rFonts w:ascii="Consolas" w:eastAsia="Times New Roman" w:hAnsi="Consolas" w:cs="Courier New"/>
          <w:color w:val="000000"/>
          <w:sz w:val="20"/>
          <w:szCs w:val="20"/>
        </w:rPr>
        <w:t xml:space="preserve"> { color:red;   }</w:t>
      </w:r>
    </w:p>
    <w:p w14:paraId="7446081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p#id1</w:t>
      </w:r>
      <w:r w:rsidRPr="007738E0">
        <w:rPr>
          <w:rFonts w:ascii="Consolas" w:eastAsia="Times New Roman" w:hAnsi="Consolas" w:cs="Courier New"/>
          <w:color w:val="000000"/>
          <w:sz w:val="20"/>
          <w:szCs w:val="20"/>
        </w:rPr>
        <w:t xml:space="preserve"> { color:yellow; background-color:lightblue; }</w:t>
      </w:r>
    </w:p>
    <w:p w14:paraId="3DB1F8E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p#id2</w:t>
      </w:r>
      <w:r w:rsidRPr="007738E0">
        <w:rPr>
          <w:rFonts w:ascii="Consolas" w:eastAsia="Times New Roman" w:hAnsi="Consolas" w:cs="Courier New"/>
          <w:color w:val="000000"/>
          <w:sz w:val="20"/>
          <w:szCs w:val="20"/>
        </w:rPr>
        <w:t xml:space="preserve"> { color:blue;  }</w:t>
      </w:r>
    </w:p>
    <w:p w14:paraId="6FA5C05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p#id1</w:t>
      </w:r>
      <w:r w:rsidRPr="007738E0">
        <w:rPr>
          <w:rFonts w:ascii="Consolas" w:eastAsia="Times New Roman" w:hAnsi="Consolas" w:cs="Courier New"/>
          <w:color w:val="000000"/>
          <w:sz w:val="20"/>
          <w:szCs w:val="20"/>
        </w:rPr>
        <w:t xml:space="preserve"> { color:green; }</w:t>
      </w:r>
    </w:p>
    <w:p w14:paraId="44D13D1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&lt;/style&gt;</w:t>
      </w:r>
    </w:p>
    <w:p w14:paraId="2A22B4F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108628E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05DAE0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id="id1"</w:t>
      </w:r>
      <w:r w:rsidRPr="007738E0">
        <w:rPr>
          <w:rFonts w:ascii="Consolas" w:eastAsia="Times New Roman" w:hAnsi="Consolas" w:cs="Courier New"/>
          <w:color w:val="000000"/>
          <w:sz w:val="20"/>
          <w:szCs w:val="20"/>
        </w:rPr>
        <w:t>&gt;Paragraph with id of "id1" (green)&lt;/p&gt;</w:t>
      </w:r>
    </w:p>
    <w:p w14:paraId="38E2B6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id="id2"</w:t>
      </w:r>
      <w:r w:rsidRPr="007738E0">
        <w:rPr>
          <w:rFonts w:ascii="Consolas" w:eastAsia="Times New Roman" w:hAnsi="Consolas" w:cs="Courier New"/>
          <w:color w:val="000000"/>
          <w:sz w:val="20"/>
          <w:szCs w:val="20"/>
        </w:rPr>
        <w:t>&gt;Paragraph with id of "id2" (blue)&lt;/p&gt;</w:t>
      </w:r>
    </w:p>
    <w:p w14:paraId="6C92B56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class="red"</w:t>
      </w:r>
      <w:r w:rsidRPr="007738E0">
        <w:rPr>
          <w:rFonts w:ascii="Consolas" w:eastAsia="Times New Roman" w:hAnsi="Consolas" w:cs="Courier New"/>
          <w:color w:val="000000"/>
          <w:sz w:val="20"/>
          <w:szCs w:val="20"/>
        </w:rPr>
        <w:t>&gt;Paragraph of class of "red" (red)&lt;/p&gt;</w:t>
      </w:r>
    </w:p>
    <w:p w14:paraId="5345A0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id="id1" class="red"</w:t>
      </w:r>
      <w:r w:rsidRPr="007738E0">
        <w:rPr>
          <w:rFonts w:ascii="Consolas" w:eastAsia="Times New Roman" w:hAnsi="Consolas" w:cs="Courier New"/>
          <w:color w:val="000000"/>
          <w:sz w:val="20"/>
          <w:szCs w:val="20"/>
        </w:rPr>
        <w:t>&gt;Paragraph with id of "id1" and class of "red" (green)&lt;/p&gt;</w:t>
      </w:r>
    </w:p>
    <w:p w14:paraId="313DAD8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&lt;p&gt;Paragraph without id and class with default colors (black)&lt;/p&gt;</w:t>
      </w:r>
    </w:p>
    <w:p w14:paraId="2635EC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7DADA5C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09BDDB8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p</w:t>
      </w:r>
      <w:r w:rsidRPr="007738E0">
        <w:rPr>
          <w:rFonts w:ascii="Segoe UI" w:eastAsia="Times New Roman" w:hAnsi="Segoe UI" w:cs="Segoe UI"/>
          <w:color w:val="000000"/>
          <w:sz w:val="21"/>
          <w:szCs w:val="21"/>
        </w:rPr>
        <w:t> Tag-selector is the most general, which selects all the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elements; the </w:t>
      </w:r>
      <w:r w:rsidRPr="007738E0">
        <w:rPr>
          <w:rFonts w:ascii="Consolas" w:eastAsia="Times New Roman" w:hAnsi="Consolas" w:cs="Courier New"/>
          <w:color w:val="000000"/>
          <w:sz w:val="20"/>
          <w:szCs w:val="20"/>
        </w:rPr>
        <w:t>p.red</w:t>
      </w:r>
      <w:r w:rsidRPr="007738E0">
        <w:rPr>
          <w:rFonts w:ascii="Segoe UI" w:eastAsia="Times New Roman" w:hAnsi="Segoe UI" w:cs="Segoe UI"/>
          <w:color w:val="000000"/>
          <w:sz w:val="21"/>
          <w:szCs w:val="21"/>
        </w:rPr>
        <w:t> Class-selector selects a class of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elements with attribute </w:t>
      </w:r>
      <w:r w:rsidRPr="007738E0">
        <w:rPr>
          <w:rFonts w:ascii="Consolas" w:eastAsia="Times New Roman" w:hAnsi="Consolas" w:cs="Courier New"/>
          <w:color w:val="000000"/>
          <w:sz w:val="20"/>
          <w:szCs w:val="20"/>
        </w:rPr>
        <w:t>class="red"</w:t>
      </w:r>
      <w:r w:rsidRPr="007738E0">
        <w:rPr>
          <w:rFonts w:ascii="Segoe UI" w:eastAsia="Times New Roman" w:hAnsi="Segoe UI" w:cs="Segoe UI"/>
          <w:color w:val="000000"/>
          <w:sz w:val="21"/>
          <w:szCs w:val="21"/>
        </w:rPr>
        <w:t>; the </w:t>
      </w:r>
      <w:r w:rsidRPr="007738E0">
        <w:rPr>
          <w:rFonts w:ascii="Consolas" w:eastAsia="Times New Roman" w:hAnsi="Consolas" w:cs="Courier New"/>
          <w:color w:val="000000"/>
          <w:sz w:val="20"/>
          <w:szCs w:val="20"/>
        </w:rPr>
        <w:t>p#id1</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p#id2</w:t>
      </w:r>
      <w:r w:rsidRPr="007738E0">
        <w:rPr>
          <w:rFonts w:ascii="Segoe UI" w:eastAsia="Times New Roman" w:hAnsi="Segoe UI" w:cs="Segoe UI"/>
          <w:color w:val="000000"/>
          <w:sz w:val="21"/>
          <w:szCs w:val="21"/>
        </w:rPr>
        <w:t> ID-selectors select only one element each with a unique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The ID-selector is the most specific (and takes precedence); followed by Class-selector; and followed by the general Tag-selector.</w:t>
      </w:r>
    </w:p>
    <w:p w14:paraId="539C674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Locality</w:t>
      </w:r>
    </w:p>
    <w:p w14:paraId="3233957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the "Law of Specificity" cannot resolve the conflict, apply the "Law of Locality". The style-rule that read in last by the browser takes effect. In the above example, there are two ID-selector for </w:t>
      </w:r>
      <w:r w:rsidRPr="007738E0">
        <w:rPr>
          <w:rFonts w:ascii="Consolas" w:eastAsia="Times New Roman" w:hAnsi="Consolas" w:cs="Courier New"/>
          <w:color w:val="000000"/>
          <w:sz w:val="20"/>
          <w:szCs w:val="20"/>
        </w:rPr>
        <w:t>id1</w:t>
      </w:r>
      <w:r w:rsidRPr="007738E0">
        <w:rPr>
          <w:rFonts w:ascii="Segoe UI" w:eastAsia="Times New Roman" w:hAnsi="Segoe UI" w:cs="Segoe UI"/>
          <w:color w:val="000000"/>
          <w:sz w:val="21"/>
          <w:szCs w:val="21"/>
        </w:rPr>
        <w:t>, the latter takes effect.</w:t>
      </w:r>
    </w:p>
    <w:p w14:paraId="7FFAD62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inline style (applied to a specific tag via </w:t>
      </w:r>
      <w:r w:rsidRPr="007738E0">
        <w:rPr>
          <w:rFonts w:ascii="Consolas" w:eastAsia="Times New Roman" w:hAnsi="Consolas" w:cs="Courier New"/>
          <w:color w:val="000000"/>
          <w:sz w:val="20"/>
          <w:szCs w:val="20"/>
        </w:rPr>
        <w:t>style</w:t>
      </w:r>
      <w:r w:rsidRPr="007738E0">
        <w:rPr>
          <w:rFonts w:ascii="Segoe UI" w:eastAsia="Times New Roman" w:hAnsi="Segoe UI" w:cs="Segoe UI"/>
          <w:color w:val="000000"/>
          <w:sz w:val="21"/>
          <w:szCs w:val="21"/>
        </w:rPr>
        <w:t> attribute) overrides the internal style (defined in </w:t>
      </w:r>
      <w:r w:rsidRPr="007738E0">
        <w:rPr>
          <w:rFonts w:ascii="Consolas" w:eastAsia="Times New Roman" w:hAnsi="Consolas" w:cs="Courier New"/>
          <w:color w:val="000000"/>
          <w:sz w:val="20"/>
          <w:szCs w:val="20"/>
        </w:rPr>
        <w:t>&lt;style&gt;</w:t>
      </w:r>
      <w:r w:rsidRPr="007738E0">
        <w:rPr>
          <w:rFonts w:ascii="Segoe UI" w:eastAsia="Times New Roman" w:hAnsi="Segoe UI" w:cs="Segoe UI"/>
          <w:color w:val="000000"/>
          <w:sz w:val="21"/>
          <w:szCs w:val="21"/>
        </w:rPr>
        <w:t>) and external style sheet (defined via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For internal and external styles, the order of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&lt;style&gt;</w:t>
      </w:r>
      <w:r w:rsidRPr="007738E0">
        <w:rPr>
          <w:rFonts w:ascii="Segoe UI" w:eastAsia="Times New Roman" w:hAnsi="Segoe UI" w:cs="Segoe UI"/>
          <w:color w:val="000000"/>
          <w:sz w:val="21"/>
          <w:szCs w:val="21"/>
        </w:rPr>
        <w:t> elements determine the precedence. It is recommended to place the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before </w:t>
      </w:r>
      <w:r w:rsidRPr="007738E0">
        <w:rPr>
          <w:rFonts w:ascii="Consolas" w:eastAsia="Times New Roman" w:hAnsi="Consolas" w:cs="Courier New"/>
          <w:color w:val="000000"/>
          <w:sz w:val="20"/>
          <w:szCs w:val="20"/>
        </w:rPr>
        <w:t>&lt;style&gt;</w:t>
      </w:r>
      <w:r w:rsidRPr="007738E0">
        <w:rPr>
          <w:rFonts w:ascii="Segoe UI" w:eastAsia="Times New Roman" w:hAnsi="Segoe UI" w:cs="Segoe UI"/>
          <w:color w:val="000000"/>
          <w:sz w:val="21"/>
          <w:szCs w:val="21"/>
        </w:rPr>
        <w:t> so that the internal styles can override the external styles.</w:t>
      </w:r>
    </w:p>
    <w:p w14:paraId="54F70FD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Preventing Override: </w:t>
      </w:r>
      <w:r w:rsidRPr="007738E0">
        <w:rPr>
          <w:rFonts w:ascii="Consolas" w:eastAsia="Times New Roman" w:hAnsi="Consolas" w:cs="Segoe UI"/>
          <w:b/>
          <w:bCs/>
          <w:color w:val="444444"/>
          <w:spacing w:val="15"/>
          <w:sz w:val="23"/>
          <w:szCs w:val="23"/>
        </w:rPr>
        <w:t>!important</w:t>
      </w:r>
    </w:p>
    <w:p w14:paraId="25271A8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override all the cascading rules by appending a special property-value </w:t>
      </w:r>
      <w:r w:rsidRPr="007738E0">
        <w:rPr>
          <w:rFonts w:ascii="Consolas" w:eastAsia="Times New Roman" w:hAnsi="Consolas" w:cs="Courier New"/>
          <w:color w:val="000000"/>
          <w:sz w:val="20"/>
          <w:szCs w:val="20"/>
        </w:rPr>
        <w:t>!important</w:t>
      </w:r>
      <w:r w:rsidRPr="007738E0">
        <w:rPr>
          <w:rFonts w:ascii="Segoe UI" w:eastAsia="Times New Roman" w:hAnsi="Segoe UI" w:cs="Segoe UI"/>
          <w:color w:val="000000"/>
          <w:sz w:val="21"/>
          <w:szCs w:val="21"/>
        </w:rPr>
        <w:t>, e.g.,</w:t>
      </w:r>
    </w:p>
    <w:p w14:paraId="6832413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w:t>
      </w:r>
      <w:r w:rsidRPr="007738E0">
        <w:rPr>
          <w:rFonts w:ascii="Consolas" w:eastAsia="Times New Roman" w:hAnsi="Consolas" w:cs="Courier New"/>
          <w:color w:val="000000"/>
          <w:sz w:val="20"/>
          <w:szCs w:val="20"/>
        </w:rPr>
        <w:t xml:space="preserve"> { color:blue </w:t>
      </w:r>
      <w:r w:rsidRPr="007738E0">
        <w:rPr>
          <w:rFonts w:ascii="Consolas" w:eastAsia="Times New Roman" w:hAnsi="Consolas" w:cs="Courier New"/>
          <w:color w:val="E31B23"/>
          <w:sz w:val="20"/>
          <w:szCs w:val="20"/>
        </w:rPr>
        <w:t>!important</w:t>
      </w:r>
      <w:r w:rsidRPr="007738E0">
        <w:rPr>
          <w:rFonts w:ascii="Consolas" w:eastAsia="Times New Roman" w:hAnsi="Consolas" w:cs="Courier New"/>
          <w:color w:val="000000"/>
          <w:sz w:val="20"/>
          <w:szCs w:val="20"/>
        </w:rPr>
        <w:t xml:space="preserve">; background-color:grey; }  </w:t>
      </w:r>
      <w:r w:rsidRPr="007738E0">
        <w:rPr>
          <w:rFonts w:ascii="Consolas" w:eastAsia="Times New Roman" w:hAnsi="Consolas" w:cs="Courier New"/>
          <w:color w:val="009900"/>
          <w:sz w:val="20"/>
          <w:szCs w:val="20"/>
        </w:rPr>
        <w:t>/* color cannot be overridden */</w:t>
      </w:r>
    </w:p>
    <w:p w14:paraId="6AFD3C2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w:t>
      </w:r>
      <w:r w:rsidRPr="007738E0">
        <w:rPr>
          <w:rFonts w:ascii="Consolas" w:eastAsia="Times New Roman" w:hAnsi="Consolas" w:cs="Courier New"/>
          <w:color w:val="000000"/>
          <w:sz w:val="20"/>
          <w:szCs w:val="20"/>
        </w:rPr>
        <w:t xml:space="preserve"> { color:red; background-color:lightblue; }         </w:t>
      </w:r>
      <w:r w:rsidRPr="007738E0">
        <w:rPr>
          <w:rFonts w:ascii="Consolas" w:eastAsia="Times New Roman" w:hAnsi="Consolas" w:cs="Courier New"/>
          <w:color w:val="009900"/>
          <w:sz w:val="20"/>
          <w:szCs w:val="20"/>
        </w:rPr>
        <w:t>/* override background-color only */</w:t>
      </w:r>
    </w:p>
    <w:p w14:paraId="0FF9046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&lt;p&gt;</w:t>
      </w:r>
      <w:r w:rsidRPr="007738E0">
        <w:rPr>
          <w:rFonts w:ascii="Consolas" w:eastAsia="Times New Roman" w:hAnsi="Consolas" w:cs="Courier New"/>
          <w:color w:val="000000"/>
          <w:sz w:val="20"/>
          <w:szCs w:val="20"/>
        </w:rPr>
        <w:t>color is blue but background is lightblue</w:t>
      </w:r>
      <w:r w:rsidRPr="007738E0">
        <w:rPr>
          <w:rFonts w:ascii="Consolas" w:eastAsia="Times New Roman" w:hAnsi="Consolas" w:cs="Courier New"/>
          <w:color w:val="E31B23"/>
          <w:sz w:val="20"/>
          <w:szCs w:val="20"/>
        </w:rPr>
        <w:t>&lt;/p&gt;</w:t>
      </w:r>
    </w:p>
    <w:p w14:paraId="5F2A964B"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7.5  How to Use CSS for Styling HTML Document?</w:t>
      </w:r>
    </w:p>
    <w:p w14:paraId="7FD4A1E5"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use CSS to style your website for good and consistent look and feel, you need to properly structure and partition your web pages.</w:t>
      </w:r>
    </w:p>
    <w:p w14:paraId="1B53C88D"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HTML Division </w:t>
      </w:r>
      <w:r w:rsidRPr="007738E0">
        <w:rPr>
          <w:rFonts w:ascii="Consolas" w:eastAsia="Times New Roman" w:hAnsi="Consolas" w:cs="Segoe UI"/>
          <w:b/>
          <w:bCs/>
          <w:color w:val="444444"/>
          <w:spacing w:val="15"/>
          <w:sz w:val="23"/>
          <w:szCs w:val="23"/>
        </w:rPr>
        <w:t>&lt;div&gt;</w:t>
      </w:r>
      <w:r w:rsidRPr="007738E0">
        <w:rPr>
          <w:rFonts w:ascii="Segoe UI" w:eastAsia="Times New Roman" w:hAnsi="Segoe UI" w:cs="Segoe UI"/>
          <w:b/>
          <w:bCs/>
          <w:color w:val="444444"/>
          <w:spacing w:val="15"/>
          <w:sz w:val="23"/>
          <w:szCs w:val="23"/>
        </w:rPr>
        <w:t> and Span </w:t>
      </w:r>
      <w:r w:rsidRPr="007738E0">
        <w:rPr>
          <w:rFonts w:ascii="Consolas" w:eastAsia="Times New Roman" w:hAnsi="Consolas" w:cs="Segoe UI"/>
          <w:b/>
          <w:bCs/>
          <w:color w:val="444444"/>
          <w:spacing w:val="15"/>
          <w:sz w:val="23"/>
          <w:szCs w:val="23"/>
        </w:rPr>
        <w:t>&lt;span&gt;</w:t>
      </w:r>
      <w:r w:rsidRPr="007738E0">
        <w:rPr>
          <w:rFonts w:ascii="Segoe UI" w:eastAsia="Times New Roman" w:hAnsi="Segoe UI" w:cs="Segoe UI"/>
          <w:b/>
          <w:bCs/>
          <w:color w:val="444444"/>
          <w:spacing w:val="15"/>
          <w:sz w:val="23"/>
          <w:szCs w:val="23"/>
        </w:rPr>
        <w:t> Elements</w:t>
      </w:r>
    </w:p>
    <w:p w14:paraId="7841948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Prior to HTML5, two HTML elements, division </w:t>
      </w:r>
      <w:r w:rsidRPr="007738E0">
        <w:rPr>
          <w:rFonts w:ascii="Consolas" w:eastAsia="Times New Roman" w:hAnsi="Consolas" w:cs="Courier New"/>
          <w:color w:val="000000"/>
          <w:sz w:val="20"/>
          <w:szCs w:val="20"/>
        </w:rPr>
        <w:t>&lt;div&gt;...&lt;/div&gt;</w:t>
      </w:r>
      <w:r w:rsidRPr="007738E0">
        <w:rPr>
          <w:rFonts w:ascii="Segoe UI" w:eastAsia="Times New Roman" w:hAnsi="Segoe UI" w:cs="Segoe UI"/>
          <w:color w:val="000000"/>
          <w:sz w:val="21"/>
          <w:szCs w:val="21"/>
        </w:rPr>
        <w:t> and span </w:t>
      </w:r>
      <w:r w:rsidRPr="007738E0">
        <w:rPr>
          <w:rFonts w:ascii="Consolas" w:eastAsia="Times New Roman" w:hAnsi="Consolas" w:cs="Courier New"/>
          <w:color w:val="000000"/>
          <w:sz w:val="20"/>
          <w:szCs w:val="20"/>
        </w:rPr>
        <w:t>&lt;span&gt;...&lt;/span&gt;</w:t>
      </w:r>
      <w:r w:rsidRPr="007738E0">
        <w:rPr>
          <w:rFonts w:ascii="Segoe UI" w:eastAsia="Times New Roman" w:hAnsi="Segoe UI" w:cs="Segoe UI"/>
          <w:color w:val="000000"/>
          <w:sz w:val="21"/>
          <w:szCs w:val="21"/>
        </w:rPr>
        <w:t> are primarily designed for applying CSS styles. They can be used to create </w:t>
      </w:r>
      <w:r w:rsidRPr="007738E0">
        <w:rPr>
          <w:rFonts w:ascii="Segoe UI" w:eastAsia="Times New Roman" w:hAnsi="Segoe UI" w:cs="Segoe UI"/>
          <w:i/>
          <w:iCs/>
          <w:color w:val="000000"/>
          <w:sz w:val="21"/>
          <w:szCs w:val="21"/>
        </w:rPr>
        <w:t>partitions</w:t>
      </w:r>
      <w:r w:rsidRPr="007738E0">
        <w:rPr>
          <w:rFonts w:ascii="Segoe UI" w:eastAsia="Times New Roman" w:hAnsi="Segoe UI" w:cs="Segoe UI"/>
          <w:color w:val="000000"/>
          <w:sz w:val="21"/>
          <w:szCs w:val="21"/>
        </w:rPr>
        <w:t> in an HTML document to represent logical sections (such as header, content, footer, highlight text, and so on).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is a </w:t>
      </w:r>
      <w:r w:rsidRPr="007738E0">
        <w:rPr>
          <w:rFonts w:ascii="Segoe UI" w:eastAsia="Times New Roman" w:hAnsi="Segoe UI" w:cs="Segoe UI"/>
          <w:i/>
          <w:iCs/>
          <w:color w:val="000000"/>
          <w:sz w:val="21"/>
          <w:szCs w:val="21"/>
        </w:rPr>
        <w:t>block element</w:t>
      </w:r>
      <w:r w:rsidRPr="007738E0">
        <w:rPr>
          <w:rFonts w:ascii="Segoe UI" w:eastAsia="Times New Roman" w:hAnsi="Segoe UI" w:cs="Segoe UI"/>
          <w:color w:val="000000"/>
          <w:sz w:val="21"/>
          <w:szCs w:val="21"/>
        </w:rPr>
        <w:t> which is rectangular in shape; while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is an </w:t>
      </w:r>
      <w:r w:rsidRPr="007738E0">
        <w:rPr>
          <w:rFonts w:ascii="Segoe UI" w:eastAsia="Times New Roman" w:hAnsi="Segoe UI" w:cs="Segoe UI"/>
          <w:i/>
          <w:iCs/>
          <w:color w:val="000000"/>
          <w:sz w:val="21"/>
          <w:szCs w:val="21"/>
        </w:rPr>
        <w:t>inline element</w:t>
      </w:r>
      <w:r w:rsidRPr="007738E0">
        <w:rPr>
          <w:rFonts w:ascii="Segoe UI" w:eastAsia="Times New Roman" w:hAnsi="Segoe UI" w:cs="Segoe UI"/>
          <w:color w:val="000000"/>
          <w:sz w:val="21"/>
          <w:szCs w:val="21"/>
        </w:rPr>
        <w:t> which spans a sequence of characters.</w:t>
      </w:r>
    </w:p>
    <w:p w14:paraId="06EBC79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are </w:t>
      </w:r>
      <w:r w:rsidRPr="007738E0">
        <w:rPr>
          <w:rFonts w:ascii="Segoe UI" w:eastAsia="Times New Roman" w:hAnsi="Segoe UI" w:cs="Segoe UI"/>
          <w:i/>
          <w:iCs/>
          <w:color w:val="000000"/>
          <w:sz w:val="21"/>
          <w:szCs w:val="21"/>
        </w:rPr>
        <w:t>generic</w:t>
      </w:r>
      <w:r w:rsidRPr="007738E0">
        <w:rPr>
          <w:rFonts w:ascii="Segoe UI" w:eastAsia="Times New Roman" w:hAnsi="Segoe UI" w:cs="Segoe UI"/>
          <w:color w:val="000000"/>
          <w:sz w:val="21"/>
          <w:szCs w:val="21"/>
        </w:rPr>
        <w:t> tags for identifying contents. They do not possess any inherent visual properties (unlike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&lt;em&gt;</w:t>
      </w:r>
      <w:r w:rsidRPr="007738E0">
        <w:rPr>
          <w:rFonts w:ascii="Segoe UI" w:eastAsia="Times New Roman" w:hAnsi="Segoe UI" w:cs="Segoe UI"/>
          <w:color w:val="000000"/>
          <w:sz w:val="21"/>
          <w:szCs w:val="21"/>
        </w:rPr>
        <w:t> which are expected to be presented in a certain way). They shall be further qualified with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and attached with CSS styles selected via the ID-selector or Class-selector.</w:t>
      </w:r>
    </w:p>
    <w:p w14:paraId="1E5425A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Modern-day HTML pages use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extensively</w:t>
      </w:r>
      <w:r w:rsidRPr="007738E0">
        <w:rPr>
          <w:rFonts w:ascii="Segoe UI" w:eastAsia="Times New Roman" w:hAnsi="Segoe UI" w:cs="Segoe UI"/>
          <w:color w:val="000000"/>
          <w:sz w:val="21"/>
          <w:szCs w:val="21"/>
        </w:rPr>
        <w:t> to structure the document for applying CSS styles. Old HTML pages uses tables and frames, which should be avoided. HTML5 introduces new semantic elements such as </w:t>
      </w:r>
      <w:r w:rsidRPr="007738E0">
        <w:rPr>
          <w:rFonts w:ascii="Consolas" w:eastAsia="Times New Roman" w:hAnsi="Consolas" w:cs="Courier New"/>
          <w:color w:val="000000"/>
          <w:sz w:val="20"/>
          <w:szCs w:val="20"/>
        </w:rPr>
        <w:t>&lt;header&gt;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&lt;footer&gt;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&lt;section&gt;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&lt;nav&gt;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&lt;article&gt;</w:t>
      </w:r>
      <w:r w:rsidRPr="007738E0">
        <w:rPr>
          <w:rFonts w:ascii="Segoe UI" w:eastAsia="Times New Roman" w:hAnsi="Segoe UI" w:cs="Segoe UI"/>
          <w:color w:val="000000"/>
          <w:sz w:val="21"/>
          <w:szCs w:val="21"/>
        </w:rPr>
        <w:t> to help you better structure your page.</w:t>
      </w:r>
    </w:p>
    <w:p w14:paraId="1D35239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HTML Attributes </w:t>
      </w:r>
      <w:r w:rsidRPr="007738E0">
        <w:rPr>
          <w:rFonts w:ascii="Consolas" w:eastAsia="Times New Roman" w:hAnsi="Consolas" w:cs="Segoe UI"/>
          <w:b/>
          <w:bCs/>
          <w:color w:val="444444"/>
          <w:spacing w:val="15"/>
          <w:sz w:val="23"/>
          <w:szCs w:val="23"/>
        </w:rPr>
        <w:t>id</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class</w:t>
      </w:r>
    </w:p>
    <w:p w14:paraId="1AA2A92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All the HTML elements supports two optional attributes: </w:t>
      </w:r>
      <w:r w:rsidRPr="007738E0">
        <w:rPr>
          <w:rFonts w:ascii="Consolas" w:eastAsia="Times New Roman" w:hAnsi="Consolas" w:cs="Courier New"/>
          <w:color w:val="000000"/>
          <w:sz w:val="20"/>
          <w:szCs w:val="20"/>
        </w:rPr>
        <w:t>id="</w:t>
      </w:r>
      <w:r w:rsidRPr="007738E0">
        <w:rPr>
          <w:rFonts w:ascii="Consolas" w:eastAsia="Times New Roman" w:hAnsi="Consolas" w:cs="Courier New"/>
          <w:i/>
          <w:iCs/>
          <w:color w:val="000000"/>
          <w:sz w:val="20"/>
          <w:szCs w:val="20"/>
        </w:rPr>
        <w:t>id-value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class="</w:t>
      </w:r>
      <w:r w:rsidRPr="007738E0">
        <w:rPr>
          <w:rFonts w:ascii="Consolas" w:eastAsia="Times New Roman" w:hAnsi="Consolas" w:cs="Courier New"/>
          <w:i/>
          <w:iCs/>
          <w:color w:val="000000"/>
          <w:sz w:val="20"/>
          <w:szCs w:val="20"/>
        </w:rPr>
        <w:t>class-value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w:t>
      </w:r>
    </w:p>
    <w:p w14:paraId="6D40F6F7" w14:textId="77777777" w:rsidR="007738E0" w:rsidRPr="007738E0" w:rsidRDefault="007738E0" w:rsidP="007738E0">
      <w:pPr>
        <w:numPr>
          <w:ilvl w:val="0"/>
          <w:numId w:val="4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assign an </w:t>
      </w:r>
      <w:r w:rsidRPr="007738E0">
        <w:rPr>
          <w:rFonts w:ascii="Consolas" w:eastAsia="Times New Roman" w:hAnsi="Consolas" w:cs="Courier New"/>
          <w:color w:val="000000"/>
          <w:sz w:val="20"/>
          <w:szCs w:val="20"/>
        </w:rPr>
        <w:t>id="</w:t>
      </w:r>
      <w:r w:rsidRPr="007738E0">
        <w:rPr>
          <w:rFonts w:ascii="Consolas" w:eastAsia="Times New Roman" w:hAnsi="Consolas" w:cs="Courier New"/>
          <w:i/>
          <w:iCs/>
          <w:color w:val="000000"/>
          <w:sz w:val="20"/>
          <w:szCs w:val="20"/>
        </w:rPr>
        <w:t>id-value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attribute to an HTML element to uniquely identify that element.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-value must be unique within the HTML document. In other words, no two elements can have the same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-value.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 can be used by CSS (as well as JavaScript) to select that particular element. For example,</w:t>
      </w:r>
    </w:p>
    <w:p w14:paraId="704F56D7" w14:textId="77777777" w:rsidR="007738E0" w:rsidRPr="007738E0" w:rsidRDefault="007738E0" w:rsidP="007738E0">
      <w:pPr>
        <w:numPr>
          <w:ilvl w:val="0"/>
          <w:numId w:val="4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id="header"</w:t>
      </w:r>
      <w:r w:rsidRPr="007738E0">
        <w:rPr>
          <w:rFonts w:ascii="Consolas" w:eastAsia="Times New Roman" w:hAnsi="Consolas" w:cs="Courier New"/>
          <w:color w:val="000000"/>
          <w:sz w:val="20"/>
          <w:szCs w:val="20"/>
        </w:rPr>
        <w:t>&gt;&lt;h1&gt;Header Section&lt;/h1&gt; ...... &lt;/div&gt;</w:t>
      </w:r>
    </w:p>
    <w:p w14:paraId="2EC372B6" w14:textId="77777777" w:rsidR="007738E0" w:rsidRPr="007738E0" w:rsidRDefault="007738E0" w:rsidP="007738E0">
      <w:pPr>
        <w:numPr>
          <w:ilvl w:val="0"/>
          <w:numId w:val="4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id="content"</w:t>
      </w:r>
      <w:r w:rsidRPr="007738E0">
        <w:rPr>
          <w:rFonts w:ascii="Consolas" w:eastAsia="Times New Roman" w:hAnsi="Consolas" w:cs="Courier New"/>
          <w:color w:val="000000"/>
          <w:sz w:val="20"/>
          <w:szCs w:val="20"/>
        </w:rPr>
        <w:t>&gt;&lt;h1&gt;Content Section&lt;/h1&gt; ...... &lt;/div&gt;</w:t>
      </w:r>
    </w:p>
    <w:p w14:paraId="1B148CA8" w14:textId="77777777" w:rsidR="007738E0" w:rsidRPr="007738E0" w:rsidRDefault="007738E0" w:rsidP="007738E0">
      <w:pPr>
        <w:numPr>
          <w:ilvl w:val="0"/>
          <w:numId w:val="4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id="footer"</w:t>
      </w:r>
      <w:r w:rsidRPr="007738E0">
        <w:rPr>
          <w:rFonts w:ascii="Consolas" w:eastAsia="Times New Roman" w:hAnsi="Consolas" w:cs="Courier New"/>
          <w:color w:val="000000"/>
          <w:sz w:val="20"/>
          <w:szCs w:val="20"/>
        </w:rPr>
        <w:t>&gt;&lt;h1&gt;Footer Section&lt;/h1&gt; ....... &lt;/div&gt;</w:t>
      </w:r>
    </w:p>
    <w:p w14:paraId="7E64C904" w14:textId="77777777" w:rsidR="007738E0" w:rsidRPr="007738E0" w:rsidRDefault="007738E0" w:rsidP="007738E0">
      <w:pPr>
        <w:numPr>
          <w:ilvl w:val="0"/>
          <w:numId w:val="4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Similarly, you can assign </w:t>
      </w:r>
      <w:r w:rsidRPr="007738E0">
        <w:rPr>
          <w:rFonts w:ascii="Consolas" w:eastAsia="Times New Roman" w:hAnsi="Consolas" w:cs="Courier New"/>
          <w:color w:val="000000"/>
          <w:sz w:val="20"/>
          <w:szCs w:val="20"/>
        </w:rPr>
        <w:t>class="</w:t>
      </w:r>
      <w:r w:rsidRPr="007738E0">
        <w:rPr>
          <w:rFonts w:ascii="Consolas" w:eastAsia="Times New Roman" w:hAnsi="Consolas" w:cs="Courier New"/>
          <w:i/>
          <w:iCs/>
          <w:color w:val="000000"/>
          <w:sz w:val="20"/>
          <w:szCs w:val="20"/>
        </w:rPr>
        <w:t>class-value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attribute to a class of elements having the same presentation properties and appearance. The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-value needs not be unique. That is, the same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-value can be assigned to many HTML elements. In other words, these HTML elements form a </w:t>
      </w:r>
      <w:r w:rsidRPr="007738E0">
        <w:rPr>
          <w:rFonts w:ascii="Segoe UI" w:eastAsia="Times New Roman" w:hAnsi="Segoe UI" w:cs="Segoe UI"/>
          <w:i/>
          <w:iCs/>
          <w:color w:val="000000"/>
          <w:sz w:val="21"/>
          <w:szCs w:val="21"/>
        </w:rPr>
        <w:t>sub-class</w:t>
      </w:r>
      <w:r w:rsidRPr="007738E0">
        <w:rPr>
          <w:rFonts w:ascii="Segoe UI" w:eastAsia="Times New Roman" w:hAnsi="Segoe UI" w:cs="Segoe UI"/>
          <w:color w:val="000000"/>
          <w:sz w:val="21"/>
          <w:szCs w:val="21"/>
        </w:rPr>
        <w:t> (hence, the keyword </w:t>
      </w:r>
      <w:r w:rsidRPr="007738E0">
        <w:rPr>
          <w:rFonts w:ascii="Segoe UI" w:eastAsia="Times New Roman" w:hAnsi="Segoe UI" w:cs="Segoe UI"/>
          <w:i/>
          <w:iCs/>
          <w:color w:val="000000"/>
          <w:sz w:val="21"/>
          <w:szCs w:val="21"/>
        </w:rPr>
        <w:t>class</w:t>
      </w:r>
      <w:r w:rsidRPr="007738E0">
        <w:rPr>
          <w:rFonts w:ascii="Segoe UI" w:eastAsia="Times New Roman" w:hAnsi="Segoe UI" w:cs="Segoe UI"/>
          <w:color w:val="000000"/>
          <w:sz w:val="21"/>
          <w:szCs w:val="21"/>
        </w:rPr>
        <w:t>). The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is primarily used by CSS to apply a common set of styles to all the elements of the same </w:t>
      </w:r>
      <w:r w:rsidRPr="007738E0">
        <w:rPr>
          <w:rFonts w:ascii="Consolas" w:eastAsia="Times New Roman" w:hAnsi="Consolas" w:cs="Courier New"/>
          <w:color w:val="000000"/>
          <w:sz w:val="20"/>
          <w:szCs w:val="20"/>
        </w:rPr>
        <w:t>class. </w:t>
      </w:r>
      <w:r w:rsidRPr="007738E0">
        <w:rPr>
          <w:rFonts w:ascii="Segoe UI" w:eastAsia="Times New Roman" w:hAnsi="Segoe UI" w:cs="Segoe UI"/>
          <w:color w:val="000000"/>
          <w:sz w:val="21"/>
          <w:szCs w:val="21"/>
        </w:rPr>
        <w:t>For example,</w:t>
      </w:r>
    </w:p>
    <w:p w14:paraId="7B80A34C" w14:textId="77777777" w:rsidR="007738E0" w:rsidRPr="007738E0" w:rsidRDefault="007738E0" w:rsidP="007738E0">
      <w:pPr>
        <w:numPr>
          <w:ilvl w:val="0"/>
          <w:numId w:val="4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class="highlight"</w:t>
      </w:r>
      <w:r w:rsidRPr="007738E0">
        <w:rPr>
          <w:rFonts w:ascii="Consolas" w:eastAsia="Times New Roman" w:hAnsi="Consolas" w:cs="Courier New"/>
          <w:color w:val="000000"/>
          <w:sz w:val="20"/>
          <w:szCs w:val="20"/>
        </w:rPr>
        <w:t>&gt;A highlighted paragraph&lt;/p&gt;</w:t>
      </w:r>
    </w:p>
    <w:p w14:paraId="11059CC3" w14:textId="77777777" w:rsidR="007738E0" w:rsidRPr="007738E0" w:rsidRDefault="007738E0" w:rsidP="007738E0">
      <w:pPr>
        <w:numPr>
          <w:ilvl w:val="0"/>
          <w:numId w:val="4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class="highlight"</w:t>
      </w:r>
      <w:r w:rsidRPr="007738E0">
        <w:rPr>
          <w:rFonts w:ascii="Consolas" w:eastAsia="Times New Roman" w:hAnsi="Consolas" w:cs="Courier New"/>
          <w:color w:val="000000"/>
          <w:sz w:val="20"/>
          <w:szCs w:val="20"/>
        </w:rPr>
        <w:t>&gt;Another highlighted paragraph&lt;/p&gt;</w:t>
      </w:r>
    </w:p>
    <w:p w14:paraId="1F5BABF3" w14:textId="77777777" w:rsidR="007738E0" w:rsidRPr="007738E0" w:rsidRDefault="007738E0" w:rsidP="007738E0">
      <w:pPr>
        <w:numPr>
          <w:ilvl w:val="0"/>
          <w:numId w:val="4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may contain multiple values, separated by space, e.g.,</w:t>
      </w:r>
    </w:p>
    <w:p w14:paraId="1AE04B38" w14:textId="77777777" w:rsidR="007738E0" w:rsidRPr="007738E0" w:rsidRDefault="007738E0" w:rsidP="007738E0">
      <w:pPr>
        <w:numPr>
          <w:ilvl w:val="0"/>
          <w:numId w:val="4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class="highlight underline"</w:t>
      </w:r>
      <w:r w:rsidRPr="007738E0">
        <w:rPr>
          <w:rFonts w:ascii="Consolas" w:eastAsia="Times New Roman" w:hAnsi="Consolas" w:cs="Courier New"/>
          <w:color w:val="000000"/>
          <w:sz w:val="20"/>
          <w:szCs w:val="20"/>
        </w:rPr>
        <w:t>&gt;This paragraph element has two class values&lt;/p&gt;</w:t>
      </w:r>
    </w:p>
    <w:p w14:paraId="29B250D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CSS Tag-Selector (</w:t>
      </w:r>
      <w:r w:rsidRPr="007738E0">
        <w:rPr>
          <w:rFonts w:ascii="Consolas" w:eastAsia="Times New Roman" w:hAnsi="Consolas" w:cs="Segoe UI"/>
          <w:b/>
          <w:bCs/>
          <w:color w:val="444444"/>
          <w:spacing w:val="15"/>
          <w:sz w:val="23"/>
          <w:szCs w:val="23"/>
        </w:rPr>
        <w:t>T</w:t>
      </w:r>
      <w:r w:rsidRPr="007738E0">
        <w:rPr>
          <w:rFonts w:ascii="Segoe UI" w:eastAsia="Times New Roman" w:hAnsi="Segoe UI" w:cs="Segoe UI"/>
          <w:b/>
          <w:bCs/>
          <w:color w:val="444444"/>
          <w:spacing w:val="15"/>
          <w:sz w:val="23"/>
          <w:szCs w:val="23"/>
        </w:rPr>
        <w:t>)</w:t>
      </w:r>
    </w:p>
    <w:p w14:paraId="38D3924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CSS </w:t>
      </w:r>
      <w:r w:rsidRPr="007738E0">
        <w:rPr>
          <w:rFonts w:ascii="Segoe UI" w:eastAsia="Times New Roman" w:hAnsi="Segoe UI" w:cs="Segoe UI"/>
          <w:i/>
          <w:iCs/>
          <w:color w:val="000000"/>
          <w:sz w:val="21"/>
          <w:szCs w:val="21"/>
        </w:rPr>
        <w:t>Tag-selector</w:t>
      </w:r>
      <w:r w:rsidRPr="007738E0">
        <w:rPr>
          <w:rFonts w:ascii="Segoe UI" w:eastAsia="Times New Roman" w:hAnsi="Segoe UI" w:cs="Segoe UI"/>
          <w:color w:val="000000"/>
          <w:sz w:val="21"/>
          <w:szCs w:val="21"/>
        </w:rPr>
        <w:t> selects HTML elements based on the </w:t>
      </w:r>
      <w:r w:rsidRPr="007738E0">
        <w:rPr>
          <w:rFonts w:ascii="Segoe UI" w:eastAsia="Times New Roman" w:hAnsi="Segoe UI" w:cs="Segoe UI"/>
          <w:i/>
          <w:iCs/>
          <w:color w:val="000000"/>
          <w:sz w:val="21"/>
          <w:szCs w:val="21"/>
        </w:rPr>
        <w:t>tag-name</w:t>
      </w:r>
      <w:r w:rsidRPr="007738E0">
        <w:rPr>
          <w:rFonts w:ascii="Segoe UI" w:eastAsia="Times New Roman" w:hAnsi="Segoe UI" w:cs="Segoe UI"/>
          <w:color w:val="000000"/>
          <w:sz w:val="21"/>
          <w:szCs w:val="21"/>
        </w:rPr>
        <w:t>, e.g.,</w:t>
      </w:r>
    </w:p>
    <w:p w14:paraId="27A0AA8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tag selector */</w:t>
      </w:r>
    </w:p>
    <w:p w14:paraId="59B9ED7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h2</w:t>
      </w:r>
      <w:r w:rsidRPr="007738E0">
        <w:rPr>
          <w:rFonts w:ascii="Consolas" w:eastAsia="Times New Roman" w:hAnsi="Consolas" w:cs="Courier New"/>
          <w:color w:val="000000"/>
          <w:sz w:val="20"/>
          <w:szCs w:val="20"/>
        </w:rPr>
        <w:t xml:space="preserve"> { background-color:black; color:white; text-align:center; }</w:t>
      </w:r>
    </w:p>
    <w:p w14:paraId="4CD8609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CSS ID-Selector (</w:t>
      </w:r>
      <w:r w:rsidRPr="007738E0">
        <w:rPr>
          <w:rFonts w:ascii="Consolas" w:eastAsia="Times New Roman" w:hAnsi="Consolas" w:cs="Segoe UI"/>
          <w:b/>
          <w:bCs/>
          <w:color w:val="444444"/>
          <w:spacing w:val="15"/>
          <w:sz w:val="23"/>
          <w:szCs w:val="23"/>
        </w:rPr>
        <w:t>#D</w:t>
      </w:r>
      <w:r w:rsidRPr="007738E0">
        <w:rPr>
          <w:rFonts w:ascii="Segoe UI" w:eastAsia="Times New Roman" w:hAnsi="Segoe UI" w:cs="Segoe UI"/>
          <w:b/>
          <w:bCs/>
          <w:color w:val="444444"/>
          <w:spacing w:val="15"/>
          <w:sz w:val="23"/>
          <w:szCs w:val="23"/>
        </w:rPr>
        <w:t>)</w:t>
      </w:r>
    </w:p>
    <w:p w14:paraId="23FFA4E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CSS </w:t>
      </w:r>
      <w:r w:rsidRPr="007738E0">
        <w:rPr>
          <w:rFonts w:ascii="Segoe UI" w:eastAsia="Times New Roman" w:hAnsi="Segoe UI" w:cs="Segoe UI"/>
          <w:i/>
          <w:iCs/>
          <w:color w:val="000000"/>
          <w:sz w:val="21"/>
          <w:szCs w:val="21"/>
        </w:rPr>
        <w:t>ID-selector</w:t>
      </w:r>
      <w:r w:rsidRPr="007738E0">
        <w:rPr>
          <w:rFonts w:ascii="Segoe UI" w:eastAsia="Times New Roman" w:hAnsi="Segoe UI" w:cs="Segoe UI"/>
          <w:color w:val="000000"/>
          <w:sz w:val="21"/>
          <w:szCs w:val="21"/>
        </w:rPr>
        <w:t>, which begins with a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followed by an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selects a unique element (because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is supposed to be unique) in the document. For example,</w:t>
      </w:r>
    </w:p>
    <w:p w14:paraId="2166166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ID-selector (id-value is unique in a document) */</w:t>
      </w:r>
    </w:p>
    <w:p w14:paraId="647610C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#header</w:t>
      </w:r>
      <w:r w:rsidRPr="007738E0">
        <w:rPr>
          <w:rFonts w:ascii="Consolas" w:eastAsia="Times New Roman" w:hAnsi="Consolas" w:cs="Courier New"/>
          <w:color w:val="000000"/>
          <w:sz w:val="20"/>
          <w:szCs w:val="20"/>
        </w:rPr>
        <w:t xml:space="preserve">   { font-size:18px; color:cyan; }</w:t>
      </w:r>
    </w:p>
    <w:p w14:paraId="206EBEA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#content</w:t>
      </w:r>
      <w:r w:rsidRPr="007738E0">
        <w:rPr>
          <w:rFonts w:ascii="Consolas" w:eastAsia="Times New Roman" w:hAnsi="Consolas" w:cs="Courier New"/>
          <w:color w:val="000000"/>
          <w:sz w:val="20"/>
          <w:szCs w:val="20"/>
        </w:rPr>
        <w:t xml:space="preserve">  { font-size:14px; color:black; }</w:t>
      </w:r>
    </w:p>
    <w:p w14:paraId="5395832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#footer</w:t>
      </w:r>
      <w:r w:rsidRPr="007738E0">
        <w:rPr>
          <w:rFonts w:ascii="Consolas" w:eastAsia="Times New Roman" w:hAnsi="Consolas" w:cs="Courier New"/>
          <w:color w:val="000000"/>
          <w:sz w:val="20"/>
          <w:szCs w:val="20"/>
        </w:rPr>
        <w:t xml:space="preserve">   { font-size:12px; color:orange; }</w:t>
      </w:r>
    </w:p>
    <w:p w14:paraId="29D66C7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CSS Class-Selector (</w:t>
      </w:r>
      <w:r w:rsidRPr="007738E0">
        <w:rPr>
          <w:rFonts w:ascii="Consolas" w:eastAsia="Times New Roman" w:hAnsi="Consolas" w:cs="Segoe UI"/>
          <w:b/>
          <w:bCs/>
          <w:color w:val="444444"/>
          <w:spacing w:val="15"/>
          <w:sz w:val="23"/>
          <w:szCs w:val="23"/>
        </w:rPr>
        <w:t>.C</w:t>
      </w:r>
      <w:r w:rsidRPr="007738E0">
        <w:rPr>
          <w:rFonts w:ascii="Segoe UI" w:eastAsia="Times New Roman" w:hAnsi="Segoe UI" w:cs="Segoe UI"/>
          <w:b/>
          <w:bCs/>
          <w:color w:val="444444"/>
          <w:spacing w:val="15"/>
          <w:sz w:val="23"/>
          <w:szCs w:val="23"/>
        </w:rPr>
        <w:t>)</w:t>
      </w:r>
    </w:p>
    <w:p w14:paraId="220C6C5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CSS </w:t>
      </w:r>
      <w:r w:rsidRPr="007738E0">
        <w:rPr>
          <w:rFonts w:ascii="Segoe UI" w:eastAsia="Times New Roman" w:hAnsi="Segoe UI" w:cs="Segoe UI"/>
          <w:i/>
          <w:iCs/>
          <w:color w:val="000000"/>
          <w:sz w:val="21"/>
          <w:szCs w:val="21"/>
        </w:rPr>
        <w:t>Class-selector</w:t>
      </w:r>
      <w:r w:rsidRPr="007738E0">
        <w:rPr>
          <w:rFonts w:ascii="Segoe UI" w:eastAsia="Times New Roman" w:hAnsi="Segoe UI" w:cs="Segoe UI"/>
          <w:color w:val="000000"/>
          <w:sz w:val="21"/>
          <w:szCs w:val="21"/>
        </w:rPr>
        <w:t>, which begins with a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followed by a classname, selects ALL elements having that class value. For example,</w:t>
      </w:r>
    </w:p>
    <w:p w14:paraId="51A4641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Class-selector (class value needs not be unique) */</w:t>
      </w:r>
    </w:p>
    <w:p w14:paraId="2AA1ED6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lastRenderedPageBreak/>
        <w:t>.highlight</w:t>
      </w:r>
      <w:r w:rsidRPr="007738E0">
        <w:rPr>
          <w:rFonts w:ascii="Consolas" w:eastAsia="Times New Roman" w:hAnsi="Consolas" w:cs="Courier New"/>
          <w:color w:val="000000"/>
          <w:sz w:val="20"/>
          <w:szCs w:val="20"/>
        </w:rPr>
        <w:t xml:space="preserve"> { background-color: #ff0; }</w:t>
      </w:r>
    </w:p>
    <w:p w14:paraId="211D50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.underline</w:t>
      </w:r>
      <w:r w:rsidRPr="007738E0">
        <w:rPr>
          <w:rFonts w:ascii="Consolas" w:eastAsia="Times New Roman" w:hAnsi="Consolas" w:cs="Courier New"/>
          <w:color w:val="000000"/>
          <w:sz w:val="20"/>
          <w:szCs w:val="20"/>
        </w:rPr>
        <w:t xml:space="preserve"> { text-decoration: underline; }</w:t>
      </w:r>
    </w:p>
    <w:p w14:paraId="7CAEADE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.green</w:t>
      </w:r>
      <w:r w:rsidRPr="007738E0">
        <w:rPr>
          <w:rFonts w:ascii="Consolas" w:eastAsia="Times New Roman" w:hAnsi="Consolas" w:cs="Courier New"/>
          <w:color w:val="000000"/>
          <w:sz w:val="20"/>
          <w:szCs w:val="20"/>
        </w:rPr>
        <w:t xml:space="preserve">     { color:green; text-decoration:underline; }</w:t>
      </w:r>
    </w:p>
    <w:p w14:paraId="5452A24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.blue</w:t>
      </w:r>
      <w:r w:rsidRPr="007738E0">
        <w:rPr>
          <w:rFonts w:ascii="Consolas" w:eastAsia="Times New Roman" w:hAnsi="Consolas" w:cs="Courier New"/>
          <w:color w:val="000000"/>
          <w:sz w:val="20"/>
          <w:szCs w:val="20"/>
        </w:rPr>
        <w:t xml:space="preserve">      { color:blue;  }</w:t>
      </w:r>
    </w:p>
    <w:p w14:paraId="0128678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Applying CSS</w:t>
      </w:r>
    </w:p>
    <w:p w14:paraId="0618181C" w14:textId="77777777" w:rsidR="007738E0" w:rsidRPr="007738E0" w:rsidRDefault="007738E0" w:rsidP="007738E0">
      <w:pPr>
        <w:numPr>
          <w:ilvl w:val="0"/>
          <w:numId w:val="47"/>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Firstly, partition your web page in semantic partitions using 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elements, or the newer HTML5's </w:t>
      </w:r>
      <w:r w:rsidRPr="007738E0">
        <w:rPr>
          <w:rFonts w:ascii="Consolas" w:eastAsia="Times New Roman" w:hAnsi="Consolas" w:cs="Courier New"/>
          <w:color w:val="000000"/>
          <w:sz w:val="20"/>
          <w:szCs w:val="20"/>
        </w:rPr>
        <w:t>&lt;header&gt;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&lt;footer&gt;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&lt;section&gt;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&lt;article&gt;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&lt;nav&gt;</w:t>
      </w:r>
      <w:r w:rsidRPr="007738E0">
        <w:rPr>
          <w:rFonts w:ascii="Segoe UI" w:eastAsia="Times New Roman" w:hAnsi="Segoe UI" w:cs="Segoe UI"/>
          <w:color w:val="000000"/>
          <w:sz w:val="21"/>
          <w:szCs w:val="21"/>
        </w:rPr>
        <w:t> elements.</w:t>
      </w:r>
    </w:p>
    <w:p w14:paraId="6561A5E4" w14:textId="77777777" w:rsidR="007738E0" w:rsidRPr="007738E0" w:rsidRDefault="007738E0" w:rsidP="007738E0">
      <w:pPr>
        <w:numPr>
          <w:ilvl w:val="0"/>
          <w:numId w:val="47"/>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Assign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to each of the partitions. Use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if it is unique (in formatting); otherwise, use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(more than one partitions have the same formatting).</w:t>
      </w:r>
    </w:p>
    <w:p w14:paraId="6E25F83F" w14:textId="77777777" w:rsidR="007738E0" w:rsidRPr="007738E0" w:rsidRDefault="007738E0" w:rsidP="007738E0">
      <w:pPr>
        <w:numPr>
          <w:ilvl w:val="0"/>
          <w:numId w:val="47"/>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Write the CSS style rules for tag, id and class.</w:t>
      </w:r>
    </w:p>
    <w:p w14:paraId="41B1705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The following HTML page is divided into three sections. Selected texts are marked with the </w:t>
      </w:r>
      <w:r w:rsidRPr="007738E0">
        <w:rPr>
          <w:rFonts w:ascii="Consolas" w:eastAsia="Times New Roman" w:hAnsi="Consolas" w:cs="Courier New"/>
          <w:color w:val="000000"/>
          <w:sz w:val="20"/>
          <w:szCs w:val="20"/>
        </w:rPr>
        <w:t>&lt;span&gt;</w:t>
      </w:r>
      <w:r w:rsidRPr="007738E0">
        <w:rPr>
          <w:rFonts w:ascii="Segoe UI" w:eastAsia="Times New Roman" w:hAnsi="Segoe UI" w:cs="Segoe UI"/>
          <w:color w:val="000000"/>
          <w:sz w:val="21"/>
          <w:szCs w:val="21"/>
        </w:rPr>
        <w:t> tags, with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of "</w:t>
      </w:r>
      <w:r w:rsidRPr="007738E0">
        <w:rPr>
          <w:rFonts w:ascii="Consolas" w:eastAsia="Times New Roman" w:hAnsi="Consolas" w:cs="Courier New"/>
          <w:color w:val="000000"/>
          <w:sz w:val="20"/>
          <w:szCs w:val="20"/>
        </w:rPr>
        <w:t>green</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blue</w:t>
      </w:r>
      <w:r w:rsidRPr="007738E0">
        <w:rPr>
          <w:rFonts w:ascii="Segoe UI" w:eastAsia="Times New Roman" w:hAnsi="Segoe UI" w:cs="Segoe UI"/>
          <w:color w:val="000000"/>
          <w:sz w:val="21"/>
          <w:szCs w:val="21"/>
        </w:rPr>
        <w:t>".</w:t>
      </w:r>
    </w:p>
    <w:p w14:paraId="4F3073C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&lt;!DOCTYPE html&gt;</w:t>
      </w:r>
    </w:p>
    <w:p w14:paraId="10D68AE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 lang="en"&gt;</w:t>
      </w:r>
    </w:p>
    <w:p w14:paraId="119AE80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7EC42BE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&lt;title&gt;Structure Web Page and apply style&lt;/title&gt;</w:t>
      </w:r>
    </w:p>
    <w:p w14:paraId="46D55B8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&lt;meta charset="utf-8"&gt;</w:t>
      </w:r>
    </w:p>
    <w:p w14:paraId="0225AB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&lt;link href="MyStyle.css" rel="stylesheet"&gt;</w:t>
      </w:r>
    </w:p>
    <w:p w14:paraId="7A313CB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4DF2416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61C4A50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4FFBBA6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&lt;header&gt;</w:t>
      </w:r>
    </w:p>
    <w:p w14:paraId="072A2E5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&lt;h1&gt;Heading&lt;/h1&gt;</w:t>
      </w:r>
    </w:p>
    <w:p w14:paraId="783FEF2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&lt;/header&gt;</w:t>
      </w:r>
    </w:p>
    <w:p w14:paraId="47C5C2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08B1FF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&lt;section </w:t>
      </w:r>
      <w:r w:rsidRPr="007738E0">
        <w:rPr>
          <w:rFonts w:ascii="Consolas" w:eastAsia="Times New Roman" w:hAnsi="Consolas" w:cs="Courier New"/>
          <w:color w:val="E31B23"/>
          <w:sz w:val="20"/>
          <w:szCs w:val="20"/>
        </w:rPr>
        <w:t>id="content"</w:t>
      </w:r>
      <w:r w:rsidRPr="007738E0">
        <w:rPr>
          <w:rFonts w:ascii="Consolas" w:eastAsia="Times New Roman" w:hAnsi="Consolas" w:cs="Courier New"/>
          <w:color w:val="000000"/>
          <w:sz w:val="20"/>
          <w:szCs w:val="20"/>
        </w:rPr>
        <w:t>&gt;</w:t>
      </w:r>
    </w:p>
    <w:p w14:paraId="2FB60DD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&lt;h2&gt;Hello&lt;/h2&gt;</w:t>
      </w:r>
    </w:p>
    <w:p w14:paraId="763C9EE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&lt;p&gt;Lorem ipsum dolor sit amet, </w:t>
      </w:r>
      <w:r w:rsidRPr="007738E0">
        <w:rPr>
          <w:rFonts w:ascii="Consolas" w:eastAsia="Times New Roman" w:hAnsi="Consolas" w:cs="Courier New"/>
          <w:color w:val="E31B23"/>
          <w:sz w:val="20"/>
          <w:szCs w:val="20"/>
        </w:rPr>
        <w:t>&lt;span class="green"&gt;</w:t>
      </w:r>
      <w:r w:rsidRPr="007738E0">
        <w:rPr>
          <w:rFonts w:ascii="Consolas" w:eastAsia="Times New Roman" w:hAnsi="Consolas" w:cs="Courier New"/>
          <w:color w:val="000000"/>
          <w:sz w:val="20"/>
          <w:szCs w:val="20"/>
        </w:rPr>
        <w:t>consectetur adipisicing</w:t>
      </w:r>
      <w:r w:rsidRPr="007738E0">
        <w:rPr>
          <w:rFonts w:ascii="Consolas" w:eastAsia="Times New Roman" w:hAnsi="Consolas" w:cs="Courier New"/>
          <w:color w:val="E31B23"/>
          <w:sz w:val="20"/>
          <w:szCs w:val="20"/>
        </w:rPr>
        <w:t>&lt;/span&gt;</w:t>
      </w:r>
      <w:r w:rsidRPr="007738E0">
        <w:rPr>
          <w:rFonts w:ascii="Consolas" w:eastAsia="Times New Roman" w:hAnsi="Consolas" w:cs="Courier New"/>
          <w:color w:val="000000"/>
          <w:sz w:val="20"/>
          <w:szCs w:val="20"/>
        </w:rPr>
        <w:t xml:space="preserve"> elit, sed do</w:t>
      </w:r>
    </w:p>
    <w:p w14:paraId="0EA9FD6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eiusmod </w:t>
      </w:r>
      <w:r w:rsidRPr="007738E0">
        <w:rPr>
          <w:rFonts w:ascii="Consolas" w:eastAsia="Times New Roman" w:hAnsi="Consolas" w:cs="Courier New"/>
          <w:color w:val="E31B23"/>
          <w:sz w:val="20"/>
          <w:szCs w:val="20"/>
        </w:rPr>
        <w:t>&lt;span class="green"&gt;</w:t>
      </w:r>
      <w:r w:rsidRPr="007738E0">
        <w:rPr>
          <w:rFonts w:ascii="Consolas" w:eastAsia="Times New Roman" w:hAnsi="Consolas" w:cs="Courier New"/>
          <w:color w:val="000000"/>
          <w:sz w:val="20"/>
          <w:szCs w:val="20"/>
        </w:rPr>
        <w:t>tempor incididunt ut labore et dolore magna aliqua. Ut enim ad</w:t>
      </w:r>
    </w:p>
    <w:p w14:paraId="2A6B5C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minim veniam, quis nostrud exercitation ullamco laboris nisi ut aliquip ex ea commodo consequat.</w:t>
      </w:r>
    </w:p>
    <w:p w14:paraId="73D4963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Duis aute irure dolor in</w:t>
      </w:r>
      <w:r w:rsidRPr="007738E0">
        <w:rPr>
          <w:rFonts w:ascii="Consolas" w:eastAsia="Times New Roman" w:hAnsi="Consolas" w:cs="Courier New"/>
          <w:color w:val="E31B23"/>
          <w:sz w:val="20"/>
          <w:szCs w:val="20"/>
        </w:rPr>
        <w:t>&lt;/span&gt;</w:t>
      </w:r>
      <w:r w:rsidRPr="007738E0">
        <w:rPr>
          <w:rFonts w:ascii="Consolas" w:eastAsia="Times New Roman" w:hAnsi="Consolas" w:cs="Courier New"/>
          <w:color w:val="000000"/>
          <w:sz w:val="20"/>
          <w:szCs w:val="20"/>
        </w:rPr>
        <w:t xml:space="preserve"> reprehenderit in voluptate </w:t>
      </w:r>
      <w:r w:rsidRPr="007738E0">
        <w:rPr>
          <w:rFonts w:ascii="Consolas" w:eastAsia="Times New Roman" w:hAnsi="Consolas" w:cs="Courier New"/>
          <w:color w:val="E31B23"/>
          <w:sz w:val="20"/>
          <w:szCs w:val="20"/>
        </w:rPr>
        <w:t>&lt;span class="blue"&gt;</w:t>
      </w:r>
      <w:r w:rsidRPr="007738E0">
        <w:rPr>
          <w:rFonts w:ascii="Consolas" w:eastAsia="Times New Roman" w:hAnsi="Consolas" w:cs="Courier New"/>
          <w:color w:val="000000"/>
          <w:sz w:val="20"/>
          <w:szCs w:val="20"/>
        </w:rPr>
        <w:t>velit esse</w:t>
      </w:r>
      <w:r w:rsidRPr="007738E0">
        <w:rPr>
          <w:rFonts w:ascii="Consolas" w:eastAsia="Times New Roman" w:hAnsi="Consolas" w:cs="Courier New"/>
          <w:color w:val="E31B23"/>
          <w:sz w:val="20"/>
          <w:szCs w:val="20"/>
        </w:rPr>
        <w:t>&lt;/span&gt;</w:t>
      </w:r>
    </w:p>
    <w:p w14:paraId="3D92AE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cillum dolore eu fugiat nulla pariatur.&lt;/p&gt;</w:t>
      </w:r>
    </w:p>
    <w:p w14:paraId="3F40BA2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&lt;/section&gt;</w:t>
      </w:r>
    </w:p>
    <w:p w14:paraId="31319E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5788D0D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&lt;footer&gt;</w:t>
      </w:r>
    </w:p>
    <w:p w14:paraId="36C138A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&lt;p&gt;Footer&lt;/p&gt;</w:t>
      </w:r>
    </w:p>
    <w:p w14:paraId="2DA62E8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&lt;/footer&gt;</w:t>
      </w:r>
    </w:p>
    <w:p w14:paraId="5B53300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&lt;/body&gt;</w:t>
      </w:r>
    </w:p>
    <w:p w14:paraId="21657D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4D7CB65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CSS file "</w:t>
      </w:r>
      <w:r w:rsidRPr="007738E0">
        <w:rPr>
          <w:rFonts w:ascii="Consolas" w:eastAsia="Times New Roman" w:hAnsi="Consolas" w:cs="Courier New"/>
          <w:color w:val="000000"/>
          <w:sz w:val="20"/>
          <w:szCs w:val="20"/>
        </w:rPr>
        <w:t>MyStyle.css</w:t>
      </w:r>
      <w:r w:rsidRPr="007738E0">
        <w:rPr>
          <w:rFonts w:ascii="Segoe UI" w:eastAsia="Times New Roman" w:hAnsi="Segoe UI" w:cs="Segoe UI"/>
          <w:color w:val="000000"/>
          <w:sz w:val="21"/>
          <w:szCs w:val="21"/>
        </w:rPr>
        <w:t>":</w:t>
      </w:r>
    </w:p>
    <w:p w14:paraId="446B2EE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[TODO]</w:t>
      </w:r>
    </w:p>
    <w:p w14:paraId="5EF2EF7D"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7.6  Types of CSS Selectors</w:t>
      </w:r>
    </w:p>
    <w:p w14:paraId="28DA889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As illustrated in the previous example, a CSS selector can select a set of HTML elements based on (a) tag name, (b)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 (c)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In addition, you can write a CSS selector to select elements based on combination of tag, id and class, and much more.</w:t>
      </w:r>
    </w:p>
    <w:p w14:paraId="62B7F90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is humongous! E.g., Read "</w:t>
      </w:r>
      <w:hyperlink r:id="rId80" w:history="1">
        <w:r w:rsidRPr="007738E0">
          <w:rPr>
            <w:rFonts w:ascii="Segoe UI" w:eastAsia="Times New Roman" w:hAnsi="Segoe UI" w:cs="Segoe UI"/>
            <w:color w:val="0B5395"/>
            <w:sz w:val="21"/>
            <w:szCs w:val="21"/>
            <w:u w:val="single"/>
          </w:rPr>
          <w:t>The 30 CSS Selectors you Must Memorize</w:t>
        </w:r>
      </w:hyperlink>
      <w:r w:rsidRPr="007738E0">
        <w:rPr>
          <w:rFonts w:ascii="Segoe UI" w:eastAsia="Times New Roman" w:hAnsi="Segoe UI" w:cs="Segoe UI"/>
          <w:color w:val="000000"/>
          <w:sz w:val="21"/>
          <w:szCs w:val="21"/>
        </w:rPr>
        <w:t>". I shall list the frequently-used types of CSS selectors here.</w:t>
      </w:r>
    </w:p>
    <w:p w14:paraId="46DA57E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Tag Selector: </w:t>
      </w:r>
      <w:r w:rsidRPr="007738E0">
        <w:rPr>
          <w:rFonts w:ascii="Consolas" w:eastAsia="Times New Roman" w:hAnsi="Consolas" w:cs="Segoe UI"/>
          <w:b/>
          <w:bCs/>
          <w:color w:val="444444"/>
          <w:spacing w:val="15"/>
          <w:sz w:val="23"/>
          <w:szCs w:val="23"/>
        </w:rPr>
        <w:t>T</w:t>
      </w:r>
    </w:p>
    <w:p w14:paraId="416A9C7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Segoe UI" w:eastAsia="Times New Roman" w:hAnsi="Segoe UI" w:cs="Segoe UI"/>
          <w:i/>
          <w:iCs/>
          <w:color w:val="000000"/>
          <w:sz w:val="21"/>
          <w:szCs w:val="21"/>
        </w:rPr>
        <w:t>Tag-selector</w:t>
      </w:r>
      <w:r w:rsidRPr="007738E0">
        <w:rPr>
          <w:rFonts w:ascii="Segoe UI" w:eastAsia="Times New Roman" w:hAnsi="Segoe UI" w:cs="Segoe UI"/>
          <w:color w:val="000000"/>
          <w:sz w:val="21"/>
          <w:szCs w:val="21"/>
        </w:rPr>
        <w:t> selects all elements of the given tag-name. The syntax is:</w:t>
      </w:r>
    </w:p>
    <w:p w14:paraId="32009A5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 xml:space="preserve"> { </w:t>
      </w:r>
      <w:r w:rsidRPr="007738E0">
        <w:rPr>
          <w:rFonts w:ascii="Consolas" w:eastAsia="Times New Roman" w:hAnsi="Consolas" w:cs="Courier New"/>
          <w:i/>
          <w:iCs/>
          <w:color w:val="000000"/>
          <w:sz w:val="20"/>
          <w:szCs w:val="20"/>
        </w:rPr>
        <w:t>style-definitions</w:t>
      </w:r>
      <w:r w:rsidRPr="007738E0">
        <w:rPr>
          <w:rFonts w:ascii="Consolas" w:eastAsia="Times New Roman" w:hAnsi="Consolas" w:cs="Courier New"/>
          <w:color w:val="000000"/>
          <w:sz w:val="20"/>
          <w:szCs w:val="20"/>
        </w:rPr>
        <w:t xml:space="preserve"> }</w:t>
      </w:r>
    </w:p>
    <w:p w14:paraId="5C2E5FD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7A1F793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h2</w:t>
      </w:r>
      <w:r w:rsidRPr="007738E0">
        <w:rPr>
          <w:rFonts w:ascii="Consolas" w:eastAsia="Times New Roman" w:hAnsi="Consolas" w:cs="Courier New"/>
          <w:color w:val="000000"/>
          <w:sz w:val="20"/>
          <w:szCs w:val="20"/>
        </w:rPr>
        <w:t xml:space="preserve"> { background-color:black; color:white; }</w:t>
      </w:r>
    </w:p>
    <w:p w14:paraId="247A497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Group Selector: </w:t>
      </w:r>
      <w:r w:rsidRPr="007738E0">
        <w:rPr>
          <w:rFonts w:ascii="Consolas" w:eastAsia="Times New Roman" w:hAnsi="Consolas" w:cs="Segoe UI"/>
          <w:b/>
          <w:bCs/>
          <w:color w:val="444444"/>
          <w:spacing w:val="15"/>
          <w:sz w:val="23"/>
          <w:szCs w:val="23"/>
        </w:rPr>
        <w:t>S1, S2</w:t>
      </w:r>
    </w:p>
    <w:p w14:paraId="02601D5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apply the same style definitions to multiple selectors, by separating the selectors with a commas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The syntax is,</w:t>
      </w:r>
    </w:p>
    <w:p w14:paraId="3C5249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i/>
          <w:iCs/>
          <w:color w:val="000000"/>
          <w:sz w:val="20"/>
          <w:szCs w:val="20"/>
        </w:rPr>
        <w:t>selector-1</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selector-2</w:t>
      </w:r>
      <w:r w:rsidRPr="007738E0">
        <w:rPr>
          <w:rFonts w:ascii="Consolas" w:eastAsia="Times New Roman" w:hAnsi="Consolas" w:cs="Courier New"/>
          <w:color w:val="000000"/>
          <w:sz w:val="20"/>
          <w:szCs w:val="20"/>
        </w:rPr>
        <w:t xml:space="preserve">, ... { </w:t>
      </w:r>
      <w:r w:rsidRPr="007738E0">
        <w:rPr>
          <w:rFonts w:ascii="Consolas" w:eastAsia="Times New Roman" w:hAnsi="Consolas" w:cs="Courier New"/>
          <w:i/>
          <w:iCs/>
          <w:color w:val="000000"/>
          <w:sz w:val="20"/>
          <w:szCs w:val="20"/>
        </w:rPr>
        <w:t>style-definitions</w:t>
      </w:r>
      <w:r w:rsidRPr="007738E0">
        <w:rPr>
          <w:rFonts w:ascii="Consolas" w:eastAsia="Times New Roman" w:hAnsi="Consolas" w:cs="Courier New"/>
          <w:color w:val="000000"/>
          <w:sz w:val="20"/>
          <w:szCs w:val="20"/>
        </w:rPr>
        <w:t xml:space="preserve"> }</w:t>
      </w:r>
    </w:p>
    <w:p w14:paraId="3BD2FFB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i/>
          <w:iCs/>
          <w:color w:val="000000"/>
          <w:sz w:val="20"/>
          <w:szCs w:val="20"/>
        </w:rPr>
        <w:t>selector-x</w:t>
      </w:r>
      <w:r w:rsidRPr="007738E0">
        <w:rPr>
          <w:rFonts w:ascii="Segoe UI" w:eastAsia="Times New Roman" w:hAnsi="Segoe UI" w:cs="Segoe UI"/>
          <w:color w:val="000000"/>
          <w:sz w:val="21"/>
          <w:szCs w:val="21"/>
        </w:rPr>
        <w:t> could be any kind of selectors, such as Tag-selector, Class-selector, or ID-selector.</w:t>
      </w:r>
    </w:p>
    <w:p w14:paraId="28A9F4A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1B1BF3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h1, h2, h3</w:t>
      </w:r>
      <w:r w:rsidRPr="007738E0">
        <w:rPr>
          <w:rFonts w:ascii="Consolas" w:eastAsia="Times New Roman" w:hAnsi="Consolas" w:cs="Courier New"/>
          <w:color w:val="000000"/>
          <w:sz w:val="20"/>
          <w:szCs w:val="20"/>
        </w:rPr>
        <w:t xml:space="preserve"> { background-color:black; color:white; }</w:t>
      </w:r>
    </w:p>
    <w:p w14:paraId="1A47222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Descendant Selector: </w:t>
      </w:r>
      <w:r w:rsidRPr="007738E0">
        <w:rPr>
          <w:rFonts w:ascii="Consolas" w:eastAsia="Times New Roman" w:hAnsi="Consolas" w:cs="Segoe UI"/>
          <w:b/>
          <w:bCs/>
          <w:color w:val="444444"/>
          <w:spacing w:val="15"/>
          <w:sz w:val="23"/>
          <w:szCs w:val="23"/>
        </w:rPr>
        <w:t>T1 T2</w:t>
      </w:r>
    </w:p>
    <w:p w14:paraId="35F5ADA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define a style rule that takes effect only when a tag occurs within a certain </w:t>
      </w:r>
      <w:r w:rsidRPr="007738E0">
        <w:rPr>
          <w:rFonts w:ascii="Segoe UI" w:eastAsia="Times New Roman" w:hAnsi="Segoe UI" w:cs="Segoe UI"/>
          <w:i/>
          <w:iCs/>
          <w:color w:val="000000"/>
          <w:sz w:val="21"/>
          <w:szCs w:val="21"/>
        </w:rPr>
        <w:t>contextual</w:t>
      </w:r>
      <w:r w:rsidRPr="007738E0">
        <w:rPr>
          <w:rFonts w:ascii="Segoe UI" w:eastAsia="Times New Roman" w:hAnsi="Segoe UI" w:cs="Segoe UI"/>
          <w:color w:val="000000"/>
          <w:sz w:val="21"/>
          <w:szCs w:val="21"/>
        </w:rPr>
        <w:t> structure, e.g., descendant, immediate-child, first-child, sibling, etc.</w:t>
      </w:r>
    </w:p>
    <w:p w14:paraId="2D147D3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create a </w:t>
      </w:r>
      <w:r w:rsidRPr="007738E0">
        <w:rPr>
          <w:rFonts w:ascii="Segoe UI" w:eastAsia="Times New Roman" w:hAnsi="Segoe UI" w:cs="Segoe UI"/>
          <w:i/>
          <w:iCs/>
          <w:color w:val="000000"/>
          <w:sz w:val="21"/>
          <w:szCs w:val="21"/>
        </w:rPr>
        <w:t>descendant selector</w:t>
      </w:r>
      <w:r w:rsidRPr="007738E0">
        <w:rPr>
          <w:rFonts w:ascii="Segoe UI" w:eastAsia="Times New Roman" w:hAnsi="Segoe UI" w:cs="Segoe UI"/>
          <w:color w:val="000000"/>
          <w:sz w:val="21"/>
          <w:szCs w:val="21"/>
        </w:rPr>
        <w:t>, list the tags in their hierarchical order, with no commas separating them (commas are meant for grouping selectors).</w:t>
      </w:r>
    </w:p>
    <w:p w14:paraId="0614B01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62B4985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ul li</w:t>
      </w:r>
      <w:r w:rsidRPr="007738E0">
        <w:rPr>
          <w:rFonts w:ascii="Consolas" w:eastAsia="Times New Roman" w:hAnsi="Consolas" w:cs="Courier New"/>
          <w:color w:val="000000"/>
          <w:sz w:val="20"/>
          <w:szCs w:val="20"/>
        </w:rPr>
        <w:t xml:space="preserve">       { color:red;   }</w:t>
      </w:r>
    </w:p>
    <w:p w14:paraId="4545BCC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ul ul li</w:t>
      </w:r>
      <w:r w:rsidRPr="007738E0">
        <w:rPr>
          <w:rFonts w:ascii="Consolas" w:eastAsia="Times New Roman" w:hAnsi="Consolas" w:cs="Courier New"/>
          <w:color w:val="000000"/>
          <w:sz w:val="20"/>
          <w:szCs w:val="20"/>
        </w:rPr>
        <w:t xml:space="preserve">    { color:blue;  }</w:t>
      </w:r>
    </w:p>
    <w:p w14:paraId="1F677FA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ul ul ul li</w:t>
      </w:r>
      <w:r w:rsidRPr="007738E0">
        <w:rPr>
          <w:rFonts w:ascii="Consolas" w:eastAsia="Times New Roman" w:hAnsi="Consolas" w:cs="Courier New"/>
          <w:color w:val="000000"/>
          <w:sz w:val="20"/>
          <w:szCs w:val="20"/>
        </w:rPr>
        <w:t xml:space="preserve"> { color:green; }</w:t>
      </w:r>
    </w:p>
    <w:p w14:paraId="6098D1F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first-level list items are in red; second-level in blue; and third-level in green.</w:t>
      </w:r>
    </w:p>
    <w:p w14:paraId="61BC596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In </w:t>
      </w:r>
      <w:r w:rsidRPr="007738E0">
        <w:rPr>
          <w:rFonts w:ascii="Consolas" w:eastAsia="Times New Roman" w:hAnsi="Consolas" w:cs="Courier New"/>
          <w:color w:val="000000"/>
          <w:sz w:val="20"/>
          <w:szCs w:val="20"/>
        </w:rPr>
        <w:t>T1 T2 { ... }</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T2</w:t>
      </w:r>
      <w:r w:rsidRPr="007738E0">
        <w:rPr>
          <w:rFonts w:ascii="Segoe UI" w:eastAsia="Times New Roman" w:hAnsi="Segoe UI" w:cs="Segoe UI"/>
          <w:color w:val="000000"/>
          <w:sz w:val="21"/>
          <w:szCs w:val="21"/>
        </w:rPr>
        <w:t> is a descendant of </w:t>
      </w:r>
      <w:r w:rsidRPr="007738E0">
        <w:rPr>
          <w:rFonts w:ascii="Consolas" w:eastAsia="Times New Roman" w:hAnsi="Consolas" w:cs="Courier New"/>
          <w:color w:val="000000"/>
          <w:sz w:val="20"/>
          <w:szCs w:val="20"/>
        </w:rPr>
        <w:t>T1</w:t>
      </w:r>
      <w:r w:rsidRPr="007738E0">
        <w:rPr>
          <w:rFonts w:ascii="Segoe UI" w:eastAsia="Times New Roman" w:hAnsi="Segoe UI" w:cs="Segoe UI"/>
          <w:color w:val="000000"/>
          <w:sz w:val="21"/>
          <w:szCs w:val="21"/>
        </w:rPr>
        <w:t> regardless of the generation.</w:t>
      </w:r>
    </w:p>
    <w:p w14:paraId="11BDDE3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Child Selector: </w:t>
      </w:r>
      <w:r w:rsidRPr="007738E0">
        <w:rPr>
          <w:rFonts w:ascii="Consolas" w:eastAsia="Times New Roman" w:hAnsi="Consolas" w:cs="Segoe UI"/>
          <w:b/>
          <w:bCs/>
          <w:color w:val="444444"/>
          <w:spacing w:val="15"/>
          <w:sz w:val="23"/>
          <w:szCs w:val="23"/>
        </w:rPr>
        <w:t>T1 &gt; T2</w:t>
      </w:r>
    </w:p>
    <w:p w14:paraId="3C02C71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contextual selector where </w:t>
      </w:r>
      <w:r w:rsidRPr="007738E0">
        <w:rPr>
          <w:rFonts w:ascii="Consolas" w:eastAsia="Times New Roman" w:hAnsi="Consolas" w:cs="Courier New"/>
          <w:color w:val="000000"/>
          <w:sz w:val="20"/>
          <w:szCs w:val="20"/>
        </w:rPr>
        <w:t>T2</w:t>
      </w:r>
      <w:r w:rsidRPr="007738E0">
        <w:rPr>
          <w:rFonts w:ascii="Segoe UI" w:eastAsia="Times New Roman" w:hAnsi="Segoe UI" w:cs="Segoe UI"/>
          <w:color w:val="000000"/>
          <w:sz w:val="21"/>
          <w:szCs w:val="21"/>
        </w:rPr>
        <w:t> is an immediate child of </w:t>
      </w:r>
      <w:r w:rsidRPr="007738E0">
        <w:rPr>
          <w:rFonts w:ascii="Consolas" w:eastAsia="Times New Roman" w:hAnsi="Consolas" w:cs="Courier New"/>
          <w:color w:val="000000"/>
          <w:sz w:val="20"/>
          <w:szCs w:val="20"/>
        </w:rPr>
        <w:t>T1</w:t>
      </w:r>
      <w:r w:rsidRPr="007738E0">
        <w:rPr>
          <w:rFonts w:ascii="Segoe UI" w:eastAsia="Times New Roman" w:hAnsi="Segoe UI" w:cs="Segoe UI"/>
          <w:color w:val="000000"/>
          <w:sz w:val="21"/>
          <w:szCs w:val="21"/>
        </w:rPr>
        <w:t>.</w:t>
      </w:r>
    </w:p>
    <w:p w14:paraId="519D62E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First-Child Selector: </w:t>
      </w:r>
      <w:r w:rsidRPr="007738E0">
        <w:rPr>
          <w:rFonts w:ascii="Consolas" w:eastAsia="Times New Roman" w:hAnsi="Consolas" w:cs="Segoe UI"/>
          <w:b/>
          <w:bCs/>
          <w:color w:val="444444"/>
          <w:spacing w:val="15"/>
          <w:sz w:val="23"/>
          <w:szCs w:val="23"/>
        </w:rPr>
        <w:t>T1:T2</w:t>
      </w:r>
    </w:p>
    <w:p w14:paraId="1DE8EB3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A contextual selector where </w:t>
      </w:r>
      <w:r w:rsidRPr="007738E0">
        <w:rPr>
          <w:rFonts w:ascii="Consolas" w:eastAsia="Times New Roman" w:hAnsi="Consolas" w:cs="Courier New"/>
          <w:color w:val="000000"/>
          <w:sz w:val="20"/>
          <w:szCs w:val="20"/>
        </w:rPr>
        <w:t>T2</w:t>
      </w:r>
      <w:r w:rsidRPr="007738E0">
        <w:rPr>
          <w:rFonts w:ascii="Segoe UI" w:eastAsia="Times New Roman" w:hAnsi="Segoe UI" w:cs="Segoe UI"/>
          <w:color w:val="000000"/>
          <w:sz w:val="21"/>
          <w:szCs w:val="21"/>
        </w:rPr>
        <w:t> is the </w:t>
      </w:r>
      <w:r w:rsidRPr="007738E0">
        <w:rPr>
          <w:rFonts w:ascii="Segoe UI" w:eastAsia="Times New Roman" w:hAnsi="Segoe UI" w:cs="Segoe UI"/>
          <w:i/>
          <w:iCs/>
          <w:color w:val="000000"/>
          <w:sz w:val="21"/>
          <w:szCs w:val="21"/>
        </w:rPr>
        <w:t>first</w:t>
      </w:r>
      <w:r w:rsidRPr="007738E0">
        <w:rPr>
          <w:rFonts w:ascii="Segoe UI" w:eastAsia="Times New Roman" w:hAnsi="Segoe UI" w:cs="Segoe UI"/>
          <w:color w:val="000000"/>
          <w:sz w:val="21"/>
          <w:szCs w:val="21"/>
        </w:rPr>
        <w:t> child of </w:t>
      </w:r>
      <w:r w:rsidRPr="007738E0">
        <w:rPr>
          <w:rFonts w:ascii="Consolas" w:eastAsia="Times New Roman" w:hAnsi="Consolas" w:cs="Courier New"/>
          <w:color w:val="000000"/>
          <w:sz w:val="20"/>
          <w:szCs w:val="20"/>
        </w:rPr>
        <w:t>T1</w:t>
      </w:r>
      <w:r w:rsidRPr="007738E0">
        <w:rPr>
          <w:rFonts w:ascii="Segoe UI" w:eastAsia="Times New Roman" w:hAnsi="Segoe UI" w:cs="Segoe UI"/>
          <w:color w:val="000000"/>
          <w:sz w:val="21"/>
          <w:szCs w:val="21"/>
        </w:rPr>
        <w:t>.</w:t>
      </w:r>
    </w:p>
    <w:p w14:paraId="0B93D9D9"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Adjacent Selector (or Sibling Selector): </w:t>
      </w:r>
      <w:r w:rsidRPr="007738E0">
        <w:rPr>
          <w:rFonts w:ascii="Consolas" w:eastAsia="Times New Roman" w:hAnsi="Consolas" w:cs="Segoe UI"/>
          <w:b/>
          <w:bCs/>
          <w:color w:val="444444"/>
          <w:spacing w:val="15"/>
          <w:sz w:val="23"/>
          <w:szCs w:val="23"/>
        </w:rPr>
        <w:t>T1 + T2</w:t>
      </w:r>
    </w:p>
    <w:p w14:paraId="421916E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style is applied to tag </w:t>
      </w:r>
      <w:r w:rsidRPr="007738E0">
        <w:rPr>
          <w:rFonts w:ascii="Consolas" w:eastAsia="Times New Roman" w:hAnsi="Consolas" w:cs="Courier New"/>
          <w:color w:val="000000"/>
          <w:sz w:val="20"/>
          <w:szCs w:val="20"/>
        </w:rPr>
        <w:t>T2</w:t>
      </w:r>
      <w:r w:rsidRPr="007738E0">
        <w:rPr>
          <w:rFonts w:ascii="Segoe UI" w:eastAsia="Times New Roman" w:hAnsi="Segoe UI" w:cs="Segoe UI"/>
          <w:color w:val="000000"/>
          <w:sz w:val="21"/>
          <w:szCs w:val="21"/>
        </w:rPr>
        <w:t>, only if it follows immediately after </w:t>
      </w:r>
      <w:r w:rsidRPr="007738E0">
        <w:rPr>
          <w:rFonts w:ascii="Consolas" w:eastAsia="Times New Roman" w:hAnsi="Consolas" w:cs="Courier New"/>
          <w:color w:val="000000"/>
          <w:sz w:val="20"/>
          <w:szCs w:val="20"/>
        </w:rPr>
        <w:t>T1</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T1</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T2</w:t>
      </w:r>
      <w:r w:rsidRPr="007738E0">
        <w:rPr>
          <w:rFonts w:ascii="Segoe UI" w:eastAsia="Times New Roman" w:hAnsi="Segoe UI" w:cs="Segoe UI"/>
          <w:color w:val="000000"/>
          <w:sz w:val="21"/>
          <w:szCs w:val="21"/>
        </w:rPr>
        <w:t> are siblings in the same hierarchical level.</w:t>
      </w:r>
    </w:p>
    <w:p w14:paraId="579050D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Generic-Class Selector: </w:t>
      </w:r>
      <w:r w:rsidRPr="007738E0">
        <w:rPr>
          <w:rFonts w:ascii="Consolas" w:eastAsia="Times New Roman" w:hAnsi="Consolas" w:cs="Segoe UI"/>
          <w:b/>
          <w:bCs/>
          <w:color w:val="444444"/>
          <w:spacing w:val="15"/>
          <w:sz w:val="23"/>
          <w:szCs w:val="23"/>
        </w:rPr>
        <w:t>.C</w:t>
      </w:r>
    </w:p>
    <w:p w14:paraId="567944E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Segoe UI" w:eastAsia="Times New Roman" w:hAnsi="Segoe UI" w:cs="Segoe UI"/>
          <w:i/>
          <w:iCs/>
          <w:color w:val="000000"/>
          <w:sz w:val="21"/>
          <w:szCs w:val="21"/>
        </w:rPr>
        <w:t>Generic-Class Selector</w:t>
      </w:r>
      <w:r w:rsidRPr="007738E0">
        <w:rPr>
          <w:rFonts w:ascii="Segoe UI" w:eastAsia="Times New Roman" w:hAnsi="Segoe UI" w:cs="Segoe UI"/>
          <w:color w:val="000000"/>
          <w:sz w:val="21"/>
          <w:szCs w:val="21"/>
        </w:rPr>
        <w:t>, which begins with a dot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followed by the classname, selects all elements with the given classname, regardless of the tag name.</w:t>
      </w:r>
    </w:p>
    <w:p w14:paraId="0555501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34EEA4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.f14px_i</w:t>
      </w:r>
      <w:r w:rsidRPr="007738E0">
        <w:rPr>
          <w:rFonts w:ascii="Consolas" w:eastAsia="Times New Roman" w:hAnsi="Consolas" w:cs="Courier New"/>
          <w:color w:val="000000"/>
          <w:sz w:val="20"/>
          <w:szCs w:val="20"/>
        </w:rPr>
        <w:t xml:space="preserve">   { font-size:14px; font-style:italic; }</w:t>
      </w:r>
    </w:p>
    <w:p w14:paraId="4226BF2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.f16px_b</w:t>
      </w:r>
      <w:r w:rsidRPr="007738E0">
        <w:rPr>
          <w:rFonts w:ascii="Consolas" w:eastAsia="Times New Roman" w:hAnsi="Consolas" w:cs="Courier New"/>
          <w:color w:val="000000"/>
          <w:sz w:val="20"/>
          <w:szCs w:val="20"/>
        </w:rPr>
        <w:t xml:space="preserve">   { font-size:16px; font-weight:bold;  }</w:t>
      </w:r>
    </w:p>
    <w:p w14:paraId="638098B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.red</w:t>
      </w:r>
      <w:r w:rsidRPr="007738E0">
        <w:rPr>
          <w:rFonts w:ascii="Consolas" w:eastAsia="Times New Roman" w:hAnsi="Consolas" w:cs="Courier New"/>
          <w:color w:val="000000"/>
          <w:sz w:val="20"/>
          <w:szCs w:val="20"/>
        </w:rPr>
        <w:t xml:space="preserve">       { color:red;                         }</w:t>
      </w:r>
    </w:p>
    <w:p w14:paraId="57701C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.underline</w:t>
      </w:r>
      <w:r w:rsidRPr="007738E0">
        <w:rPr>
          <w:rFonts w:ascii="Consolas" w:eastAsia="Times New Roman" w:hAnsi="Consolas" w:cs="Courier New"/>
          <w:color w:val="000000"/>
          <w:sz w:val="20"/>
          <w:szCs w:val="20"/>
        </w:rPr>
        <w:t xml:space="preserve"> { text-decoration:underline;         }</w:t>
      </w:r>
    </w:p>
    <w:p w14:paraId="02F0B1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class="f14px_i"</w:t>
      </w:r>
      <w:r w:rsidRPr="007738E0">
        <w:rPr>
          <w:rFonts w:ascii="Consolas" w:eastAsia="Times New Roman" w:hAnsi="Consolas" w:cs="Courier New"/>
          <w:color w:val="000000"/>
          <w:sz w:val="20"/>
          <w:szCs w:val="20"/>
        </w:rPr>
        <w:t>&gt;Text is 14px and italic.&lt;/p&gt;</w:t>
      </w:r>
    </w:p>
    <w:p w14:paraId="66CBF91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class="f16px_b"</w:t>
      </w:r>
      <w:r w:rsidRPr="007738E0">
        <w:rPr>
          <w:rFonts w:ascii="Consolas" w:eastAsia="Times New Roman" w:hAnsi="Consolas" w:cs="Courier New"/>
          <w:color w:val="000000"/>
          <w:sz w:val="20"/>
          <w:szCs w:val="20"/>
        </w:rPr>
        <w:t>&gt;Text is 16px and bold.&lt;/p&gt;</w:t>
      </w:r>
    </w:p>
    <w:p w14:paraId="3A203E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class="red"</w:t>
      </w:r>
      <w:r w:rsidRPr="007738E0">
        <w:rPr>
          <w:rFonts w:ascii="Consolas" w:eastAsia="Times New Roman" w:hAnsi="Consolas" w:cs="Courier New"/>
          <w:color w:val="000000"/>
          <w:sz w:val="20"/>
          <w:szCs w:val="20"/>
        </w:rPr>
        <w:t>&gt;Text is in red.&lt;/p&gt;</w:t>
      </w:r>
    </w:p>
    <w:p w14:paraId="01F86C6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&lt;h5 </w:t>
      </w:r>
      <w:r w:rsidRPr="007738E0">
        <w:rPr>
          <w:rFonts w:ascii="Consolas" w:eastAsia="Times New Roman" w:hAnsi="Consolas" w:cs="Courier New"/>
          <w:color w:val="E31B23"/>
          <w:sz w:val="20"/>
          <w:szCs w:val="20"/>
        </w:rPr>
        <w:t>class="red"</w:t>
      </w:r>
      <w:r w:rsidRPr="007738E0">
        <w:rPr>
          <w:rFonts w:ascii="Consolas" w:eastAsia="Times New Roman" w:hAnsi="Consolas" w:cs="Courier New"/>
          <w:color w:val="000000"/>
          <w:sz w:val="20"/>
          <w:szCs w:val="20"/>
        </w:rPr>
        <w:t>&gt;Text is in red.&lt;/p&gt;</w:t>
      </w:r>
    </w:p>
    <w:p w14:paraId="3262BD4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note that the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may contain multiple values. This means that you can apply multiple class style rules to an HTML element. For example,</w:t>
      </w:r>
    </w:p>
    <w:p w14:paraId="1103FFD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class="f14px_i underline"</w:t>
      </w:r>
      <w:r w:rsidRPr="007738E0">
        <w:rPr>
          <w:rFonts w:ascii="Consolas" w:eastAsia="Times New Roman" w:hAnsi="Consolas" w:cs="Courier New"/>
          <w:color w:val="000000"/>
          <w:sz w:val="20"/>
          <w:szCs w:val="20"/>
        </w:rPr>
        <w:t>&gt;Text is 14px and italic, and underlined.&lt;/p&gt;</w:t>
      </w:r>
    </w:p>
    <w:p w14:paraId="617A008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class="f16px_b red underline"</w:t>
      </w:r>
      <w:r w:rsidRPr="007738E0">
        <w:rPr>
          <w:rFonts w:ascii="Consolas" w:eastAsia="Times New Roman" w:hAnsi="Consolas" w:cs="Courier New"/>
          <w:color w:val="000000"/>
          <w:sz w:val="20"/>
          <w:szCs w:val="20"/>
        </w:rPr>
        <w:t>&gt;Text is 16px and bold, in red and underlined.&lt;/p&gt;</w:t>
      </w:r>
    </w:p>
    <w:p w14:paraId="2072B10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Tag-cum-Class Selector: </w:t>
      </w:r>
      <w:r w:rsidRPr="007738E0">
        <w:rPr>
          <w:rFonts w:ascii="Consolas" w:eastAsia="Times New Roman" w:hAnsi="Consolas" w:cs="Segoe UI"/>
          <w:b/>
          <w:bCs/>
          <w:color w:val="444444"/>
          <w:spacing w:val="15"/>
          <w:sz w:val="23"/>
          <w:szCs w:val="23"/>
        </w:rPr>
        <w:t>T.C</w:t>
      </w:r>
    </w:p>
    <w:p w14:paraId="6AFD402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selector </w:t>
      </w:r>
      <w:r w:rsidRPr="007738E0">
        <w:rPr>
          <w:rFonts w:ascii="Consolas" w:eastAsia="Times New Roman" w:hAnsi="Consolas" w:cs="Courier New"/>
          <w:color w:val="000000"/>
          <w:sz w:val="20"/>
          <w:szCs w:val="20"/>
        </w:rPr>
        <w:t>T.C</w:t>
      </w:r>
      <w:r w:rsidRPr="007738E0">
        <w:rPr>
          <w:rFonts w:ascii="Segoe UI" w:eastAsia="Times New Roman" w:hAnsi="Segoe UI" w:cs="Segoe UI"/>
          <w:color w:val="000000"/>
          <w:sz w:val="21"/>
          <w:szCs w:val="21"/>
        </w:rPr>
        <w:t> selects all tag-name </w:t>
      </w:r>
      <w:r w:rsidRPr="007738E0">
        <w:rPr>
          <w:rFonts w:ascii="Consolas" w:eastAsia="Times New Roman" w:hAnsi="Consolas" w:cs="Courier New"/>
          <w:color w:val="000000"/>
          <w:sz w:val="20"/>
          <w:szCs w:val="20"/>
        </w:rPr>
        <w:t>T</w:t>
      </w:r>
      <w:r w:rsidRPr="007738E0">
        <w:rPr>
          <w:rFonts w:ascii="Segoe UI" w:eastAsia="Times New Roman" w:hAnsi="Segoe UI" w:cs="Segoe UI"/>
          <w:color w:val="000000"/>
          <w:sz w:val="21"/>
          <w:szCs w:val="21"/>
        </w:rPr>
        <w:t> with classname of </w:t>
      </w:r>
      <w:r w:rsidRPr="007738E0">
        <w:rPr>
          <w:rFonts w:ascii="Consolas" w:eastAsia="Times New Roman" w:hAnsi="Consolas" w:cs="Courier New"/>
          <w:color w:val="000000"/>
          <w:sz w:val="20"/>
          <w:szCs w:val="20"/>
        </w:rPr>
        <w:t>C</w:t>
      </w:r>
      <w:r w:rsidRPr="007738E0">
        <w:rPr>
          <w:rFonts w:ascii="Segoe UI" w:eastAsia="Times New Roman" w:hAnsi="Segoe UI" w:cs="Segoe UI"/>
          <w:color w:val="000000"/>
          <w:sz w:val="21"/>
          <w:szCs w:val="21"/>
        </w:rPr>
        <w:t>. This is a restricted form of the Generic-Class selector, which applies to the specific tag-name only.</w:t>
      </w:r>
    </w:p>
    <w:p w14:paraId="10936C1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 HTML element (such as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can be sub-divided into different </w:t>
      </w:r>
      <w:r w:rsidRPr="007738E0">
        <w:rPr>
          <w:rFonts w:ascii="Segoe UI" w:eastAsia="Times New Roman" w:hAnsi="Segoe UI" w:cs="Segoe UI"/>
          <w:i/>
          <w:iCs/>
          <w:color w:val="000000"/>
          <w:sz w:val="21"/>
          <w:szCs w:val="21"/>
        </w:rPr>
        <w:t>style sub-classes</w:t>
      </w:r>
      <w:r w:rsidRPr="007738E0">
        <w:rPr>
          <w:rFonts w:ascii="Segoe UI" w:eastAsia="Times New Roman" w:hAnsi="Segoe UI" w:cs="Segoe UI"/>
          <w:color w:val="000000"/>
          <w:sz w:val="21"/>
          <w:szCs w:val="21"/>
        </w:rPr>
        <w:t> via the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This subclass mechanism allows us to apply different styles to different subclass of a particular element.</w:t>
      </w:r>
    </w:p>
    <w:p w14:paraId="02A595BB"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w:t>
      </w:r>
    </w:p>
    <w:p w14:paraId="256DDA5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w:t>
      </w:r>
      <w:r w:rsidRPr="007738E0">
        <w:rPr>
          <w:rFonts w:ascii="Consolas" w:eastAsia="Times New Roman" w:hAnsi="Consolas" w:cs="Courier New"/>
          <w:color w:val="000000"/>
          <w:sz w:val="20"/>
          <w:szCs w:val="20"/>
        </w:rPr>
        <w:t xml:space="preserve">          { color:black; }   </w:t>
      </w:r>
      <w:r w:rsidRPr="007738E0">
        <w:rPr>
          <w:rFonts w:ascii="Consolas" w:eastAsia="Times New Roman" w:hAnsi="Consolas" w:cs="Courier New"/>
          <w:color w:val="009900"/>
          <w:sz w:val="20"/>
          <w:szCs w:val="20"/>
        </w:rPr>
        <w:t>/* default style for all &lt;p&gt; tags */</w:t>
      </w:r>
    </w:p>
    <w:p w14:paraId="025DDFF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p.red</w:t>
      </w:r>
      <w:r w:rsidRPr="007738E0">
        <w:rPr>
          <w:rFonts w:ascii="Consolas" w:eastAsia="Times New Roman" w:hAnsi="Consolas" w:cs="Courier New"/>
          <w:color w:val="000000"/>
          <w:sz w:val="20"/>
          <w:szCs w:val="20"/>
        </w:rPr>
        <w:t xml:space="preserve">      { color:red;   }   </w:t>
      </w:r>
      <w:r w:rsidRPr="007738E0">
        <w:rPr>
          <w:rFonts w:ascii="Consolas" w:eastAsia="Times New Roman" w:hAnsi="Consolas" w:cs="Courier New"/>
          <w:color w:val="009900"/>
          <w:sz w:val="20"/>
          <w:szCs w:val="20"/>
        </w:rPr>
        <w:t>/* applicable to &lt;p class="red"&gt; tags (override default) */</w:t>
      </w:r>
    </w:p>
    <w:p w14:paraId="66653B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p.blue</w:t>
      </w:r>
      <w:r w:rsidRPr="007738E0">
        <w:rPr>
          <w:rFonts w:ascii="Consolas" w:eastAsia="Times New Roman" w:hAnsi="Consolas" w:cs="Courier New"/>
          <w:color w:val="000000"/>
          <w:sz w:val="20"/>
          <w:szCs w:val="20"/>
        </w:rPr>
        <w:t xml:space="preserve">     { color:blue;  }   </w:t>
      </w:r>
      <w:r w:rsidRPr="007738E0">
        <w:rPr>
          <w:rFonts w:ascii="Consolas" w:eastAsia="Times New Roman" w:hAnsi="Consolas" w:cs="Courier New"/>
          <w:color w:val="009900"/>
          <w:sz w:val="20"/>
          <w:szCs w:val="20"/>
        </w:rPr>
        <w:t>/* applicable to &lt;p class="blue"&gt; tags (override default) */</w:t>
      </w:r>
    </w:p>
    <w:p w14:paraId="54A5AFB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h1, h2, h3</w:t>
      </w:r>
      <w:r w:rsidRPr="007738E0">
        <w:rPr>
          <w:rFonts w:ascii="Consolas" w:eastAsia="Times New Roman" w:hAnsi="Consolas" w:cs="Courier New"/>
          <w:color w:val="000000"/>
          <w:sz w:val="20"/>
          <w:szCs w:val="20"/>
        </w:rPr>
        <w:t xml:space="preserve"> { color:green; }   </w:t>
      </w:r>
      <w:r w:rsidRPr="007738E0">
        <w:rPr>
          <w:rFonts w:ascii="Consolas" w:eastAsia="Times New Roman" w:hAnsi="Consolas" w:cs="Courier New"/>
          <w:color w:val="009900"/>
          <w:sz w:val="20"/>
          <w:szCs w:val="20"/>
        </w:rPr>
        <w:t>/* default style for &lt;h1&gt;, &lt;h2&gt; and &lt;h3&gt; tags */</w:t>
      </w:r>
    </w:p>
    <w:p w14:paraId="735419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h3.white</w:t>
      </w:r>
      <w:r w:rsidRPr="007738E0">
        <w:rPr>
          <w:rFonts w:ascii="Consolas" w:eastAsia="Times New Roman" w:hAnsi="Consolas" w:cs="Courier New"/>
          <w:color w:val="000000"/>
          <w:sz w:val="20"/>
          <w:szCs w:val="20"/>
        </w:rPr>
        <w:t xml:space="preserve">   { color:white; }   </w:t>
      </w:r>
      <w:r w:rsidRPr="007738E0">
        <w:rPr>
          <w:rFonts w:ascii="Consolas" w:eastAsia="Times New Roman" w:hAnsi="Consolas" w:cs="Courier New"/>
          <w:color w:val="009900"/>
          <w:sz w:val="20"/>
          <w:szCs w:val="20"/>
        </w:rPr>
        <w:t>/* applicable to &lt;h3 class="white"&gt; tags (override default) */</w:t>
      </w:r>
    </w:p>
    <w:p w14:paraId="7C62A7D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h3.upper</w:t>
      </w:r>
      <w:r w:rsidRPr="007738E0">
        <w:rPr>
          <w:rFonts w:ascii="Consolas" w:eastAsia="Times New Roman" w:hAnsi="Consolas" w:cs="Courier New"/>
          <w:color w:val="000000"/>
          <w:sz w:val="20"/>
          <w:szCs w:val="20"/>
        </w:rPr>
        <w:t xml:space="preserve">   { text-transform:uppercase; }</w:t>
      </w:r>
    </w:p>
    <w:p w14:paraId="6FCE2F2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&lt;p&gt;This paragraph is in black (default style)&lt;/p&gt;</w:t>
      </w:r>
    </w:p>
    <w:p w14:paraId="53F31C9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class="red"</w:t>
      </w:r>
      <w:r w:rsidRPr="007738E0">
        <w:rPr>
          <w:rFonts w:ascii="Consolas" w:eastAsia="Times New Roman" w:hAnsi="Consolas" w:cs="Courier New"/>
          <w:color w:val="000000"/>
          <w:sz w:val="20"/>
          <w:szCs w:val="20"/>
        </w:rPr>
        <w:t>&gt;This paragraph, of class="red", is in red.&lt;/p&gt;</w:t>
      </w:r>
    </w:p>
    <w:p w14:paraId="309BD2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class="blue"</w:t>
      </w:r>
      <w:r w:rsidRPr="007738E0">
        <w:rPr>
          <w:rFonts w:ascii="Consolas" w:eastAsia="Times New Roman" w:hAnsi="Consolas" w:cs="Courier New"/>
          <w:color w:val="000000"/>
          <w:sz w:val="20"/>
          <w:szCs w:val="20"/>
        </w:rPr>
        <w:t>&gt;This paragraph, of class="blue", is in blue.&lt;/p&gt;</w:t>
      </w:r>
    </w:p>
    <w:p w14:paraId="64DBBB1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&lt;h2&gt;H2 in green (default style)&lt;/h2&gt;</w:t>
      </w:r>
    </w:p>
    <w:p w14:paraId="5CA5C6B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&lt;h3&gt;H3 in green (default style)&lt;/h3&gt;</w:t>
      </w:r>
    </w:p>
    <w:p w14:paraId="5EC50E0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&lt;h3 </w:t>
      </w:r>
      <w:r w:rsidRPr="007738E0">
        <w:rPr>
          <w:rFonts w:ascii="Consolas" w:eastAsia="Times New Roman" w:hAnsi="Consolas" w:cs="Courier New"/>
          <w:color w:val="E31B23"/>
          <w:sz w:val="20"/>
          <w:szCs w:val="20"/>
        </w:rPr>
        <w:t>class="white upper"</w:t>
      </w:r>
      <w:r w:rsidRPr="007738E0">
        <w:rPr>
          <w:rFonts w:ascii="Consolas" w:eastAsia="Times New Roman" w:hAnsi="Consolas" w:cs="Courier New"/>
          <w:color w:val="000000"/>
          <w:sz w:val="20"/>
          <w:szCs w:val="20"/>
        </w:rPr>
        <w:t>&gt;This H3, of class="white", is in white&lt;/h3&gt;</w:t>
      </w:r>
    </w:p>
    <w:p w14:paraId="48B8218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Note: Do NOT start a class-name with a number! (This is the same restriction for identifiers in most of the programming languages.)</w:t>
      </w:r>
    </w:p>
    <w:p w14:paraId="5AEBCD2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ID Selector: </w:t>
      </w:r>
      <w:r w:rsidRPr="007738E0">
        <w:rPr>
          <w:rFonts w:ascii="Consolas" w:eastAsia="Times New Roman" w:hAnsi="Consolas" w:cs="Segoe UI"/>
          <w:b/>
          <w:bCs/>
          <w:color w:val="444444"/>
          <w:spacing w:val="15"/>
          <w:sz w:val="23"/>
          <w:szCs w:val="23"/>
        </w:rPr>
        <w:t>#D</w:t>
      </w:r>
    </w:p>
    <w:p w14:paraId="2329399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ID-selector, begins with a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followed by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selects a specific element with the given unique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Recall that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must be unique in an HTML document.</w:t>
      </w:r>
    </w:p>
    <w:p w14:paraId="7F931E1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's with unique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to divide the document into partitions of different styles. For example,</w:t>
      </w:r>
    </w:p>
    <w:p w14:paraId="49F60F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ID selector for the 3 major division of the document *</w:t>
      </w:r>
      <w:r w:rsidRPr="007738E0">
        <w:rPr>
          <w:rFonts w:ascii="Consolas" w:eastAsia="Times New Roman" w:hAnsi="Consolas" w:cs="Courier New"/>
          <w:color w:val="000000"/>
          <w:sz w:val="20"/>
          <w:szCs w:val="20"/>
        </w:rPr>
        <w:t>/</w:t>
      </w:r>
    </w:p>
    <w:p w14:paraId="7FC6356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#header</w:t>
      </w:r>
      <w:r w:rsidRPr="007738E0">
        <w:rPr>
          <w:rFonts w:ascii="Consolas" w:eastAsia="Times New Roman" w:hAnsi="Consolas" w:cs="Courier New"/>
          <w:color w:val="000000"/>
          <w:sz w:val="20"/>
          <w:szCs w:val="20"/>
        </w:rPr>
        <w:t xml:space="preserve">     { font-size:16px; align:center; font-style:bold; }</w:t>
      </w:r>
    </w:p>
    <w:p w14:paraId="71FB7A4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#header h1</w:t>
      </w:r>
      <w:r w:rsidRPr="007738E0">
        <w:rPr>
          <w:rFonts w:ascii="Consolas" w:eastAsia="Times New Roman" w:hAnsi="Consolas" w:cs="Courier New"/>
          <w:color w:val="000000"/>
          <w:sz w:val="20"/>
          <w:szCs w:val="20"/>
        </w:rPr>
        <w:t xml:space="preserve">  { text-transform:uppercase; }                 </w:t>
      </w:r>
      <w:r w:rsidRPr="007738E0">
        <w:rPr>
          <w:rFonts w:ascii="Consolas" w:eastAsia="Times New Roman" w:hAnsi="Consolas" w:cs="Courier New"/>
          <w:color w:val="009900"/>
          <w:sz w:val="20"/>
          <w:szCs w:val="20"/>
        </w:rPr>
        <w:t>/* contextual selector */</w:t>
      </w:r>
    </w:p>
    <w:p w14:paraId="578F93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#content</w:t>
      </w:r>
      <w:r w:rsidRPr="007738E0">
        <w:rPr>
          <w:rFonts w:ascii="Consolas" w:eastAsia="Times New Roman" w:hAnsi="Consolas" w:cs="Courier New"/>
          <w:color w:val="000000"/>
          <w:sz w:val="20"/>
          <w:szCs w:val="20"/>
        </w:rPr>
        <w:t xml:space="preserve">    { font-size:14px; align:justify; }</w:t>
      </w:r>
    </w:p>
    <w:p w14:paraId="3A1479C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#content h3</w:t>
      </w:r>
      <w:r w:rsidRPr="007738E0">
        <w:rPr>
          <w:rFonts w:ascii="Consolas" w:eastAsia="Times New Roman" w:hAnsi="Consolas" w:cs="Courier New"/>
          <w:color w:val="000000"/>
          <w:sz w:val="20"/>
          <w:szCs w:val="20"/>
        </w:rPr>
        <w:t xml:space="preserve"> { color:#FF0000; text-decoration:underline; } </w:t>
      </w:r>
      <w:r w:rsidRPr="007738E0">
        <w:rPr>
          <w:rFonts w:ascii="Consolas" w:eastAsia="Times New Roman" w:hAnsi="Consolas" w:cs="Courier New"/>
          <w:color w:val="009900"/>
          <w:sz w:val="20"/>
          <w:szCs w:val="20"/>
        </w:rPr>
        <w:t>/* red, underline */</w:t>
      </w:r>
    </w:p>
    <w:p w14:paraId="3E91775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#footer</w:t>
      </w:r>
      <w:r w:rsidRPr="007738E0">
        <w:rPr>
          <w:rFonts w:ascii="Consolas" w:eastAsia="Times New Roman" w:hAnsi="Consolas" w:cs="Courier New"/>
          <w:color w:val="000000"/>
          <w:sz w:val="20"/>
          <w:szCs w:val="20"/>
        </w:rPr>
        <w:t xml:space="preserve">     { font-size:12px; align:right; }</w:t>
      </w:r>
    </w:p>
    <w:p w14:paraId="6D9C954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#footer p</w:t>
      </w:r>
      <w:r w:rsidRPr="007738E0">
        <w:rPr>
          <w:rFonts w:ascii="Consolas" w:eastAsia="Times New Roman" w:hAnsi="Consolas" w:cs="Courier New"/>
          <w:color w:val="000000"/>
          <w:sz w:val="20"/>
          <w:szCs w:val="20"/>
        </w:rPr>
        <w:t xml:space="preserve">   { color:#00FF00; text-decoration:none; }      </w:t>
      </w:r>
      <w:r w:rsidRPr="007738E0">
        <w:rPr>
          <w:rFonts w:ascii="Consolas" w:eastAsia="Times New Roman" w:hAnsi="Consolas" w:cs="Courier New"/>
          <w:color w:val="009900"/>
          <w:sz w:val="20"/>
          <w:szCs w:val="20"/>
        </w:rPr>
        <w:t>/* green, not underline */</w:t>
      </w:r>
    </w:p>
    <w:p w14:paraId="2B17BFF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492CA4F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id="header"</w:t>
      </w:r>
      <w:r w:rsidRPr="007738E0">
        <w:rPr>
          <w:rFonts w:ascii="Consolas" w:eastAsia="Times New Roman" w:hAnsi="Consolas" w:cs="Courier New"/>
          <w:color w:val="000000"/>
          <w:sz w:val="20"/>
          <w:szCs w:val="20"/>
        </w:rPr>
        <w:t>&gt;</w:t>
      </w:r>
    </w:p>
    <w:p w14:paraId="50C1C56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&lt;h1&gt;H1 in the "header" division&lt;/h1&gt;</w:t>
      </w:r>
    </w:p>
    <w:p w14:paraId="34BF4EF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&lt;h3&gt;H3 in the "header" division&lt;/h3&gt;</w:t>
      </w:r>
    </w:p>
    <w:p w14:paraId="2A465E2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&lt;p&gt;Paragraph in "header" division&lt;/p&gt;</w:t>
      </w:r>
    </w:p>
    <w:p w14:paraId="689716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07412AC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id="content"</w:t>
      </w:r>
      <w:r w:rsidRPr="007738E0">
        <w:rPr>
          <w:rFonts w:ascii="Consolas" w:eastAsia="Times New Roman" w:hAnsi="Consolas" w:cs="Courier New"/>
          <w:color w:val="000000"/>
          <w:sz w:val="20"/>
          <w:szCs w:val="20"/>
        </w:rPr>
        <w:t>&gt;</w:t>
      </w:r>
    </w:p>
    <w:p w14:paraId="6A13C57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&lt;h1&gt;H1 in the "content" division&lt;/h1&gt;</w:t>
      </w:r>
    </w:p>
    <w:p w14:paraId="138BAC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&lt;h3&gt;H3 in the "content" division&lt;/h3&gt;</w:t>
      </w:r>
    </w:p>
    <w:p w14:paraId="705F695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&lt;p&gt;Paragraph in "content" division&lt;/p&gt;</w:t>
      </w:r>
    </w:p>
    <w:p w14:paraId="1758D9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468A411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id="footer"</w:t>
      </w:r>
      <w:r w:rsidRPr="007738E0">
        <w:rPr>
          <w:rFonts w:ascii="Consolas" w:eastAsia="Times New Roman" w:hAnsi="Consolas" w:cs="Courier New"/>
          <w:color w:val="000000"/>
          <w:sz w:val="20"/>
          <w:szCs w:val="20"/>
        </w:rPr>
        <w:t>&gt;</w:t>
      </w:r>
    </w:p>
    <w:p w14:paraId="40F0435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&lt;p&gt;Paragraph in "footer" division&lt;/p&gt;</w:t>
      </w:r>
    </w:p>
    <w:p w14:paraId="5C53F94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1C8E299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14DEBD82"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Tag-cum-ID Selector: </w:t>
      </w:r>
      <w:r w:rsidRPr="007738E0">
        <w:rPr>
          <w:rFonts w:ascii="Consolas" w:eastAsia="Times New Roman" w:hAnsi="Consolas" w:cs="Segoe UI"/>
          <w:b/>
          <w:bCs/>
          <w:color w:val="444444"/>
          <w:spacing w:val="15"/>
          <w:sz w:val="23"/>
          <w:szCs w:val="23"/>
        </w:rPr>
        <w:t>T#D</w:t>
      </w:r>
    </w:p>
    <w:p w14:paraId="4018DF6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Same as above but only if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is defined under the tag. Since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is supposed to be unique, this serves more as proper documentation.</w:t>
      </w:r>
    </w:p>
    <w:p w14:paraId="153FF8B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Universal Selector: </w:t>
      </w:r>
      <w:r w:rsidRPr="007738E0">
        <w:rPr>
          <w:rFonts w:ascii="Consolas" w:eastAsia="Times New Roman" w:hAnsi="Consolas" w:cs="Segoe UI"/>
          <w:b/>
          <w:bCs/>
          <w:color w:val="444444"/>
          <w:spacing w:val="15"/>
          <w:sz w:val="23"/>
          <w:szCs w:val="23"/>
        </w:rPr>
        <w:t>*</w:t>
      </w:r>
    </w:p>
    <w:p w14:paraId="523667F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universal selector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selects ALL the elements in the document.</w:t>
      </w:r>
    </w:p>
    <w:p w14:paraId="0C3E570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4E9C7BA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w:t>
      </w:r>
      <w:r w:rsidRPr="007738E0">
        <w:rPr>
          <w:rFonts w:ascii="Consolas" w:eastAsia="Times New Roman" w:hAnsi="Consolas" w:cs="Courier New"/>
          <w:color w:val="000000"/>
          <w:sz w:val="20"/>
          <w:szCs w:val="20"/>
        </w:rPr>
        <w:t xml:space="preserve"> { margin:0; padding:0; }  </w:t>
      </w:r>
      <w:r w:rsidRPr="007738E0">
        <w:rPr>
          <w:rFonts w:ascii="Consolas" w:eastAsia="Times New Roman" w:hAnsi="Consolas" w:cs="Courier New"/>
          <w:color w:val="009900"/>
          <w:sz w:val="20"/>
          <w:szCs w:val="20"/>
        </w:rPr>
        <w:t>/* all tags have margin and padding of 0 */</w:t>
      </w:r>
    </w:p>
    <w:p w14:paraId="6440C202"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Pseudo-Class Selector </w:t>
      </w:r>
      <w:r w:rsidRPr="007738E0">
        <w:rPr>
          <w:rFonts w:ascii="Consolas" w:eastAsia="Times New Roman" w:hAnsi="Consolas" w:cs="Segoe UI"/>
          <w:b/>
          <w:bCs/>
          <w:color w:val="444444"/>
          <w:spacing w:val="15"/>
          <w:sz w:val="23"/>
          <w:szCs w:val="23"/>
        </w:rPr>
        <w:t>a:link|a:visited|:focus|:hover|:active</w:t>
      </w:r>
    </w:p>
    <w:p w14:paraId="235FA8B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 defines a number of pseudo-classes for anchor elements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namely, </w:t>
      </w:r>
      <w:r w:rsidRPr="007738E0">
        <w:rPr>
          <w:rFonts w:ascii="Consolas" w:eastAsia="Times New Roman" w:hAnsi="Consolas" w:cs="Courier New"/>
          <w:color w:val="000000"/>
          <w:sz w:val="20"/>
          <w:szCs w:val="20"/>
        </w:rPr>
        <w:t>a:link</w:t>
      </w:r>
      <w:r w:rsidRPr="007738E0">
        <w:rPr>
          <w:rFonts w:ascii="Segoe UI" w:eastAsia="Times New Roman" w:hAnsi="Segoe UI" w:cs="Segoe UI"/>
          <w:color w:val="000000"/>
          <w:sz w:val="21"/>
          <w:szCs w:val="21"/>
        </w:rPr>
        <w:t> (unvisited link), </w:t>
      </w:r>
      <w:r w:rsidRPr="007738E0">
        <w:rPr>
          <w:rFonts w:ascii="Consolas" w:eastAsia="Times New Roman" w:hAnsi="Consolas" w:cs="Courier New"/>
          <w:color w:val="000000"/>
          <w:sz w:val="20"/>
          <w:szCs w:val="20"/>
        </w:rPr>
        <w:t>a:visited</w:t>
      </w:r>
      <w:r w:rsidRPr="007738E0">
        <w:rPr>
          <w:rFonts w:ascii="Segoe UI" w:eastAsia="Times New Roman" w:hAnsi="Segoe UI" w:cs="Segoe UI"/>
          <w:color w:val="000000"/>
          <w:sz w:val="21"/>
          <w:szCs w:val="21"/>
        </w:rPr>
        <w:t> (visited link), </w:t>
      </w:r>
      <w:r w:rsidRPr="007738E0">
        <w:rPr>
          <w:rFonts w:ascii="Consolas" w:eastAsia="Times New Roman" w:hAnsi="Consolas" w:cs="Courier New"/>
          <w:color w:val="000000"/>
          <w:sz w:val="20"/>
          <w:szCs w:val="20"/>
        </w:rPr>
        <w:t>a:focus</w:t>
      </w:r>
      <w:r w:rsidRPr="007738E0">
        <w:rPr>
          <w:rFonts w:ascii="Segoe UI" w:eastAsia="Times New Roman" w:hAnsi="Segoe UI" w:cs="Segoe UI"/>
          <w:color w:val="000000"/>
          <w:sz w:val="21"/>
          <w:szCs w:val="21"/>
        </w:rPr>
        <w:t> (on focus), </w:t>
      </w:r>
      <w:r w:rsidRPr="007738E0">
        <w:rPr>
          <w:rFonts w:ascii="Consolas" w:eastAsia="Times New Roman" w:hAnsi="Consolas" w:cs="Courier New"/>
          <w:color w:val="000000"/>
          <w:sz w:val="20"/>
          <w:szCs w:val="20"/>
        </w:rPr>
        <w:t>a:hover</w:t>
      </w:r>
      <w:r w:rsidRPr="007738E0">
        <w:rPr>
          <w:rFonts w:ascii="Segoe UI" w:eastAsia="Times New Roman" w:hAnsi="Segoe UI" w:cs="Segoe UI"/>
          <w:color w:val="000000"/>
          <w:sz w:val="21"/>
          <w:szCs w:val="21"/>
        </w:rPr>
        <w:t> (mouse pointer hovers over), </w:t>
      </w:r>
      <w:r w:rsidRPr="007738E0">
        <w:rPr>
          <w:rFonts w:ascii="Consolas" w:eastAsia="Times New Roman" w:hAnsi="Consolas" w:cs="Courier New"/>
          <w:color w:val="000000"/>
          <w:sz w:val="20"/>
          <w:szCs w:val="20"/>
        </w:rPr>
        <w:t>a:active</w:t>
      </w:r>
      <w:r w:rsidRPr="007738E0">
        <w:rPr>
          <w:rFonts w:ascii="Segoe UI" w:eastAsia="Times New Roman" w:hAnsi="Segoe UI" w:cs="Segoe UI"/>
          <w:color w:val="000000"/>
          <w:sz w:val="21"/>
          <w:szCs w:val="21"/>
        </w:rPr>
        <w:t> (clicked or active link). Take note that colon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is used to identify pseudo classes instead of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for ordinary classname.</w:t>
      </w:r>
    </w:p>
    <w:p w14:paraId="27D8FE4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These pseudo classes is commonly-used with the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element. But </w:t>
      </w:r>
      <w:r w:rsidRPr="007738E0">
        <w:rPr>
          <w:rFonts w:ascii="Consolas" w:eastAsia="Times New Roman" w:hAnsi="Consolas" w:cs="Courier New"/>
          <w:color w:val="000000"/>
          <w:sz w:val="20"/>
          <w:szCs w:val="20"/>
        </w:rPr>
        <w:t>:hover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:focus</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:active</w:t>
      </w:r>
      <w:r w:rsidRPr="007738E0">
        <w:rPr>
          <w:rFonts w:ascii="Segoe UI" w:eastAsia="Times New Roman" w:hAnsi="Segoe UI" w:cs="Segoe UI"/>
          <w:color w:val="000000"/>
          <w:sz w:val="21"/>
          <w:szCs w:val="21"/>
        </w:rPr>
        <w:t> can also be applied to other elements, such as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&lt;li&gt;</w:t>
      </w:r>
      <w:r w:rsidRPr="007738E0">
        <w:rPr>
          <w:rFonts w:ascii="Segoe UI" w:eastAsia="Times New Roman" w:hAnsi="Segoe UI" w:cs="Segoe UI"/>
          <w:color w:val="000000"/>
          <w:sz w:val="21"/>
          <w:szCs w:val="21"/>
        </w:rPr>
        <w:t>, and etc.</w:t>
      </w:r>
    </w:p>
    <w:p w14:paraId="4A9EC1C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Example:</w:t>
      </w:r>
    </w:p>
    <w:p w14:paraId="477DCC8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w:t>
      </w:r>
      <w:r w:rsidRPr="007738E0">
        <w:rPr>
          <w:rFonts w:ascii="Consolas" w:eastAsia="Times New Roman" w:hAnsi="Consolas" w:cs="Courier New"/>
          <w:color w:val="000000"/>
          <w:sz w:val="20"/>
          <w:szCs w:val="20"/>
        </w:rPr>
        <w:t xml:space="preserve">         { font-size:14px;  }  </w:t>
      </w:r>
      <w:r w:rsidRPr="007738E0">
        <w:rPr>
          <w:rFonts w:ascii="Consolas" w:eastAsia="Times New Roman" w:hAnsi="Consolas" w:cs="Courier New"/>
          <w:color w:val="009900"/>
          <w:sz w:val="20"/>
          <w:szCs w:val="20"/>
        </w:rPr>
        <w:t>/* all &lt;a&gt; tags */</w:t>
      </w:r>
    </w:p>
    <w:p w14:paraId="401C6F4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a:link</w:t>
      </w:r>
      <w:r w:rsidRPr="007738E0">
        <w:rPr>
          <w:rFonts w:ascii="Consolas" w:eastAsia="Times New Roman" w:hAnsi="Consolas" w:cs="Courier New"/>
          <w:color w:val="000000"/>
          <w:sz w:val="20"/>
          <w:szCs w:val="20"/>
        </w:rPr>
        <w:t xml:space="preserve">    { color:red;       }  </w:t>
      </w:r>
      <w:r w:rsidRPr="007738E0">
        <w:rPr>
          <w:rFonts w:ascii="Consolas" w:eastAsia="Times New Roman" w:hAnsi="Consolas" w:cs="Courier New"/>
          <w:color w:val="009900"/>
          <w:sz w:val="20"/>
          <w:szCs w:val="20"/>
        </w:rPr>
        <w:t>/* unvisited link */</w:t>
      </w:r>
    </w:p>
    <w:p w14:paraId="1DE6940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a:visited</w:t>
      </w:r>
      <w:r w:rsidRPr="007738E0">
        <w:rPr>
          <w:rFonts w:ascii="Consolas" w:eastAsia="Times New Roman" w:hAnsi="Consolas" w:cs="Courier New"/>
          <w:color w:val="000000"/>
          <w:sz w:val="20"/>
          <w:szCs w:val="20"/>
        </w:rPr>
        <w:t xml:space="preserve"> { color:green;     }  </w:t>
      </w:r>
      <w:r w:rsidRPr="007738E0">
        <w:rPr>
          <w:rFonts w:ascii="Consolas" w:eastAsia="Times New Roman" w:hAnsi="Consolas" w:cs="Courier New"/>
          <w:color w:val="009900"/>
          <w:sz w:val="20"/>
          <w:szCs w:val="20"/>
        </w:rPr>
        <w:t>/* visited link */</w:t>
      </w:r>
    </w:p>
    <w:p w14:paraId="31CA573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a:focus</w:t>
      </w:r>
      <w:r w:rsidRPr="007738E0">
        <w:rPr>
          <w:rFonts w:ascii="Consolas" w:eastAsia="Times New Roman" w:hAnsi="Consolas" w:cs="Courier New"/>
          <w:color w:val="000000"/>
          <w:sz w:val="20"/>
          <w:szCs w:val="20"/>
        </w:rPr>
        <w:t xml:space="preserve">   { color:lightblue; }  </w:t>
      </w:r>
      <w:r w:rsidRPr="007738E0">
        <w:rPr>
          <w:rFonts w:ascii="Consolas" w:eastAsia="Times New Roman" w:hAnsi="Consolas" w:cs="Courier New"/>
          <w:color w:val="009900"/>
          <w:sz w:val="20"/>
          <w:szCs w:val="20"/>
        </w:rPr>
        <w:t>/* on focus via tab key */</w:t>
      </w:r>
    </w:p>
    <w:p w14:paraId="3A81B8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a:hover</w:t>
      </w:r>
      <w:r w:rsidRPr="007738E0">
        <w:rPr>
          <w:rFonts w:ascii="Consolas" w:eastAsia="Times New Roman" w:hAnsi="Consolas" w:cs="Courier New"/>
          <w:color w:val="000000"/>
          <w:sz w:val="20"/>
          <w:szCs w:val="20"/>
        </w:rPr>
        <w:t xml:space="preserve">   { color:blue;      }  </w:t>
      </w:r>
      <w:r w:rsidRPr="007738E0">
        <w:rPr>
          <w:rFonts w:ascii="Consolas" w:eastAsia="Times New Roman" w:hAnsi="Consolas" w:cs="Courier New"/>
          <w:color w:val="009900"/>
          <w:sz w:val="20"/>
          <w:szCs w:val="20"/>
        </w:rPr>
        <w:t>/* mouse over link */</w:t>
      </w:r>
    </w:p>
    <w:p w14:paraId="1D9FEF9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a:active</w:t>
      </w:r>
      <w:r w:rsidRPr="007738E0">
        <w:rPr>
          <w:rFonts w:ascii="Consolas" w:eastAsia="Times New Roman" w:hAnsi="Consolas" w:cs="Courier New"/>
          <w:color w:val="000000"/>
          <w:sz w:val="20"/>
          <w:szCs w:val="20"/>
        </w:rPr>
        <w:t xml:space="preserve">  { color:black;     }  </w:t>
      </w:r>
      <w:r w:rsidRPr="007738E0">
        <w:rPr>
          <w:rFonts w:ascii="Consolas" w:eastAsia="Times New Roman" w:hAnsi="Consolas" w:cs="Courier New"/>
          <w:color w:val="009900"/>
          <w:sz w:val="20"/>
          <w:szCs w:val="20"/>
        </w:rPr>
        <w:t>/* currently selected link */</w:t>
      </w:r>
    </w:p>
    <w:p w14:paraId="1BB6E34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Notes:</w:t>
      </w:r>
    </w:p>
    <w:p w14:paraId="523AAEFA" w14:textId="77777777" w:rsidR="007738E0" w:rsidRPr="007738E0" w:rsidRDefault="007738E0" w:rsidP="007738E0">
      <w:pPr>
        <w:numPr>
          <w:ilvl w:val="0"/>
          <w:numId w:val="4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order is important for anchor pseudo-classes in applying styles. It shall be </w:t>
      </w:r>
      <w:r w:rsidRPr="007738E0">
        <w:rPr>
          <w:rFonts w:ascii="Consolas" w:eastAsia="Times New Roman" w:hAnsi="Consolas" w:cs="Courier New"/>
          <w:color w:val="000000"/>
          <w:sz w:val="20"/>
          <w:szCs w:val="20"/>
        </w:rPr>
        <w:t>link-visited-focus-hover-active</w:t>
      </w:r>
      <w:r w:rsidRPr="007738E0">
        <w:rPr>
          <w:rFonts w:ascii="Segoe UI" w:eastAsia="Times New Roman" w:hAnsi="Segoe UI" w:cs="Segoe UI"/>
          <w:color w:val="000000"/>
          <w:sz w:val="21"/>
          <w:szCs w:val="21"/>
        </w:rPr>
        <w:t> (LVFHA).</w:t>
      </w:r>
    </w:p>
    <w:p w14:paraId="30579AE4" w14:textId="77777777" w:rsidR="007738E0" w:rsidRPr="007738E0" w:rsidRDefault="007738E0" w:rsidP="007738E0">
      <w:pPr>
        <w:numPr>
          <w:ilvl w:val="0"/>
          <w:numId w:val="4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It is called pseudo-class, as it sub-divide the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tag into four sub-classes that cannot be marked out manually.</w:t>
      </w:r>
    </w:p>
    <w:p w14:paraId="2BDDF026" w14:textId="77777777" w:rsidR="007738E0" w:rsidRPr="007738E0" w:rsidRDefault="007738E0" w:rsidP="007738E0">
      <w:pPr>
        <w:numPr>
          <w:ilvl w:val="0"/>
          <w:numId w:val="4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further restrict the selections via </w:t>
      </w:r>
      <w:r w:rsidRPr="007738E0">
        <w:rPr>
          <w:rFonts w:ascii="Consolas" w:eastAsia="Times New Roman" w:hAnsi="Consolas" w:cs="Courier New"/>
          <w:color w:val="000000"/>
          <w:sz w:val="20"/>
          <w:szCs w:val="20"/>
        </w:rPr>
        <w:t>a.</w:t>
      </w:r>
      <w:r w:rsidRPr="007738E0">
        <w:rPr>
          <w:rFonts w:ascii="Consolas" w:eastAsia="Times New Roman" w:hAnsi="Consolas" w:cs="Courier New"/>
          <w:i/>
          <w:iCs/>
          <w:color w:val="000000"/>
          <w:sz w:val="20"/>
          <w:szCs w:val="20"/>
        </w:rPr>
        <w:t>classname</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pseudo-classname</w:t>
      </w:r>
      <w:r w:rsidRPr="007738E0">
        <w:rPr>
          <w:rFonts w:ascii="Segoe UI" w:eastAsia="Times New Roman" w:hAnsi="Segoe UI" w:cs="Segoe UI"/>
          <w:color w:val="000000"/>
          <w:sz w:val="21"/>
          <w:szCs w:val="21"/>
        </w:rPr>
        <w:t>.</w:t>
      </w:r>
    </w:p>
    <w:p w14:paraId="7C52BB0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Another Example,</w:t>
      </w:r>
    </w:p>
    <w:p w14:paraId="0CDE7B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w:t>
      </w:r>
      <w:r w:rsidRPr="007738E0">
        <w:rPr>
          <w:rFonts w:ascii="Consolas" w:eastAsia="Times New Roman" w:hAnsi="Consolas" w:cs="Courier New"/>
          <w:color w:val="000000"/>
          <w:sz w:val="20"/>
          <w:szCs w:val="20"/>
        </w:rPr>
        <w:t xml:space="preserve"> {</w:t>
      </w:r>
    </w:p>
    <w:p w14:paraId="4E3A637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font-size:10pt;</w:t>
      </w:r>
    </w:p>
    <w:p w14:paraId="31060BF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font-decoration:underline; </w:t>
      </w:r>
    </w:p>
    <w:p w14:paraId="5004FC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color:red;</w:t>
      </w:r>
    </w:p>
    <w:p w14:paraId="6A4D61E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35B218D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a.blue:link</w:t>
      </w:r>
      <w:r w:rsidRPr="007738E0">
        <w:rPr>
          <w:rFonts w:ascii="Consolas" w:eastAsia="Times New Roman" w:hAnsi="Consolas" w:cs="Courier New"/>
          <w:color w:val="000000"/>
          <w:sz w:val="20"/>
          <w:szCs w:val="20"/>
        </w:rPr>
        <w:t xml:space="preserve">  { color:blue;  }</w:t>
      </w:r>
    </w:p>
    <w:p w14:paraId="0C709B5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a.green:link</w:t>
      </w:r>
      <w:r w:rsidRPr="007738E0">
        <w:rPr>
          <w:rFonts w:ascii="Consolas" w:eastAsia="Times New Roman" w:hAnsi="Consolas" w:cs="Courier New"/>
          <w:color w:val="000000"/>
          <w:sz w:val="20"/>
          <w:szCs w:val="20"/>
        </w:rPr>
        <w:t xml:space="preserve"> { color:green; }</w:t>
      </w:r>
    </w:p>
    <w:p w14:paraId="5705511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a:hover</w:t>
      </w:r>
      <w:r w:rsidRPr="007738E0">
        <w:rPr>
          <w:rFonts w:ascii="Consolas" w:eastAsia="Times New Roman" w:hAnsi="Consolas" w:cs="Courier New"/>
          <w:color w:val="000000"/>
          <w:sz w:val="20"/>
          <w:szCs w:val="20"/>
        </w:rPr>
        <w:t xml:space="preserve"> {</w:t>
      </w:r>
    </w:p>
    <w:p w14:paraId="0205E24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font-decoration:none; </w:t>
      </w:r>
    </w:p>
    <w:p w14:paraId="36C6E40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color:yellow;</w:t>
      </w:r>
    </w:p>
    <w:p w14:paraId="0727EF9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2220348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&lt;a </w:t>
      </w:r>
      <w:r w:rsidRPr="007738E0">
        <w:rPr>
          <w:rFonts w:ascii="Consolas" w:eastAsia="Times New Roman" w:hAnsi="Consolas" w:cs="Courier New"/>
          <w:color w:val="E31B23"/>
          <w:sz w:val="20"/>
          <w:szCs w:val="20"/>
        </w:rPr>
        <w:t>class="green"</w:t>
      </w:r>
      <w:r w:rsidRPr="007738E0">
        <w:rPr>
          <w:rFonts w:ascii="Consolas" w:eastAsia="Times New Roman" w:hAnsi="Consolas" w:cs="Courier New"/>
          <w:color w:val="000000"/>
          <w:sz w:val="20"/>
          <w:szCs w:val="20"/>
        </w:rPr>
        <w:t xml:space="preserve"> href="http://www.aaa.com"&gt;www.aaa.com&lt;/a&gt;</w:t>
      </w:r>
    </w:p>
    <w:p w14:paraId="488CC8E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&lt;a </w:t>
      </w:r>
      <w:r w:rsidRPr="007738E0">
        <w:rPr>
          <w:rFonts w:ascii="Consolas" w:eastAsia="Times New Roman" w:hAnsi="Consolas" w:cs="Courier New"/>
          <w:color w:val="E31B23"/>
          <w:sz w:val="20"/>
          <w:szCs w:val="20"/>
        </w:rPr>
        <w:t>class="blue"</w:t>
      </w:r>
      <w:r w:rsidRPr="007738E0">
        <w:rPr>
          <w:rFonts w:ascii="Consolas" w:eastAsia="Times New Roman" w:hAnsi="Consolas" w:cs="Courier New"/>
          <w:color w:val="000000"/>
          <w:sz w:val="20"/>
          <w:szCs w:val="20"/>
        </w:rPr>
        <w:t xml:space="preserve"> href="http://www.bbb.com"&gt;www.bbb.com&lt;/a&gt;</w:t>
      </w:r>
    </w:p>
    <w:p w14:paraId="5C0360C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&lt;a href="http://www.ccc.com"&gt;www.ccc.com&lt;/a&gt;</w:t>
      </w:r>
    </w:p>
    <w:p w14:paraId="08A410C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anchor pseudo-classes can be combined with ID-selectors as a Descendant-selector, so that the appearance of the links is different for the different divisions of the document, e.g.,</w:t>
      </w:r>
    </w:p>
    <w:p w14:paraId="19255AE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a</w:t>
      </w:r>
      <w:r w:rsidRPr="007738E0">
        <w:rPr>
          <w:rFonts w:ascii="Consolas" w:eastAsia="Times New Roman" w:hAnsi="Consolas" w:cs="Courier New"/>
          <w:color w:val="000000"/>
          <w:sz w:val="20"/>
          <w:szCs w:val="20"/>
        </w:rPr>
        <w:t xml:space="preserve">                 { color:black }  </w:t>
      </w:r>
      <w:r w:rsidRPr="007738E0">
        <w:rPr>
          <w:rFonts w:ascii="Consolas" w:eastAsia="Times New Roman" w:hAnsi="Consolas" w:cs="Courier New"/>
          <w:color w:val="009900"/>
          <w:sz w:val="20"/>
          <w:szCs w:val="20"/>
        </w:rPr>
        <w:t>/* default for a:link, a:visited, a:active */</w:t>
      </w:r>
    </w:p>
    <w:p w14:paraId="491CD58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#header a:hover</w:t>
      </w:r>
      <w:r w:rsidRPr="007738E0">
        <w:rPr>
          <w:rFonts w:ascii="Consolas" w:eastAsia="Times New Roman" w:hAnsi="Consolas" w:cs="Courier New"/>
          <w:color w:val="000000"/>
          <w:sz w:val="20"/>
          <w:szCs w:val="20"/>
        </w:rPr>
        <w:t xml:space="preserve">   { color:blue  }</w:t>
      </w:r>
    </w:p>
    <w:p w14:paraId="7238DA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#footer a:hover</w:t>
      </w:r>
      <w:r w:rsidRPr="007738E0">
        <w:rPr>
          <w:rFonts w:ascii="Consolas" w:eastAsia="Times New Roman" w:hAnsi="Consolas" w:cs="Courier New"/>
          <w:color w:val="000000"/>
          <w:sz w:val="20"/>
          <w:szCs w:val="20"/>
        </w:rPr>
        <w:t xml:space="preserve">   { color:green }</w:t>
      </w:r>
    </w:p>
    <w:p w14:paraId="0A23A31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Pseudo-Elements Selector </w:t>
      </w:r>
      <w:r w:rsidRPr="007738E0">
        <w:rPr>
          <w:rFonts w:ascii="Consolas" w:eastAsia="Times New Roman" w:hAnsi="Consolas" w:cs="Segoe UI"/>
          <w:b/>
          <w:bCs/>
          <w:color w:val="444444"/>
          <w:spacing w:val="15"/>
          <w:sz w:val="23"/>
          <w:szCs w:val="23"/>
        </w:rPr>
        <w:t>:first-line</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:first-letter</w:t>
      </w:r>
      <w:r w:rsidRPr="007738E0">
        <w:rPr>
          <w:rFonts w:ascii="Segoe UI" w:eastAsia="Times New Roman" w:hAnsi="Segoe UI" w:cs="Segoe UI"/>
          <w:b/>
          <w:bCs/>
          <w:color w:val="444444"/>
          <w:spacing w:val="15"/>
          <w:sz w:val="23"/>
          <w:szCs w:val="23"/>
        </w:rPr>
        <w:t> (</w:t>
      </w:r>
      <w:r w:rsidRPr="007738E0">
        <w:rPr>
          <w:rFonts w:ascii="Consolas" w:eastAsia="Times New Roman" w:hAnsi="Consolas" w:cs="Segoe UI"/>
          <w:b/>
          <w:bCs/>
          <w:color w:val="444444"/>
          <w:spacing w:val="15"/>
          <w:sz w:val="23"/>
          <w:szCs w:val="23"/>
        </w:rPr>
        <w:t>::first-line</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::first-letter</w:t>
      </w:r>
      <w:r w:rsidRPr="007738E0">
        <w:rPr>
          <w:rFonts w:ascii="Segoe UI" w:eastAsia="Times New Roman" w:hAnsi="Segoe UI" w:cs="Segoe UI"/>
          <w:b/>
          <w:bCs/>
          <w:color w:val="444444"/>
          <w:spacing w:val="15"/>
          <w:sz w:val="23"/>
          <w:szCs w:val="23"/>
        </w:rPr>
        <w:t> in CSS3)</w:t>
      </w:r>
    </w:p>
    <w:p w14:paraId="1434788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selector </w:t>
      </w:r>
      <w:r w:rsidRPr="007738E0">
        <w:rPr>
          <w:rFonts w:ascii="Consolas" w:eastAsia="Times New Roman" w:hAnsi="Consolas" w:cs="Courier New"/>
          <w:color w:val="000000"/>
          <w:sz w:val="20"/>
          <w:szCs w:val="20"/>
        </w:rPr>
        <w:t>p:first-line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p:first-letter</w:t>
      </w:r>
      <w:r w:rsidRPr="007738E0">
        <w:rPr>
          <w:rFonts w:ascii="Segoe UI" w:eastAsia="Times New Roman" w:hAnsi="Segoe UI" w:cs="Segoe UI"/>
          <w:color w:val="000000"/>
          <w:sz w:val="21"/>
          <w:szCs w:val="21"/>
        </w:rPr>
        <w:t> select the first line and the first letter of the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elements. They are called pseudo-elements because they select a portion of an element that is hard to be marked out (e.g., first line). They can be applied to many elements such as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&lt;em&gt;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&lt;strong&gt;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&lt;li&gt;</w:t>
      </w:r>
      <w:r w:rsidRPr="007738E0">
        <w:rPr>
          <w:rFonts w:ascii="Segoe UI" w:eastAsia="Times New Roman" w:hAnsi="Segoe UI" w:cs="Segoe UI"/>
          <w:color w:val="000000"/>
          <w:sz w:val="21"/>
          <w:szCs w:val="21"/>
        </w:rPr>
        <w:t>, and etc.</w:t>
      </w:r>
    </w:p>
    <w:p w14:paraId="3C01B93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restrict the selection by applying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For example, </w:t>
      </w:r>
      <w:r w:rsidRPr="007738E0">
        <w:rPr>
          <w:rFonts w:ascii="Consolas" w:eastAsia="Times New Roman" w:hAnsi="Consolas" w:cs="Courier New"/>
          <w:color w:val="000000"/>
          <w:sz w:val="20"/>
          <w:szCs w:val="20"/>
        </w:rPr>
        <w:t>p.intro:first-line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em.special:first-letter</w:t>
      </w:r>
      <w:r w:rsidRPr="007738E0">
        <w:rPr>
          <w:rFonts w:ascii="Segoe UI" w:eastAsia="Times New Roman" w:hAnsi="Segoe UI" w:cs="Segoe UI"/>
          <w:color w:val="000000"/>
          <w:sz w:val="21"/>
          <w:szCs w:val="21"/>
        </w:rPr>
        <w:t>.</w:t>
      </w:r>
    </w:p>
    <w:p w14:paraId="292ABCA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In CSS3, pseudo-elements are prefixed with 2 colons to differentiate with the pseudo-class, i.e., </w:t>
      </w:r>
      <w:r w:rsidRPr="007738E0">
        <w:rPr>
          <w:rFonts w:ascii="Consolas" w:eastAsia="Times New Roman" w:hAnsi="Consolas" w:cs="Courier New"/>
          <w:color w:val="000000"/>
          <w:sz w:val="20"/>
          <w:szCs w:val="20"/>
        </w:rPr>
        <w:t>::first-line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::first-letter</w:t>
      </w:r>
      <w:r w:rsidRPr="007738E0">
        <w:rPr>
          <w:rFonts w:ascii="Segoe UI" w:eastAsia="Times New Roman" w:hAnsi="Segoe UI" w:cs="Segoe UI"/>
          <w:color w:val="000000"/>
          <w:sz w:val="21"/>
          <w:szCs w:val="21"/>
        </w:rPr>
        <w:t>.</w:t>
      </w:r>
    </w:p>
    <w:p w14:paraId="67945EC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Pseudo-Elements Selector </w:t>
      </w:r>
      <w:r w:rsidRPr="007738E0">
        <w:rPr>
          <w:rFonts w:ascii="Consolas" w:eastAsia="Times New Roman" w:hAnsi="Consolas" w:cs="Segoe UI"/>
          <w:b/>
          <w:bCs/>
          <w:color w:val="444444"/>
          <w:spacing w:val="15"/>
          <w:sz w:val="23"/>
          <w:szCs w:val="23"/>
        </w:rPr>
        <w:t>:before</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:after</w:t>
      </w:r>
      <w:r w:rsidRPr="007738E0">
        <w:rPr>
          <w:rFonts w:ascii="Segoe UI" w:eastAsia="Times New Roman" w:hAnsi="Segoe UI" w:cs="Segoe UI"/>
          <w:b/>
          <w:bCs/>
          <w:color w:val="444444"/>
          <w:spacing w:val="15"/>
          <w:sz w:val="23"/>
          <w:szCs w:val="23"/>
        </w:rPr>
        <w:t> (</w:t>
      </w:r>
      <w:r w:rsidRPr="007738E0">
        <w:rPr>
          <w:rFonts w:ascii="Consolas" w:eastAsia="Times New Roman" w:hAnsi="Consolas" w:cs="Segoe UI"/>
          <w:b/>
          <w:bCs/>
          <w:color w:val="444444"/>
          <w:spacing w:val="15"/>
          <w:sz w:val="23"/>
          <w:szCs w:val="23"/>
        </w:rPr>
        <w:t>::before</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::after</w:t>
      </w:r>
      <w:r w:rsidRPr="007738E0">
        <w:rPr>
          <w:rFonts w:ascii="Segoe UI" w:eastAsia="Times New Roman" w:hAnsi="Segoe UI" w:cs="Segoe UI"/>
          <w:b/>
          <w:bCs/>
          <w:color w:val="444444"/>
          <w:spacing w:val="15"/>
          <w:sz w:val="23"/>
          <w:szCs w:val="23"/>
        </w:rPr>
        <w:t> in CSS3)</w:t>
      </w:r>
    </w:p>
    <w:p w14:paraId="4205121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:before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:after</w:t>
      </w:r>
      <w:r w:rsidRPr="007738E0">
        <w:rPr>
          <w:rFonts w:ascii="Segoe UI" w:eastAsia="Times New Roman" w:hAnsi="Segoe UI" w:cs="Segoe UI"/>
          <w:color w:val="000000"/>
          <w:sz w:val="21"/>
          <w:szCs w:val="21"/>
        </w:rPr>
        <w:t> pseudo-elements lets you select elements and </w:t>
      </w:r>
      <w:r w:rsidRPr="007738E0">
        <w:rPr>
          <w:rFonts w:ascii="Segoe UI" w:eastAsia="Times New Roman" w:hAnsi="Segoe UI" w:cs="Segoe UI"/>
          <w:i/>
          <w:iCs/>
          <w:color w:val="000000"/>
          <w:sz w:val="21"/>
          <w:szCs w:val="21"/>
        </w:rPr>
        <w:t>add content before or after</w:t>
      </w:r>
      <w:r w:rsidRPr="007738E0">
        <w:rPr>
          <w:rFonts w:ascii="Segoe UI" w:eastAsia="Times New Roman" w:hAnsi="Segoe UI" w:cs="Segoe UI"/>
          <w:color w:val="000000"/>
          <w:sz w:val="21"/>
          <w:szCs w:val="21"/>
        </w:rPr>
        <w:t> the elements.</w:t>
      </w:r>
    </w:p>
    <w:p w14:paraId="579505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.title:before { content: "\0022"; }</w:t>
      </w:r>
    </w:p>
    <w:p w14:paraId="0B03E2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.title:after  { content: "\0022"; }</w:t>
      </w:r>
    </w:p>
    <w:p w14:paraId="2F09736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above rules will add a double-quote (Unicode 0022H) in front and behind all elements having </w:t>
      </w:r>
      <w:r w:rsidRPr="007738E0">
        <w:rPr>
          <w:rFonts w:ascii="Consolas" w:eastAsia="Times New Roman" w:hAnsi="Consolas" w:cs="Courier New"/>
          <w:color w:val="000000"/>
          <w:sz w:val="20"/>
          <w:szCs w:val="20"/>
        </w:rPr>
        <w:t>class="title"</w:t>
      </w:r>
      <w:r w:rsidRPr="007738E0">
        <w:rPr>
          <w:rFonts w:ascii="Segoe UI" w:eastAsia="Times New Roman" w:hAnsi="Segoe UI" w:cs="Segoe UI"/>
          <w:color w:val="000000"/>
          <w:sz w:val="21"/>
          <w:szCs w:val="21"/>
        </w:rPr>
        <w:t>.</w:t>
      </w:r>
    </w:p>
    <w:p w14:paraId="189DFF9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note that these selectors </w:t>
      </w:r>
      <w:r w:rsidRPr="007738E0">
        <w:rPr>
          <w:rFonts w:ascii="Segoe UI" w:eastAsia="Times New Roman" w:hAnsi="Segoe UI" w:cs="Segoe UI"/>
          <w:i/>
          <w:iCs/>
          <w:color w:val="000000"/>
          <w:sz w:val="21"/>
          <w:szCs w:val="21"/>
        </w:rPr>
        <w:t>generate contents</w:t>
      </w:r>
      <w:r w:rsidRPr="007738E0">
        <w:rPr>
          <w:rFonts w:ascii="Segoe UI" w:eastAsia="Times New Roman" w:hAnsi="Segoe UI" w:cs="Segoe UI"/>
          <w:color w:val="000000"/>
          <w:sz w:val="21"/>
          <w:szCs w:val="21"/>
        </w:rPr>
        <w:t>!</w:t>
      </w:r>
    </w:p>
    <w:p w14:paraId="0062A89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CSS3, pseudo-elements are prefixed with 2 colons to differentiate with the pseudo-class, i.e., </w:t>
      </w:r>
      <w:r w:rsidRPr="007738E0">
        <w:rPr>
          <w:rFonts w:ascii="Consolas" w:eastAsia="Times New Roman" w:hAnsi="Consolas" w:cs="Courier New"/>
          <w:color w:val="000000"/>
          <w:sz w:val="20"/>
          <w:szCs w:val="20"/>
        </w:rPr>
        <w:t>::before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::after</w:t>
      </w:r>
      <w:r w:rsidRPr="007738E0">
        <w:rPr>
          <w:rFonts w:ascii="Segoe UI" w:eastAsia="Times New Roman" w:hAnsi="Segoe UI" w:cs="Segoe UI"/>
          <w:color w:val="000000"/>
          <w:sz w:val="21"/>
          <w:szCs w:val="21"/>
        </w:rPr>
        <w:t>.</w:t>
      </w:r>
    </w:p>
    <w:p w14:paraId="63EA317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Pseudo-Elements Selector </w:t>
      </w:r>
      <w:r w:rsidRPr="007738E0">
        <w:rPr>
          <w:rFonts w:ascii="Consolas" w:eastAsia="Times New Roman" w:hAnsi="Consolas" w:cs="Segoe UI"/>
          <w:b/>
          <w:bCs/>
          <w:color w:val="444444"/>
          <w:spacing w:val="15"/>
          <w:sz w:val="23"/>
          <w:szCs w:val="23"/>
        </w:rPr>
        <w:t>::selection</w:t>
      </w:r>
      <w:r w:rsidRPr="007738E0">
        <w:rPr>
          <w:rFonts w:ascii="Segoe UI" w:eastAsia="Times New Roman" w:hAnsi="Segoe UI" w:cs="Segoe UI"/>
          <w:b/>
          <w:bCs/>
          <w:color w:val="444444"/>
          <w:spacing w:val="15"/>
          <w:sz w:val="23"/>
          <w:szCs w:val="23"/>
        </w:rPr>
        <w:t> (CSS3)</w:t>
      </w:r>
    </w:p>
    <w:p w14:paraId="2A78C48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Select the user-selected-text on the screen. You are only allow to set the </w:t>
      </w:r>
      <w:r w:rsidRPr="007738E0">
        <w:rPr>
          <w:rFonts w:ascii="Consolas" w:eastAsia="Times New Roman" w:hAnsi="Consolas" w:cs="Courier New"/>
          <w:color w:val="000000"/>
          <w:sz w:val="20"/>
          <w:szCs w:val="20"/>
        </w:rPr>
        <w:t>color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background-color</w:t>
      </w:r>
      <w:r w:rsidRPr="007738E0">
        <w:rPr>
          <w:rFonts w:ascii="Segoe UI" w:eastAsia="Times New Roman" w:hAnsi="Segoe UI" w:cs="Segoe UI"/>
          <w:color w:val="000000"/>
          <w:sz w:val="21"/>
          <w:szCs w:val="21"/>
        </w:rPr>
        <w:t> properties. For example,</w:t>
      </w:r>
    </w:p>
    <w:p w14:paraId="7618418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p::selection {  </w:t>
      </w:r>
      <w:r w:rsidRPr="007738E0">
        <w:rPr>
          <w:rFonts w:ascii="Consolas" w:eastAsia="Times New Roman" w:hAnsi="Consolas" w:cs="Courier New"/>
          <w:color w:val="009900"/>
          <w:sz w:val="20"/>
          <w:szCs w:val="20"/>
        </w:rPr>
        <w:t>/* selected text in any paragraph */</w:t>
      </w:r>
    </w:p>
    <w:p w14:paraId="1B97247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 red;</w:t>
      </w:r>
    </w:p>
    <w:p w14:paraId="105E170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background-color: black;</w:t>
      </w:r>
    </w:p>
    <w:p w14:paraId="04A6842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03284B0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Firefox does not support </w:t>
      </w:r>
      <w:r w:rsidRPr="007738E0">
        <w:rPr>
          <w:rFonts w:ascii="Consolas" w:eastAsia="Times New Roman" w:hAnsi="Consolas" w:cs="Courier New"/>
          <w:color w:val="000000"/>
          <w:sz w:val="20"/>
          <w:szCs w:val="20"/>
        </w:rPr>
        <w:t>::selection</w:t>
      </w:r>
      <w:r w:rsidRPr="007738E0">
        <w:rPr>
          <w:rFonts w:ascii="Segoe UI" w:eastAsia="Times New Roman" w:hAnsi="Segoe UI" w:cs="Segoe UI"/>
          <w:color w:val="000000"/>
          <w:sz w:val="21"/>
          <w:szCs w:val="21"/>
        </w:rPr>
        <w:t> yet. You need to use </w:t>
      </w:r>
      <w:r w:rsidRPr="007738E0">
        <w:rPr>
          <w:rFonts w:ascii="Consolas" w:eastAsia="Times New Roman" w:hAnsi="Consolas" w:cs="Courier New"/>
          <w:color w:val="000000"/>
          <w:sz w:val="20"/>
          <w:szCs w:val="20"/>
        </w:rPr>
        <w:t>::-moz-selection</w:t>
      </w:r>
      <w:r w:rsidRPr="007738E0">
        <w:rPr>
          <w:rFonts w:ascii="Segoe UI" w:eastAsia="Times New Roman" w:hAnsi="Segoe UI" w:cs="Segoe UI"/>
          <w:color w:val="000000"/>
          <w:sz w:val="21"/>
          <w:szCs w:val="21"/>
        </w:rPr>
        <w:t> instead. Include both </w:t>
      </w:r>
      <w:r w:rsidRPr="007738E0">
        <w:rPr>
          <w:rFonts w:ascii="Consolas" w:eastAsia="Times New Roman" w:hAnsi="Consolas" w:cs="Courier New"/>
          <w:color w:val="000000"/>
          <w:sz w:val="20"/>
          <w:szCs w:val="20"/>
        </w:rPr>
        <w:t>::selection</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::-moz-selection</w:t>
      </w:r>
      <w:r w:rsidRPr="007738E0">
        <w:rPr>
          <w:rFonts w:ascii="Segoe UI" w:eastAsia="Times New Roman" w:hAnsi="Segoe UI" w:cs="Segoe UI"/>
          <w:color w:val="000000"/>
          <w:sz w:val="21"/>
          <w:szCs w:val="21"/>
        </w:rPr>
        <w:t> in your CSS.</w:t>
      </w:r>
    </w:p>
    <w:p w14:paraId="3BD3C96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Attribute Selectors</w:t>
      </w:r>
    </w:p>
    <w:p w14:paraId="46E2372E" w14:textId="77777777" w:rsidR="007738E0" w:rsidRPr="007738E0" w:rsidRDefault="007738E0" w:rsidP="007738E0">
      <w:pPr>
        <w:numPr>
          <w:ilvl w:val="0"/>
          <w:numId w:val="4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T[att]</w:t>
      </w:r>
      <w:r w:rsidRPr="007738E0">
        <w:rPr>
          <w:rFonts w:ascii="Segoe UI" w:eastAsia="Times New Roman" w:hAnsi="Segoe UI" w:cs="Segoe UI"/>
          <w:color w:val="000000"/>
          <w:sz w:val="21"/>
          <w:szCs w:val="21"/>
        </w:rPr>
        <w:t>: selects elements that possess the given attribute, regardless of value.</w:t>
      </w:r>
    </w:p>
    <w:p w14:paraId="6F6BCA7B" w14:textId="77777777" w:rsidR="007738E0" w:rsidRPr="007738E0" w:rsidRDefault="007738E0" w:rsidP="007738E0">
      <w:pPr>
        <w:numPr>
          <w:ilvl w:val="0"/>
          <w:numId w:val="4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T[att="value"]</w:t>
      </w:r>
      <w:r w:rsidRPr="007738E0">
        <w:rPr>
          <w:rFonts w:ascii="Segoe UI" w:eastAsia="Times New Roman" w:hAnsi="Segoe UI" w:cs="Segoe UI"/>
          <w:color w:val="000000"/>
          <w:sz w:val="21"/>
          <w:szCs w:val="21"/>
        </w:rPr>
        <w:t>: selects elements that possess the given attribute, with the given value.</w:t>
      </w:r>
    </w:p>
    <w:p w14:paraId="1543CAAB" w14:textId="77777777" w:rsidR="007738E0" w:rsidRPr="007738E0" w:rsidRDefault="007738E0" w:rsidP="007738E0">
      <w:pPr>
        <w:numPr>
          <w:ilvl w:val="0"/>
          <w:numId w:val="4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T[att^="value"]</w:t>
      </w:r>
      <w:r w:rsidRPr="007738E0">
        <w:rPr>
          <w:rFonts w:ascii="Segoe UI" w:eastAsia="Times New Roman" w:hAnsi="Segoe UI" w:cs="Segoe UI"/>
          <w:color w:val="000000"/>
          <w:sz w:val="21"/>
          <w:szCs w:val="21"/>
        </w:rPr>
        <w:t>: selects elements that possess the given attribute, </w:t>
      </w:r>
      <w:r w:rsidRPr="007738E0">
        <w:rPr>
          <w:rFonts w:ascii="Segoe UI" w:eastAsia="Times New Roman" w:hAnsi="Segoe UI" w:cs="Segoe UI"/>
          <w:i/>
          <w:iCs/>
          <w:color w:val="000000"/>
          <w:sz w:val="21"/>
          <w:szCs w:val="21"/>
        </w:rPr>
        <w:t>beginning</w:t>
      </w:r>
      <w:r w:rsidRPr="007738E0">
        <w:rPr>
          <w:rFonts w:ascii="Segoe UI" w:eastAsia="Times New Roman" w:hAnsi="Segoe UI" w:cs="Segoe UI"/>
          <w:color w:val="000000"/>
          <w:sz w:val="21"/>
          <w:szCs w:val="21"/>
        </w:rPr>
        <w:t> with the given value. (Symbol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represent beginning in regex.)</w:t>
      </w:r>
    </w:p>
    <w:p w14:paraId="64C2D0DE" w14:textId="77777777" w:rsidR="007738E0" w:rsidRPr="007738E0" w:rsidRDefault="007738E0" w:rsidP="007738E0">
      <w:pPr>
        <w:numPr>
          <w:ilvl w:val="0"/>
          <w:numId w:val="4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T[att$="value"]</w:t>
      </w:r>
      <w:r w:rsidRPr="007738E0">
        <w:rPr>
          <w:rFonts w:ascii="Segoe UI" w:eastAsia="Times New Roman" w:hAnsi="Segoe UI" w:cs="Segoe UI"/>
          <w:color w:val="000000"/>
          <w:sz w:val="21"/>
          <w:szCs w:val="21"/>
        </w:rPr>
        <w:t>: selects elements that possess the given attribute, </w:t>
      </w:r>
      <w:r w:rsidRPr="007738E0">
        <w:rPr>
          <w:rFonts w:ascii="Segoe UI" w:eastAsia="Times New Roman" w:hAnsi="Segoe UI" w:cs="Segoe UI"/>
          <w:i/>
          <w:iCs/>
          <w:color w:val="000000"/>
          <w:sz w:val="21"/>
          <w:szCs w:val="21"/>
        </w:rPr>
        <w:t>ending</w:t>
      </w:r>
      <w:r w:rsidRPr="007738E0">
        <w:rPr>
          <w:rFonts w:ascii="Segoe UI" w:eastAsia="Times New Roman" w:hAnsi="Segoe UI" w:cs="Segoe UI"/>
          <w:color w:val="000000"/>
          <w:sz w:val="21"/>
          <w:szCs w:val="21"/>
        </w:rPr>
        <w:t> with the given value. (Symbol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represent ending in regex.)</w:t>
      </w:r>
    </w:p>
    <w:p w14:paraId="20D3D12E" w14:textId="77777777" w:rsidR="007738E0" w:rsidRPr="007738E0" w:rsidRDefault="007738E0" w:rsidP="007738E0">
      <w:pPr>
        <w:numPr>
          <w:ilvl w:val="0"/>
          <w:numId w:val="4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T[att*="value"]</w:t>
      </w:r>
      <w:r w:rsidRPr="007738E0">
        <w:rPr>
          <w:rFonts w:ascii="Segoe UI" w:eastAsia="Times New Roman" w:hAnsi="Segoe UI" w:cs="Segoe UI"/>
          <w:color w:val="000000"/>
          <w:sz w:val="21"/>
          <w:szCs w:val="21"/>
        </w:rPr>
        <w:t>: selects elements that possess the given attribute, </w:t>
      </w:r>
      <w:r w:rsidRPr="007738E0">
        <w:rPr>
          <w:rFonts w:ascii="Segoe UI" w:eastAsia="Times New Roman" w:hAnsi="Segoe UI" w:cs="Segoe UI"/>
          <w:i/>
          <w:iCs/>
          <w:color w:val="000000"/>
          <w:sz w:val="21"/>
          <w:szCs w:val="21"/>
        </w:rPr>
        <w:t>containing</w:t>
      </w:r>
      <w:r w:rsidRPr="007738E0">
        <w:rPr>
          <w:rFonts w:ascii="Segoe UI" w:eastAsia="Times New Roman" w:hAnsi="Segoe UI" w:cs="Segoe UI"/>
          <w:color w:val="000000"/>
          <w:sz w:val="21"/>
          <w:szCs w:val="21"/>
        </w:rPr>
        <w:t> with the given value.</w:t>
      </w:r>
    </w:p>
    <w:p w14:paraId="790CA733"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Child Pseudo-Class Selectors (CSS3)</w:t>
      </w:r>
    </w:p>
    <w:p w14:paraId="7577596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CSS3 introduces these pseudo-class child selectors:</w:t>
      </w:r>
    </w:p>
    <w:p w14:paraId="7EAD59EB" w14:textId="77777777" w:rsidR="007738E0" w:rsidRPr="007738E0" w:rsidRDefault="007738E0" w:rsidP="007738E0">
      <w:pPr>
        <w:numPr>
          <w:ilvl w:val="0"/>
          <w:numId w:val="5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:first-child</w:t>
      </w:r>
      <w:r w:rsidRPr="007738E0">
        <w:rPr>
          <w:rFonts w:ascii="Segoe UI" w:eastAsia="Times New Roman" w:hAnsi="Segoe UI" w:cs="Segoe UI"/>
          <w:color w:val="000000"/>
          <w:sz w:val="21"/>
          <w:szCs w:val="21"/>
        </w:rPr>
        <w:t>: e.g., In </w:t>
      </w:r>
      <w:r w:rsidRPr="007738E0">
        <w:rPr>
          <w:rFonts w:ascii="Consolas" w:eastAsia="Times New Roman" w:hAnsi="Consolas" w:cs="Courier New"/>
          <w:color w:val="000000"/>
          <w:sz w:val="20"/>
          <w:szCs w:val="20"/>
        </w:rPr>
        <w:t>td:first-child</w:t>
      </w:r>
      <w:r w:rsidRPr="007738E0">
        <w:rPr>
          <w:rFonts w:ascii="Segoe UI" w:eastAsia="Times New Roman" w:hAnsi="Segoe UI" w:cs="Segoe UI"/>
          <w:color w:val="000000"/>
          <w:sz w:val="21"/>
          <w:szCs w:val="21"/>
        </w:rPr>
        <w:t>, td is the first child of the parent.</w:t>
      </w:r>
    </w:p>
    <w:p w14:paraId="5B5F91AB" w14:textId="77777777" w:rsidR="007738E0" w:rsidRPr="007738E0" w:rsidRDefault="007738E0" w:rsidP="007738E0">
      <w:pPr>
        <w:numPr>
          <w:ilvl w:val="0"/>
          <w:numId w:val="5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:last-child</w:t>
      </w:r>
      <w:r w:rsidRPr="007738E0">
        <w:rPr>
          <w:rFonts w:ascii="Segoe UI" w:eastAsia="Times New Roman" w:hAnsi="Segoe UI" w:cs="Segoe UI"/>
          <w:color w:val="000000"/>
          <w:sz w:val="21"/>
          <w:szCs w:val="21"/>
        </w:rPr>
        <w:t>:</w:t>
      </w:r>
    </w:p>
    <w:p w14:paraId="7C642C5A" w14:textId="77777777" w:rsidR="007738E0" w:rsidRPr="007738E0" w:rsidRDefault="007738E0" w:rsidP="007738E0">
      <w:pPr>
        <w:numPr>
          <w:ilvl w:val="0"/>
          <w:numId w:val="5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:nth-child(odd)</w:t>
      </w:r>
      <w:r w:rsidRPr="007738E0">
        <w:rPr>
          <w:rFonts w:ascii="Segoe UI" w:eastAsia="Times New Roman" w:hAnsi="Segoe UI" w:cs="Segoe UI"/>
          <w:color w:val="000000"/>
          <w:sz w:val="21"/>
          <w:szCs w:val="21"/>
        </w:rPr>
        <w:t>, </w:t>
      </w:r>
      <w:r w:rsidRPr="007738E0">
        <w:rPr>
          <w:rFonts w:ascii="Consolas" w:eastAsia="Times New Roman" w:hAnsi="Consolas" w:cs="Segoe UI"/>
          <w:color w:val="000000"/>
          <w:sz w:val="21"/>
          <w:szCs w:val="21"/>
        </w:rPr>
        <w:t>:nth-child(even)</w:t>
      </w:r>
      <w:r w:rsidRPr="007738E0">
        <w:rPr>
          <w:rFonts w:ascii="Segoe UI" w:eastAsia="Times New Roman" w:hAnsi="Segoe UI" w:cs="Segoe UI"/>
          <w:color w:val="000000"/>
          <w:sz w:val="21"/>
          <w:szCs w:val="21"/>
        </w:rPr>
        <w:t>, </w:t>
      </w:r>
      <w:r w:rsidRPr="007738E0">
        <w:rPr>
          <w:rFonts w:ascii="Consolas" w:eastAsia="Times New Roman" w:hAnsi="Consolas" w:cs="Segoe UI"/>
          <w:color w:val="000000"/>
          <w:sz w:val="21"/>
          <w:szCs w:val="21"/>
        </w:rPr>
        <w:t>:nth-child(3n+1)</w:t>
      </w:r>
      <w:r w:rsidRPr="007738E0">
        <w:rPr>
          <w:rFonts w:ascii="Segoe UI" w:eastAsia="Times New Roman" w:hAnsi="Segoe UI" w:cs="Segoe UI"/>
          <w:color w:val="000000"/>
          <w:sz w:val="21"/>
          <w:szCs w:val="21"/>
        </w:rPr>
        <w:t>, </w:t>
      </w:r>
      <w:r w:rsidRPr="007738E0">
        <w:rPr>
          <w:rFonts w:ascii="Consolas" w:eastAsia="Times New Roman" w:hAnsi="Consolas" w:cs="Segoe UI"/>
          <w:color w:val="000000"/>
          <w:sz w:val="21"/>
          <w:szCs w:val="21"/>
        </w:rPr>
        <w:t>:nth-child(4n+2)</w:t>
      </w:r>
      <w:r w:rsidRPr="007738E0">
        <w:rPr>
          <w:rFonts w:ascii="Segoe UI" w:eastAsia="Times New Roman" w:hAnsi="Segoe UI" w:cs="Segoe UI"/>
          <w:color w:val="000000"/>
          <w:sz w:val="21"/>
          <w:szCs w:val="21"/>
        </w:rPr>
        <w:t>, etc.</w:t>
      </w:r>
    </w:p>
    <w:p w14:paraId="2A0673B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Child-Type Pseudo-class Selector (CSS3)</w:t>
      </w:r>
    </w:p>
    <w:p w14:paraId="54928A4D" w14:textId="77777777" w:rsidR="007738E0" w:rsidRPr="007738E0" w:rsidRDefault="007738E0" w:rsidP="007738E0">
      <w:pPr>
        <w:numPr>
          <w:ilvl w:val="0"/>
          <w:numId w:val="5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T:first-of-type</w:t>
      </w:r>
      <w:r w:rsidRPr="007738E0">
        <w:rPr>
          <w:rFonts w:ascii="Segoe UI" w:eastAsia="Times New Roman" w:hAnsi="Segoe UI" w:cs="Segoe UI"/>
          <w:color w:val="000000"/>
          <w:sz w:val="21"/>
          <w:szCs w:val="21"/>
        </w:rPr>
        <w:t>: For example </w:t>
      </w:r>
      <w:r w:rsidRPr="007738E0">
        <w:rPr>
          <w:rFonts w:ascii="Consolas" w:eastAsia="Times New Roman" w:hAnsi="Consolas" w:cs="Courier New"/>
          <w:color w:val="000000"/>
          <w:sz w:val="20"/>
          <w:szCs w:val="20"/>
        </w:rPr>
        <w:t>p:first-of-type</w:t>
      </w:r>
      <w:r w:rsidRPr="007738E0">
        <w:rPr>
          <w:rFonts w:ascii="Segoe UI" w:eastAsia="Times New Roman" w:hAnsi="Segoe UI" w:cs="Segoe UI"/>
          <w:color w:val="000000"/>
          <w:sz w:val="21"/>
          <w:szCs w:val="21"/>
        </w:rPr>
        <w:t> select the first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w:t>
      </w:r>
    </w:p>
    <w:p w14:paraId="14D07CC0" w14:textId="77777777" w:rsidR="007738E0" w:rsidRPr="007738E0" w:rsidRDefault="007738E0" w:rsidP="007738E0">
      <w:pPr>
        <w:numPr>
          <w:ilvl w:val="0"/>
          <w:numId w:val="5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T:last-of-type</w:t>
      </w:r>
    </w:p>
    <w:p w14:paraId="1D4E7DE3" w14:textId="77777777" w:rsidR="007738E0" w:rsidRPr="007738E0" w:rsidRDefault="007738E0" w:rsidP="007738E0">
      <w:pPr>
        <w:numPr>
          <w:ilvl w:val="0"/>
          <w:numId w:val="5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T:nth-of-type(odd)</w:t>
      </w:r>
      <w:r w:rsidRPr="007738E0">
        <w:rPr>
          <w:rFonts w:ascii="Segoe UI" w:eastAsia="Times New Roman" w:hAnsi="Segoe UI" w:cs="Segoe UI"/>
          <w:color w:val="000000"/>
          <w:sz w:val="21"/>
          <w:szCs w:val="21"/>
        </w:rPr>
        <w:t>, </w:t>
      </w:r>
      <w:r w:rsidRPr="007738E0">
        <w:rPr>
          <w:rFonts w:ascii="Consolas" w:eastAsia="Times New Roman" w:hAnsi="Consolas" w:cs="Segoe UI"/>
          <w:color w:val="000000"/>
          <w:sz w:val="21"/>
          <w:szCs w:val="21"/>
        </w:rPr>
        <w:t>T:nth-of-type(even)</w:t>
      </w:r>
      <w:r w:rsidRPr="007738E0">
        <w:rPr>
          <w:rFonts w:ascii="Segoe UI" w:eastAsia="Times New Roman" w:hAnsi="Segoe UI" w:cs="Segoe UI"/>
          <w:color w:val="000000"/>
          <w:sz w:val="21"/>
          <w:szCs w:val="21"/>
        </w:rPr>
        <w:t>, </w:t>
      </w:r>
      <w:r w:rsidRPr="007738E0">
        <w:rPr>
          <w:rFonts w:ascii="Consolas" w:eastAsia="Times New Roman" w:hAnsi="Consolas" w:cs="Segoe UI"/>
          <w:color w:val="000000"/>
          <w:sz w:val="21"/>
          <w:szCs w:val="21"/>
        </w:rPr>
        <w:t>T:nth-of-type(3n+1)</w:t>
      </w:r>
      <w:r w:rsidRPr="007738E0">
        <w:rPr>
          <w:rFonts w:ascii="Segoe UI" w:eastAsia="Times New Roman" w:hAnsi="Segoe UI" w:cs="Segoe UI"/>
          <w:color w:val="000000"/>
          <w:sz w:val="21"/>
          <w:szCs w:val="21"/>
        </w:rPr>
        <w:t>, </w:t>
      </w:r>
      <w:r w:rsidRPr="007738E0">
        <w:rPr>
          <w:rFonts w:ascii="Consolas" w:eastAsia="Times New Roman" w:hAnsi="Consolas" w:cs="Segoe UI"/>
          <w:color w:val="000000"/>
          <w:sz w:val="21"/>
          <w:szCs w:val="21"/>
        </w:rPr>
        <w:t>T:nth-of-type(4n+2)</w:t>
      </w:r>
      <w:r w:rsidRPr="007738E0">
        <w:rPr>
          <w:rFonts w:ascii="Segoe UI" w:eastAsia="Times New Roman" w:hAnsi="Segoe UI" w:cs="Segoe UI"/>
          <w:color w:val="000000"/>
          <w:sz w:val="21"/>
          <w:szCs w:val="21"/>
        </w:rPr>
        <w:t>, etc.</w:t>
      </w:r>
    </w:p>
    <w:p w14:paraId="6740206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Consolas" w:eastAsia="Times New Roman" w:hAnsi="Consolas" w:cs="Segoe UI"/>
          <w:b/>
          <w:bCs/>
          <w:color w:val="444444"/>
          <w:spacing w:val="15"/>
          <w:sz w:val="23"/>
          <w:szCs w:val="23"/>
        </w:rPr>
        <w:t>:not(...)</w:t>
      </w:r>
      <w:r w:rsidRPr="007738E0">
        <w:rPr>
          <w:rFonts w:ascii="Segoe UI" w:eastAsia="Times New Roman" w:hAnsi="Segoe UI" w:cs="Segoe UI"/>
          <w:b/>
          <w:bCs/>
          <w:color w:val="444444"/>
          <w:spacing w:val="15"/>
          <w:sz w:val="23"/>
          <w:szCs w:val="23"/>
        </w:rPr>
        <w:t> Selector</w:t>
      </w:r>
    </w:p>
    <w:p w14:paraId="2228702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The </w:t>
      </w:r>
      <w:r w:rsidRPr="007738E0">
        <w:rPr>
          <w:rFonts w:ascii="Consolas" w:eastAsia="Times New Roman" w:hAnsi="Consolas" w:cs="Courier New"/>
          <w:color w:val="000000"/>
          <w:sz w:val="20"/>
          <w:szCs w:val="20"/>
        </w:rPr>
        <w:t>:not(S)</w:t>
      </w:r>
      <w:r w:rsidRPr="007738E0">
        <w:rPr>
          <w:rFonts w:ascii="Segoe UI" w:eastAsia="Times New Roman" w:hAnsi="Segoe UI" w:cs="Segoe UI"/>
          <w:color w:val="000000"/>
          <w:sz w:val="21"/>
          <w:szCs w:val="21"/>
        </w:rPr>
        <w:t> selector lets you select elements not meeting the criterion in selector </w:t>
      </w:r>
      <w:r w:rsidRPr="007738E0">
        <w:rPr>
          <w:rFonts w:ascii="Consolas" w:eastAsia="Times New Roman" w:hAnsi="Consolas" w:cs="Courier New"/>
          <w:color w:val="000000"/>
          <w:sz w:val="20"/>
          <w:szCs w:val="20"/>
        </w:rPr>
        <w:t>S</w:t>
      </w:r>
      <w:r w:rsidRPr="007738E0">
        <w:rPr>
          <w:rFonts w:ascii="Segoe UI" w:eastAsia="Times New Roman" w:hAnsi="Segoe UI" w:cs="Segoe UI"/>
          <w:color w:val="000000"/>
          <w:sz w:val="21"/>
          <w:szCs w:val="21"/>
        </w:rPr>
        <w:t>. For example, </w:t>
      </w:r>
      <w:r w:rsidRPr="007738E0">
        <w:rPr>
          <w:rFonts w:ascii="Consolas" w:eastAsia="Times New Roman" w:hAnsi="Consolas" w:cs="Courier New"/>
          <w:color w:val="000000"/>
          <w:sz w:val="20"/>
          <w:szCs w:val="20"/>
        </w:rPr>
        <w:t>:not(.highlight)</w:t>
      </w:r>
      <w:r w:rsidRPr="007738E0">
        <w:rPr>
          <w:rFonts w:ascii="Segoe UI" w:eastAsia="Times New Roman" w:hAnsi="Segoe UI" w:cs="Segoe UI"/>
          <w:color w:val="000000"/>
          <w:sz w:val="21"/>
          <w:szCs w:val="21"/>
        </w:rPr>
        <w:t> select elements not belonging to class </w:t>
      </w:r>
      <w:r w:rsidRPr="007738E0">
        <w:rPr>
          <w:rFonts w:ascii="Consolas" w:eastAsia="Times New Roman" w:hAnsi="Consolas" w:cs="Courier New"/>
          <w:color w:val="000000"/>
          <w:sz w:val="20"/>
          <w:szCs w:val="20"/>
        </w:rPr>
        <w:t>highlight</w:t>
      </w:r>
      <w:r w:rsidRPr="007738E0">
        <w:rPr>
          <w:rFonts w:ascii="Segoe UI" w:eastAsia="Times New Roman" w:hAnsi="Segoe UI" w:cs="Segoe UI"/>
          <w:color w:val="000000"/>
          <w:sz w:val="21"/>
          <w:szCs w:val="21"/>
        </w:rPr>
        <w:t>.</w:t>
      </w:r>
    </w:p>
    <w:p w14:paraId="046271DE"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7.7  Style Properties</w:t>
      </w:r>
    </w:p>
    <w:p w14:paraId="4FB6F6E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a complete list of the style properties, you may refer to the CSS specification (@ W3C), or online reference (@ </w:t>
      </w:r>
      <w:hyperlink r:id="rId81" w:history="1">
        <w:r w:rsidRPr="007738E0">
          <w:rPr>
            <w:rFonts w:ascii="Segoe UI" w:eastAsia="Times New Roman" w:hAnsi="Segoe UI" w:cs="Segoe UI"/>
            <w:color w:val="0B5395"/>
            <w:sz w:val="21"/>
            <w:szCs w:val="21"/>
            <w:u w:val="single"/>
          </w:rPr>
          <w:t>http://www.w3schools.com/cssref/default.asp</w:t>
        </w:r>
      </w:hyperlink>
      <w:r w:rsidRPr="007738E0">
        <w:rPr>
          <w:rFonts w:ascii="Segoe UI" w:eastAsia="Times New Roman" w:hAnsi="Segoe UI" w:cs="Segoe UI"/>
          <w:color w:val="000000"/>
          <w:sz w:val="21"/>
          <w:szCs w:val="21"/>
        </w:rPr>
        <w:t>). I shall present the commonly-used properties such as color, font, text, margin, border, padding.</w:t>
      </w:r>
    </w:p>
    <w:p w14:paraId="392A46DF"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7.8  Color Properties</w:t>
      </w:r>
    </w:p>
    <w:p w14:paraId="25ED9BC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Specifying Color</w:t>
      </w:r>
    </w:p>
    <w:p w14:paraId="277DCEB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Color can be expressed as:</w:t>
      </w:r>
    </w:p>
    <w:p w14:paraId="206F85B7" w14:textId="77777777" w:rsidR="007738E0" w:rsidRPr="007738E0" w:rsidRDefault="007738E0" w:rsidP="007738E0">
      <w:pPr>
        <w:numPr>
          <w:ilvl w:val="0"/>
          <w:numId w:val="5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RGB hexadecimal triplets in the form of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rrggbb</w:t>
      </w:r>
      <w:r w:rsidRPr="007738E0">
        <w:rPr>
          <w:rFonts w:ascii="Segoe UI" w:eastAsia="Times New Roman" w:hAnsi="Segoe UI" w:cs="Segoe UI"/>
          <w:color w:val="000000"/>
          <w:sz w:val="21"/>
          <w:szCs w:val="21"/>
        </w:rPr>
        <w:t>, where </w:t>
      </w:r>
      <w:r w:rsidRPr="007738E0">
        <w:rPr>
          <w:rFonts w:ascii="Consolas" w:eastAsia="Times New Roman" w:hAnsi="Consolas" w:cs="Courier New"/>
          <w:i/>
          <w:iCs/>
          <w:color w:val="000000"/>
          <w:sz w:val="20"/>
          <w:szCs w:val="20"/>
        </w:rPr>
        <w:t>rr</w:t>
      </w:r>
      <w:r w:rsidRPr="007738E0">
        <w:rPr>
          <w:rFonts w:ascii="Segoe UI" w:eastAsia="Times New Roman" w:hAnsi="Segoe UI" w:cs="Segoe UI"/>
          <w:color w:val="000000"/>
          <w:sz w:val="21"/>
          <w:szCs w:val="21"/>
        </w:rPr>
        <w:t>, </w:t>
      </w:r>
      <w:r w:rsidRPr="007738E0">
        <w:rPr>
          <w:rFonts w:ascii="Consolas" w:eastAsia="Times New Roman" w:hAnsi="Consolas" w:cs="Courier New"/>
          <w:i/>
          <w:iCs/>
          <w:color w:val="000000"/>
          <w:sz w:val="20"/>
          <w:szCs w:val="20"/>
        </w:rPr>
        <w:t>gg</w:t>
      </w:r>
      <w:r w:rsidRPr="007738E0">
        <w:rPr>
          <w:rFonts w:ascii="Segoe UI" w:eastAsia="Times New Roman" w:hAnsi="Segoe UI" w:cs="Segoe UI"/>
          <w:color w:val="000000"/>
          <w:sz w:val="21"/>
          <w:szCs w:val="21"/>
        </w:rPr>
        <w:t>, </w:t>
      </w:r>
      <w:r w:rsidRPr="007738E0">
        <w:rPr>
          <w:rFonts w:ascii="Consolas" w:eastAsia="Times New Roman" w:hAnsi="Consolas" w:cs="Courier New"/>
          <w:i/>
          <w:iCs/>
          <w:color w:val="000000"/>
          <w:sz w:val="20"/>
          <w:szCs w:val="20"/>
        </w:rPr>
        <w:t>bb</w:t>
      </w:r>
      <w:r w:rsidRPr="007738E0">
        <w:rPr>
          <w:rFonts w:ascii="Segoe UI" w:eastAsia="Times New Roman" w:hAnsi="Segoe UI" w:cs="Segoe UI"/>
          <w:color w:val="000000"/>
          <w:sz w:val="21"/>
          <w:szCs w:val="21"/>
        </w:rPr>
        <w:t> are values of red, green and blue. The values are between </w:t>
      </w:r>
      <w:r w:rsidRPr="007738E0">
        <w:rPr>
          <w:rFonts w:ascii="Consolas" w:eastAsia="Times New Roman" w:hAnsi="Consolas" w:cs="Courier New"/>
          <w:color w:val="000000"/>
          <w:sz w:val="20"/>
          <w:szCs w:val="20"/>
        </w:rPr>
        <w:t>00</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FF</w:t>
      </w:r>
      <w:r w:rsidRPr="007738E0">
        <w:rPr>
          <w:rFonts w:ascii="Segoe UI" w:eastAsia="Times New Roman" w:hAnsi="Segoe UI" w:cs="Segoe UI"/>
          <w:color w:val="000000"/>
          <w:sz w:val="21"/>
          <w:szCs w:val="21"/>
        </w:rPr>
        <w:t>, in hexadecimal. For example, </w:t>
      </w:r>
      <w:r w:rsidRPr="007738E0">
        <w:rPr>
          <w:rFonts w:ascii="Consolas" w:eastAsia="Times New Roman" w:hAnsi="Consolas" w:cs="Courier New"/>
          <w:color w:val="000000"/>
          <w:sz w:val="20"/>
          <w:szCs w:val="20"/>
        </w:rPr>
        <w:t>#12ABFF</w:t>
      </w:r>
      <w:r w:rsidRPr="007738E0">
        <w:rPr>
          <w:rFonts w:ascii="Segoe UI" w:eastAsia="Times New Roman" w:hAnsi="Segoe UI" w:cs="Segoe UI"/>
          <w:color w:val="000000"/>
          <w:sz w:val="21"/>
          <w:szCs w:val="21"/>
        </w:rPr>
        <w:t>. The color value </w:t>
      </w:r>
      <w:r w:rsidRPr="007738E0">
        <w:rPr>
          <w:rFonts w:ascii="Consolas" w:eastAsia="Times New Roman" w:hAnsi="Consolas" w:cs="Courier New"/>
          <w:color w:val="000000"/>
          <w:sz w:val="20"/>
          <w:szCs w:val="20"/>
        </w:rPr>
        <w:t>#112233</w:t>
      </w:r>
      <w:r w:rsidRPr="007738E0">
        <w:rPr>
          <w:rFonts w:ascii="Segoe UI" w:eastAsia="Times New Roman" w:hAnsi="Segoe UI" w:cs="Segoe UI"/>
          <w:color w:val="000000"/>
          <w:sz w:val="21"/>
          <w:szCs w:val="21"/>
        </w:rPr>
        <w:t> can be shorthand as </w:t>
      </w:r>
      <w:r w:rsidRPr="007738E0">
        <w:rPr>
          <w:rFonts w:ascii="Consolas" w:eastAsia="Times New Roman" w:hAnsi="Consolas" w:cs="Courier New"/>
          <w:color w:val="000000"/>
          <w:sz w:val="20"/>
          <w:szCs w:val="20"/>
        </w:rPr>
        <w:t>#123</w:t>
      </w:r>
      <w:r w:rsidRPr="007738E0">
        <w:rPr>
          <w:rFonts w:ascii="Segoe UI" w:eastAsia="Times New Roman" w:hAnsi="Segoe UI" w:cs="Segoe UI"/>
          <w:color w:val="000000"/>
          <w:sz w:val="21"/>
          <w:szCs w:val="21"/>
        </w:rPr>
        <w:t>.</w:t>
      </w:r>
    </w:p>
    <w:p w14:paraId="71698B67" w14:textId="77777777" w:rsidR="007738E0" w:rsidRPr="007738E0" w:rsidRDefault="007738E0" w:rsidP="007738E0">
      <w:pPr>
        <w:numPr>
          <w:ilvl w:val="0"/>
          <w:numId w:val="5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RGB in the form of </w:t>
      </w:r>
      <w:r w:rsidRPr="007738E0">
        <w:rPr>
          <w:rFonts w:ascii="Consolas" w:eastAsia="Times New Roman" w:hAnsi="Consolas" w:cs="Courier New"/>
          <w:color w:val="000000"/>
          <w:sz w:val="20"/>
          <w:szCs w:val="20"/>
        </w:rPr>
        <w:t>rgb(</w:t>
      </w:r>
      <w:r w:rsidRPr="007738E0">
        <w:rPr>
          <w:rFonts w:ascii="Consolas" w:eastAsia="Times New Roman" w:hAnsi="Consolas" w:cs="Courier New"/>
          <w:i/>
          <w:iCs/>
          <w:color w:val="000000"/>
          <w:sz w:val="20"/>
          <w:szCs w:val="20"/>
        </w:rPr>
        <w:t>r</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g</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b</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The </w:t>
      </w:r>
      <w:r w:rsidRPr="007738E0">
        <w:rPr>
          <w:rFonts w:ascii="Consolas" w:eastAsia="Times New Roman" w:hAnsi="Consolas" w:cs="Courier New"/>
          <w:i/>
          <w:iCs/>
          <w:color w:val="000000"/>
          <w:sz w:val="20"/>
          <w:szCs w:val="20"/>
        </w:rPr>
        <w:t>r</w:t>
      </w:r>
      <w:r w:rsidRPr="007738E0">
        <w:rPr>
          <w:rFonts w:ascii="Segoe UI" w:eastAsia="Times New Roman" w:hAnsi="Segoe UI" w:cs="Segoe UI"/>
          <w:color w:val="000000"/>
          <w:sz w:val="21"/>
          <w:szCs w:val="21"/>
        </w:rPr>
        <w:t>, </w:t>
      </w:r>
      <w:r w:rsidRPr="007738E0">
        <w:rPr>
          <w:rFonts w:ascii="Consolas" w:eastAsia="Times New Roman" w:hAnsi="Consolas" w:cs="Courier New"/>
          <w:i/>
          <w:iCs/>
          <w:color w:val="000000"/>
          <w:sz w:val="20"/>
          <w:szCs w:val="20"/>
        </w:rPr>
        <w:t>g</w:t>
      </w:r>
      <w:r w:rsidRPr="007738E0">
        <w:rPr>
          <w:rFonts w:ascii="Segoe UI" w:eastAsia="Times New Roman" w:hAnsi="Segoe UI" w:cs="Segoe UI"/>
          <w:color w:val="000000"/>
          <w:sz w:val="21"/>
          <w:szCs w:val="21"/>
        </w:rPr>
        <w:t>, </w:t>
      </w:r>
      <w:r w:rsidRPr="007738E0">
        <w:rPr>
          <w:rFonts w:ascii="Consolas" w:eastAsia="Times New Roman" w:hAnsi="Consolas" w:cs="Courier New"/>
          <w:i/>
          <w:iCs/>
          <w:color w:val="000000"/>
          <w:sz w:val="20"/>
          <w:szCs w:val="20"/>
        </w:rPr>
        <w:t>b</w:t>
      </w:r>
      <w:r w:rsidRPr="007738E0">
        <w:rPr>
          <w:rFonts w:ascii="Segoe UI" w:eastAsia="Times New Roman" w:hAnsi="Segoe UI" w:cs="Segoe UI"/>
          <w:color w:val="000000"/>
          <w:sz w:val="21"/>
          <w:szCs w:val="21"/>
        </w:rPr>
        <w:t> can be expressed in a decimal value between </w:t>
      </w:r>
      <w:r w:rsidRPr="007738E0">
        <w:rPr>
          <w:rFonts w:ascii="Consolas" w:eastAsia="Times New Roman" w:hAnsi="Consolas" w:cs="Courier New"/>
          <w:color w:val="000000"/>
          <w:sz w:val="20"/>
          <w:szCs w:val="20"/>
        </w:rPr>
        <w:t>0</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255</w:t>
      </w:r>
      <w:r w:rsidRPr="007738E0">
        <w:rPr>
          <w:rFonts w:ascii="Segoe UI" w:eastAsia="Times New Roman" w:hAnsi="Segoe UI" w:cs="Segoe UI"/>
          <w:color w:val="000000"/>
          <w:sz w:val="21"/>
          <w:szCs w:val="21"/>
        </w:rPr>
        <w:t>; or in percentage between </w:t>
      </w:r>
      <w:r w:rsidRPr="007738E0">
        <w:rPr>
          <w:rFonts w:ascii="Consolas" w:eastAsia="Times New Roman" w:hAnsi="Consolas" w:cs="Courier New"/>
          <w:color w:val="000000"/>
          <w:sz w:val="20"/>
          <w:szCs w:val="20"/>
        </w:rPr>
        <w:t>0%</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100%</w:t>
      </w:r>
      <w:r w:rsidRPr="007738E0">
        <w:rPr>
          <w:rFonts w:ascii="Segoe UI" w:eastAsia="Times New Roman" w:hAnsi="Segoe UI" w:cs="Segoe UI"/>
          <w:color w:val="000000"/>
          <w:sz w:val="21"/>
          <w:szCs w:val="21"/>
        </w:rPr>
        <w:t>.</w:t>
      </w:r>
    </w:p>
    <w:p w14:paraId="7915EB05" w14:textId="77777777" w:rsidR="007738E0" w:rsidRPr="007738E0" w:rsidRDefault="007738E0" w:rsidP="007738E0">
      <w:pPr>
        <w:numPr>
          <w:ilvl w:val="0"/>
          <w:numId w:val="5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RGBA in the form of </w:t>
      </w:r>
      <w:r w:rsidRPr="007738E0">
        <w:rPr>
          <w:rFonts w:ascii="Consolas" w:eastAsia="Times New Roman" w:hAnsi="Consolas" w:cs="Courier New"/>
          <w:color w:val="000000"/>
          <w:sz w:val="20"/>
          <w:szCs w:val="20"/>
        </w:rPr>
        <w:t>rgba(</w:t>
      </w:r>
      <w:r w:rsidRPr="007738E0">
        <w:rPr>
          <w:rFonts w:ascii="Consolas" w:eastAsia="Times New Roman" w:hAnsi="Consolas" w:cs="Courier New"/>
          <w:i/>
          <w:iCs/>
          <w:color w:val="000000"/>
          <w:sz w:val="20"/>
          <w:szCs w:val="20"/>
        </w:rPr>
        <w:t>r</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g</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b</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a</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RGB with an additional A (alpha channel). The A is used to control the transparency/opacity, with </w:t>
      </w:r>
      <w:r w:rsidRPr="007738E0">
        <w:rPr>
          <w:rFonts w:ascii="Consolas" w:eastAsia="Times New Roman" w:hAnsi="Consolas" w:cs="Courier New"/>
          <w:color w:val="000000"/>
          <w:sz w:val="20"/>
          <w:szCs w:val="20"/>
        </w:rPr>
        <w:t>a=1</w:t>
      </w:r>
      <w:r w:rsidRPr="007738E0">
        <w:rPr>
          <w:rFonts w:ascii="Segoe UI" w:eastAsia="Times New Roman" w:hAnsi="Segoe UI" w:cs="Segoe UI"/>
          <w:color w:val="000000"/>
          <w:sz w:val="21"/>
          <w:szCs w:val="21"/>
        </w:rPr>
        <w:t> for opaque; and </w:t>
      </w:r>
      <w:r w:rsidRPr="007738E0">
        <w:rPr>
          <w:rFonts w:ascii="Consolas" w:eastAsia="Times New Roman" w:hAnsi="Consolas" w:cs="Courier New"/>
          <w:color w:val="000000"/>
          <w:sz w:val="20"/>
          <w:szCs w:val="20"/>
        </w:rPr>
        <w:t>a=0</w:t>
      </w:r>
      <w:r w:rsidRPr="007738E0">
        <w:rPr>
          <w:rFonts w:ascii="Segoe UI" w:eastAsia="Times New Roman" w:hAnsi="Segoe UI" w:cs="Segoe UI"/>
          <w:color w:val="000000"/>
          <w:sz w:val="21"/>
          <w:szCs w:val="21"/>
        </w:rPr>
        <w:t> for totally transparent.</w:t>
      </w:r>
    </w:p>
    <w:p w14:paraId="58E621B7" w14:textId="77777777" w:rsidR="007738E0" w:rsidRPr="007738E0" w:rsidRDefault="007738E0" w:rsidP="007738E0">
      <w:pPr>
        <w:numPr>
          <w:ilvl w:val="0"/>
          <w:numId w:val="5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HSL in the form </w:t>
      </w:r>
      <w:r w:rsidRPr="007738E0">
        <w:rPr>
          <w:rFonts w:ascii="Consolas" w:eastAsia="Times New Roman" w:hAnsi="Consolas" w:cs="Courier New"/>
          <w:color w:val="000000"/>
          <w:sz w:val="20"/>
          <w:szCs w:val="20"/>
        </w:rPr>
        <w:t>hsl(hue, saturation, lightness)</w:t>
      </w:r>
      <w:r w:rsidRPr="007738E0">
        <w:rPr>
          <w:rFonts w:ascii="Segoe UI" w:eastAsia="Times New Roman" w:hAnsi="Segoe UI" w:cs="Segoe UI"/>
          <w:color w:val="000000"/>
          <w:sz w:val="21"/>
          <w:szCs w:val="21"/>
        </w:rPr>
        <w:t>: Hue is the color on the color wheel in degrees between </w:t>
      </w:r>
      <w:r w:rsidRPr="007738E0">
        <w:rPr>
          <w:rFonts w:ascii="Consolas" w:eastAsia="Times New Roman" w:hAnsi="Consolas" w:cs="Courier New"/>
          <w:color w:val="000000"/>
          <w:sz w:val="20"/>
          <w:szCs w:val="20"/>
        </w:rPr>
        <w:t>0</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360</w:t>
      </w:r>
      <w:r w:rsidRPr="007738E0">
        <w:rPr>
          <w:rFonts w:ascii="Segoe UI" w:eastAsia="Times New Roman" w:hAnsi="Segoe UI" w:cs="Segoe UI"/>
          <w:color w:val="000000"/>
          <w:sz w:val="21"/>
          <w:szCs w:val="21"/>
        </w:rPr>
        <w:t>. Saturation (purity of color) is expressed in percentage between </w:t>
      </w:r>
      <w:r w:rsidRPr="007738E0">
        <w:rPr>
          <w:rFonts w:ascii="Consolas" w:eastAsia="Times New Roman" w:hAnsi="Consolas" w:cs="Courier New"/>
          <w:color w:val="000000"/>
          <w:sz w:val="20"/>
          <w:szCs w:val="20"/>
        </w:rPr>
        <w:t>0%</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100%</w:t>
      </w:r>
      <w:r w:rsidRPr="007738E0">
        <w:rPr>
          <w:rFonts w:ascii="Segoe UI" w:eastAsia="Times New Roman" w:hAnsi="Segoe UI" w:cs="Segoe UI"/>
          <w:color w:val="000000"/>
          <w:sz w:val="21"/>
          <w:szCs w:val="21"/>
        </w:rPr>
        <w:t> (pure color). Lightness (brightness or intensity) is also expressed in percentage between </w:t>
      </w:r>
      <w:r w:rsidRPr="007738E0">
        <w:rPr>
          <w:rFonts w:ascii="Consolas" w:eastAsia="Times New Roman" w:hAnsi="Consolas" w:cs="Courier New"/>
          <w:color w:val="000000"/>
          <w:sz w:val="20"/>
          <w:szCs w:val="20"/>
        </w:rPr>
        <w:t>0%</w:t>
      </w:r>
      <w:r w:rsidRPr="007738E0">
        <w:rPr>
          <w:rFonts w:ascii="Segoe UI" w:eastAsia="Times New Roman" w:hAnsi="Segoe UI" w:cs="Segoe UI"/>
          <w:color w:val="000000"/>
          <w:sz w:val="21"/>
          <w:szCs w:val="21"/>
        </w:rPr>
        <w:t> (darkest) and </w:t>
      </w:r>
      <w:r w:rsidRPr="007738E0">
        <w:rPr>
          <w:rFonts w:ascii="Consolas" w:eastAsia="Times New Roman" w:hAnsi="Consolas" w:cs="Courier New"/>
          <w:color w:val="000000"/>
          <w:sz w:val="20"/>
          <w:szCs w:val="20"/>
        </w:rPr>
        <w:t>100%</w:t>
      </w:r>
      <w:r w:rsidRPr="007738E0">
        <w:rPr>
          <w:rFonts w:ascii="Segoe UI" w:eastAsia="Times New Roman" w:hAnsi="Segoe UI" w:cs="Segoe UI"/>
          <w:color w:val="000000"/>
          <w:sz w:val="21"/>
          <w:szCs w:val="21"/>
        </w:rPr>
        <w:t> (brightest).</w:t>
      </w:r>
    </w:p>
    <w:p w14:paraId="0FA84FE9" w14:textId="77777777" w:rsidR="007738E0" w:rsidRPr="007738E0" w:rsidRDefault="007738E0" w:rsidP="007738E0">
      <w:pPr>
        <w:numPr>
          <w:ilvl w:val="0"/>
          <w:numId w:val="5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HSLA in the form of </w:t>
      </w:r>
      <w:r w:rsidRPr="007738E0">
        <w:rPr>
          <w:rFonts w:ascii="Consolas" w:eastAsia="Times New Roman" w:hAnsi="Consolas" w:cs="Courier New"/>
          <w:color w:val="000000"/>
          <w:sz w:val="20"/>
          <w:szCs w:val="20"/>
        </w:rPr>
        <w:t>hsla(hue, saturation, lightness, alpha)</w:t>
      </w:r>
      <w:r w:rsidRPr="007738E0">
        <w:rPr>
          <w:rFonts w:ascii="Segoe UI" w:eastAsia="Times New Roman" w:hAnsi="Segoe UI" w:cs="Segoe UI"/>
          <w:color w:val="000000"/>
          <w:sz w:val="21"/>
          <w:szCs w:val="21"/>
        </w:rPr>
        <w:t>.</w:t>
      </w:r>
    </w:p>
    <w:p w14:paraId="470E5CBC" w14:textId="77777777" w:rsidR="007738E0" w:rsidRPr="007738E0" w:rsidRDefault="007738E0" w:rsidP="007738E0">
      <w:pPr>
        <w:numPr>
          <w:ilvl w:val="0"/>
          <w:numId w:val="52"/>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16 pre-defined English color names as follows. These 16 colors are numerically generated and are really really ugly. You should avoid using them!! Many browsers also support other color names such as </w:t>
      </w:r>
      <w:r w:rsidRPr="007738E0">
        <w:rPr>
          <w:rFonts w:ascii="Consolas" w:eastAsia="Times New Roman" w:hAnsi="Consolas" w:cs="Courier New"/>
          <w:color w:val="000000"/>
          <w:sz w:val="20"/>
          <w:szCs w:val="20"/>
        </w:rPr>
        <w:t>lightblue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lightgreen</w:t>
      </w:r>
      <w:r w:rsidRPr="007738E0">
        <w:rPr>
          <w:rFonts w:ascii="Segoe UI" w:eastAsia="Times New Roman" w:hAnsi="Segoe UI" w:cs="Segoe UI"/>
          <w:color w:val="000000"/>
          <w:sz w:val="21"/>
          <w:szCs w:val="21"/>
        </w:rPr>
        <w:t>, etc.</w:t>
      </w:r>
    </w:p>
    <w:p w14:paraId="0D086FE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CSS's Color Properties</w:t>
      </w:r>
    </w:p>
    <w:p w14:paraId="17B93E4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most important color properties are </w:t>
      </w:r>
      <w:r w:rsidRPr="007738E0">
        <w:rPr>
          <w:rFonts w:ascii="Consolas" w:eastAsia="Times New Roman" w:hAnsi="Consolas" w:cs="Courier New"/>
          <w:color w:val="000000"/>
          <w:sz w:val="20"/>
          <w:szCs w:val="20"/>
        </w:rPr>
        <w:t>color</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background-color</w:t>
      </w:r>
      <w:r w:rsidRPr="007738E0">
        <w:rPr>
          <w:rFonts w:ascii="Segoe UI" w:eastAsia="Times New Roman" w:hAnsi="Segoe UI" w:cs="Segoe UI"/>
          <w:color w:val="000000"/>
          <w:sz w:val="21"/>
          <w:szCs w:val="21"/>
        </w:rPr>
        <w:t>:</w:t>
      </w:r>
    </w:p>
    <w:p w14:paraId="389698A3" w14:textId="77777777" w:rsidR="007738E0" w:rsidRPr="007738E0" w:rsidRDefault="007738E0" w:rsidP="007738E0">
      <w:pPr>
        <w:numPr>
          <w:ilvl w:val="0"/>
          <w:numId w:val="5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color: #</w:t>
      </w:r>
      <w:r w:rsidRPr="007738E0">
        <w:rPr>
          <w:rFonts w:ascii="Consolas" w:eastAsia="Times New Roman" w:hAnsi="Consolas" w:cs="Segoe UI"/>
          <w:i/>
          <w:iCs/>
          <w:color w:val="E31B23"/>
          <w:sz w:val="23"/>
          <w:szCs w:val="23"/>
        </w:rPr>
        <w:t>rrggbb</w:t>
      </w:r>
      <w:r w:rsidRPr="007738E0">
        <w:rPr>
          <w:rFonts w:ascii="Consolas" w:eastAsia="Times New Roman" w:hAnsi="Consolas" w:cs="Segoe UI"/>
          <w:color w:val="E31B23"/>
          <w:sz w:val="23"/>
          <w:szCs w:val="23"/>
        </w:rPr>
        <w:t>|rgb(</w:t>
      </w:r>
      <w:r w:rsidRPr="007738E0">
        <w:rPr>
          <w:rFonts w:ascii="Consolas" w:eastAsia="Times New Roman" w:hAnsi="Consolas" w:cs="Segoe UI"/>
          <w:i/>
          <w:iCs/>
          <w:color w:val="E31B23"/>
          <w:sz w:val="23"/>
          <w:szCs w:val="23"/>
        </w:rPr>
        <w:t>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w:t>
      </w:r>
      <w:r w:rsidRPr="007738E0">
        <w:rPr>
          <w:rFonts w:ascii="Consolas" w:eastAsia="Times New Roman" w:hAnsi="Consolas" w:cs="Segoe UI"/>
          <w:color w:val="E31B23"/>
          <w:sz w:val="23"/>
          <w:szCs w:val="23"/>
        </w:rPr>
        <w:t>)|rgba(</w:t>
      </w:r>
      <w:r w:rsidRPr="007738E0">
        <w:rPr>
          <w:rFonts w:ascii="Consolas" w:eastAsia="Times New Roman" w:hAnsi="Consolas" w:cs="Segoe UI"/>
          <w:i/>
          <w:iCs/>
          <w:color w:val="E31B23"/>
          <w:sz w:val="23"/>
          <w:szCs w:val="23"/>
        </w:rPr>
        <w:t>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a</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color-name</w:t>
      </w:r>
      <w:r w:rsidRPr="007738E0">
        <w:rPr>
          <w:rFonts w:ascii="Segoe UI" w:eastAsia="Times New Roman" w:hAnsi="Segoe UI" w:cs="Segoe UI"/>
          <w:color w:val="000000"/>
          <w:sz w:val="21"/>
          <w:szCs w:val="21"/>
        </w:rPr>
        <w:br/>
        <w:t>Set the color of the text (or foreground). Color values are inherited by descendants.</w:t>
      </w:r>
    </w:p>
    <w:p w14:paraId="046A6834" w14:textId="77777777" w:rsidR="007738E0" w:rsidRPr="007738E0" w:rsidRDefault="007738E0" w:rsidP="007738E0">
      <w:pPr>
        <w:numPr>
          <w:ilvl w:val="0"/>
          <w:numId w:val="5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background-color: #</w:t>
      </w:r>
      <w:r w:rsidRPr="007738E0">
        <w:rPr>
          <w:rFonts w:ascii="Consolas" w:eastAsia="Times New Roman" w:hAnsi="Consolas" w:cs="Segoe UI"/>
          <w:i/>
          <w:iCs/>
          <w:color w:val="E31B23"/>
          <w:sz w:val="23"/>
          <w:szCs w:val="23"/>
        </w:rPr>
        <w:t>rrggbb</w:t>
      </w:r>
      <w:r w:rsidRPr="007738E0">
        <w:rPr>
          <w:rFonts w:ascii="Consolas" w:eastAsia="Times New Roman" w:hAnsi="Consolas" w:cs="Segoe UI"/>
          <w:color w:val="E31B23"/>
          <w:sz w:val="23"/>
          <w:szCs w:val="23"/>
        </w:rPr>
        <w:t>|rgb(</w:t>
      </w:r>
      <w:r w:rsidRPr="007738E0">
        <w:rPr>
          <w:rFonts w:ascii="Consolas" w:eastAsia="Times New Roman" w:hAnsi="Consolas" w:cs="Segoe UI"/>
          <w:i/>
          <w:iCs/>
          <w:color w:val="E31B23"/>
          <w:sz w:val="23"/>
          <w:szCs w:val="23"/>
        </w:rPr>
        <w:t>rrr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ggg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bbb</w:t>
      </w:r>
      <w:r w:rsidRPr="007738E0">
        <w:rPr>
          <w:rFonts w:ascii="Consolas" w:eastAsia="Times New Roman" w:hAnsi="Consolas" w:cs="Segoe UI"/>
          <w:color w:val="E31B23"/>
          <w:sz w:val="23"/>
          <w:szCs w:val="23"/>
        </w:rPr>
        <w:t>)|rgba(</w:t>
      </w:r>
      <w:r w:rsidRPr="007738E0">
        <w:rPr>
          <w:rFonts w:ascii="Consolas" w:eastAsia="Times New Roman" w:hAnsi="Consolas" w:cs="Segoe UI"/>
          <w:i/>
          <w:iCs/>
          <w:color w:val="E31B23"/>
          <w:sz w:val="23"/>
          <w:szCs w:val="23"/>
        </w:rPr>
        <w:t>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a</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color-name</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u w:val="single"/>
        </w:rPr>
        <w:t>transparent</w:t>
      </w:r>
      <w:r w:rsidRPr="007738E0">
        <w:rPr>
          <w:rFonts w:ascii="Segoe UI" w:eastAsia="Times New Roman" w:hAnsi="Segoe UI" w:cs="Segoe UI"/>
          <w:color w:val="000000"/>
          <w:sz w:val="21"/>
          <w:szCs w:val="21"/>
        </w:rPr>
        <w:br/>
        <w:t>Set the background color of an element. The default is </w:t>
      </w:r>
      <w:r w:rsidRPr="007738E0">
        <w:rPr>
          <w:rFonts w:ascii="Consolas" w:eastAsia="Times New Roman" w:hAnsi="Consolas" w:cs="Courier New"/>
          <w:color w:val="000000"/>
          <w:sz w:val="20"/>
          <w:szCs w:val="20"/>
        </w:rPr>
        <w:t>transparent</w:t>
      </w:r>
      <w:r w:rsidRPr="007738E0">
        <w:rPr>
          <w:rFonts w:ascii="Segoe UI" w:eastAsia="Times New Roman" w:hAnsi="Segoe UI" w:cs="Segoe UI"/>
          <w:color w:val="000000"/>
          <w:sz w:val="21"/>
          <w:szCs w:val="21"/>
        </w:rPr>
        <w:t> and NOT inherited, so as to create a see-through effect.</w:t>
      </w:r>
    </w:p>
    <w:p w14:paraId="012C5535"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7.9  Length Measurements</w:t>
      </w:r>
    </w:p>
    <w:p w14:paraId="1CCD7C3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Many CSS properties, such as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margin</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padding</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font-size</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line-height</w:t>
      </w:r>
      <w:r w:rsidRPr="007738E0">
        <w:rPr>
          <w:rFonts w:ascii="Segoe UI" w:eastAsia="Times New Roman" w:hAnsi="Segoe UI" w:cs="Segoe UI"/>
          <w:color w:val="000000"/>
          <w:sz w:val="21"/>
          <w:szCs w:val="21"/>
        </w:rPr>
        <w:t>, require a length measurement. For example,</w:t>
      </w:r>
    </w:p>
    <w:p w14:paraId="1223190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p {</w:t>
      </w:r>
    </w:p>
    <w:p w14:paraId="67841F1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w:t>
      </w:r>
      <w:r w:rsidRPr="007738E0">
        <w:rPr>
          <w:rFonts w:ascii="Consolas" w:eastAsia="Times New Roman" w:hAnsi="Consolas" w:cs="Courier New"/>
          <w:color w:val="E31B23"/>
          <w:sz w:val="20"/>
          <w:szCs w:val="20"/>
        </w:rPr>
        <w:t>80%</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80% of the parent's width */</w:t>
      </w:r>
    </w:p>
    <w:p w14:paraId="52A962A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 </w:t>
      </w:r>
      <w:r w:rsidRPr="007738E0">
        <w:rPr>
          <w:rFonts w:ascii="Consolas" w:eastAsia="Times New Roman" w:hAnsi="Consolas" w:cs="Courier New"/>
          <w:color w:val="E31B23"/>
          <w:sz w:val="20"/>
          <w:szCs w:val="20"/>
        </w:rPr>
        <w:t>10px</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pixels */</w:t>
      </w:r>
    </w:p>
    <w:p w14:paraId="473A5F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border: </w:t>
      </w:r>
      <w:r w:rsidRPr="007738E0">
        <w:rPr>
          <w:rFonts w:ascii="Consolas" w:eastAsia="Times New Roman" w:hAnsi="Consolas" w:cs="Courier New"/>
          <w:color w:val="E31B23"/>
          <w:sz w:val="20"/>
          <w:szCs w:val="20"/>
        </w:rPr>
        <w:t>5mm</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millimeters */</w:t>
      </w:r>
    </w:p>
    <w:p w14:paraId="25786D1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padding: </w:t>
      </w:r>
      <w:r w:rsidRPr="007738E0">
        <w:rPr>
          <w:rFonts w:ascii="Consolas" w:eastAsia="Times New Roman" w:hAnsi="Consolas" w:cs="Courier New"/>
          <w:color w:val="E31B23"/>
          <w:sz w:val="20"/>
          <w:szCs w:val="20"/>
        </w:rPr>
        <w:t>0</w:t>
      </w:r>
      <w:r w:rsidRPr="007738E0">
        <w:rPr>
          <w:rFonts w:ascii="Consolas" w:eastAsia="Times New Roman" w:hAnsi="Consolas" w:cs="Courier New"/>
          <w:color w:val="000000"/>
          <w:sz w:val="20"/>
          <w:szCs w:val="20"/>
        </w:rPr>
        <w:t>;</w:t>
      </w:r>
    </w:p>
    <w:p w14:paraId="17FD0B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font-size: </w:t>
      </w:r>
      <w:r w:rsidRPr="007738E0">
        <w:rPr>
          <w:rFonts w:ascii="Consolas" w:eastAsia="Times New Roman" w:hAnsi="Consolas" w:cs="Courier New"/>
          <w:color w:val="E31B23"/>
          <w:sz w:val="20"/>
          <w:szCs w:val="20"/>
        </w:rPr>
        <w:t>1.2em</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1.2 times of the parent's font-size */</w:t>
      </w:r>
    </w:p>
    <w:p w14:paraId="61C157C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line-height: </w:t>
      </w:r>
      <w:r w:rsidRPr="007738E0">
        <w:rPr>
          <w:rFonts w:ascii="Consolas" w:eastAsia="Times New Roman" w:hAnsi="Consolas" w:cs="Courier New"/>
          <w:color w:val="E31B23"/>
          <w:sz w:val="20"/>
          <w:szCs w:val="20"/>
        </w:rPr>
        <w:t>1.5</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1.5 times of the current font-size */</w:t>
      </w:r>
    </w:p>
    <w:p w14:paraId="51504A1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w:t>
      </w:r>
    </w:p>
    <w:p w14:paraId="103789C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are two types of length measurements: </w:t>
      </w:r>
      <w:r w:rsidRPr="007738E0">
        <w:rPr>
          <w:rFonts w:ascii="Segoe UI" w:eastAsia="Times New Roman" w:hAnsi="Segoe UI" w:cs="Segoe UI"/>
          <w:i/>
          <w:iCs/>
          <w:color w:val="000000"/>
          <w:sz w:val="21"/>
          <w:szCs w:val="21"/>
        </w:rPr>
        <w:t>relative</w:t>
      </w:r>
      <w:r w:rsidRPr="007738E0">
        <w:rPr>
          <w:rFonts w:ascii="Segoe UI" w:eastAsia="Times New Roman" w:hAnsi="Segoe UI" w:cs="Segoe UI"/>
          <w:color w:val="000000"/>
          <w:sz w:val="21"/>
          <w:szCs w:val="21"/>
        </w:rPr>
        <w:t> (to another length property) and </w:t>
      </w:r>
      <w:r w:rsidRPr="007738E0">
        <w:rPr>
          <w:rFonts w:ascii="Segoe UI" w:eastAsia="Times New Roman" w:hAnsi="Segoe UI" w:cs="Segoe UI"/>
          <w:i/>
          <w:iCs/>
          <w:color w:val="000000"/>
          <w:sz w:val="21"/>
          <w:szCs w:val="21"/>
        </w:rPr>
        <w:t>absolute</w:t>
      </w:r>
      <w:r w:rsidRPr="007738E0">
        <w:rPr>
          <w:rFonts w:ascii="Segoe UI" w:eastAsia="Times New Roman" w:hAnsi="Segoe UI" w:cs="Segoe UI"/>
          <w:color w:val="000000"/>
          <w:sz w:val="21"/>
          <w:szCs w:val="21"/>
        </w:rPr>
        <w:t> (e.g., inches, centimeters, millimeters).</w:t>
      </w:r>
    </w:p>
    <w:p w14:paraId="3DACA7C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absolute units are:</w:t>
      </w:r>
    </w:p>
    <w:p w14:paraId="23AE3286" w14:textId="77777777" w:rsidR="007738E0" w:rsidRPr="007738E0" w:rsidRDefault="007738E0" w:rsidP="007738E0">
      <w:pPr>
        <w:numPr>
          <w:ilvl w:val="0"/>
          <w:numId w:val="5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in</w:t>
      </w:r>
      <w:r w:rsidRPr="007738E0">
        <w:rPr>
          <w:rFonts w:ascii="Segoe UI" w:eastAsia="Times New Roman" w:hAnsi="Segoe UI" w:cs="Segoe UI"/>
          <w:color w:val="000000"/>
          <w:sz w:val="21"/>
          <w:szCs w:val="21"/>
        </w:rPr>
        <w:t> (inch)</w:t>
      </w:r>
    </w:p>
    <w:p w14:paraId="6CD50A5B" w14:textId="77777777" w:rsidR="007738E0" w:rsidRPr="007738E0" w:rsidRDefault="007738E0" w:rsidP="007738E0">
      <w:pPr>
        <w:numPr>
          <w:ilvl w:val="0"/>
          <w:numId w:val="5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cm</w:t>
      </w:r>
      <w:r w:rsidRPr="007738E0">
        <w:rPr>
          <w:rFonts w:ascii="Segoe UI" w:eastAsia="Times New Roman" w:hAnsi="Segoe UI" w:cs="Segoe UI"/>
          <w:color w:val="000000"/>
          <w:sz w:val="21"/>
          <w:szCs w:val="21"/>
        </w:rPr>
        <w:t> (centimeter)</w:t>
      </w:r>
    </w:p>
    <w:p w14:paraId="43FB306E" w14:textId="77777777" w:rsidR="007738E0" w:rsidRPr="007738E0" w:rsidRDefault="007738E0" w:rsidP="007738E0">
      <w:pPr>
        <w:numPr>
          <w:ilvl w:val="0"/>
          <w:numId w:val="5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mm</w:t>
      </w:r>
      <w:r w:rsidRPr="007738E0">
        <w:rPr>
          <w:rFonts w:ascii="Segoe UI" w:eastAsia="Times New Roman" w:hAnsi="Segoe UI" w:cs="Segoe UI"/>
          <w:color w:val="000000"/>
          <w:sz w:val="21"/>
          <w:szCs w:val="21"/>
        </w:rPr>
        <w:t> (millimeter)</w:t>
      </w:r>
    </w:p>
    <w:p w14:paraId="167DD10B" w14:textId="77777777" w:rsidR="007738E0" w:rsidRPr="007738E0" w:rsidRDefault="007738E0" w:rsidP="007738E0">
      <w:pPr>
        <w:numPr>
          <w:ilvl w:val="0"/>
          <w:numId w:val="5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pt</w:t>
      </w:r>
      <w:r w:rsidRPr="007738E0">
        <w:rPr>
          <w:rFonts w:ascii="Segoe UI" w:eastAsia="Times New Roman" w:hAnsi="Segoe UI" w:cs="Segoe UI"/>
          <w:color w:val="000000"/>
          <w:sz w:val="21"/>
          <w:szCs w:val="21"/>
        </w:rPr>
        <w:t> (point): 1 inch has 72 points. 1pt is 1/72 in ≈ 0.014in ≈ 0.35mm.</w:t>
      </w:r>
    </w:p>
    <w:p w14:paraId="73C947BE" w14:textId="77777777" w:rsidR="007738E0" w:rsidRPr="007738E0" w:rsidRDefault="007738E0" w:rsidP="007738E0">
      <w:pPr>
        <w:numPr>
          <w:ilvl w:val="0"/>
          <w:numId w:val="5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pc</w:t>
      </w:r>
      <w:r w:rsidRPr="007738E0">
        <w:rPr>
          <w:rFonts w:ascii="Segoe UI" w:eastAsia="Times New Roman" w:hAnsi="Segoe UI" w:cs="Segoe UI"/>
          <w:color w:val="000000"/>
          <w:sz w:val="21"/>
          <w:szCs w:val="21"/>
        </w:rPr>
        <w:t> (pica): 1 pica is 12 points. 1 inch has 6 picas. 1pc ≈ 1/6 in ≈ 0.17in ≈ 4.2mm. </w:t>
      </w:r>
      <w:r w:rsidRPr="007738E0">
        <w:rPr>
          <w:rFonts w:ascii="Consolas" w:eastAsia="Times New Roman" w:hAnsi="Consolas" w:cs="Courier New"/>
          <w:color w:val="000000"/>
          <w:sz w:val="20"/>
          <w:szCs w:val="20"/>
        </w:rPr>
        <w:t>pc</w:t>
      </w:r>
      <w:r w:rsidRPr="007738E0">
        <w:rPr>
          <w:rFonts w:ascii="Segoe UI" w:eastAsia="Times New Roman" w:hAnsi="Segoe UI" w:cs="Segoe UI"/>
          <w:color w:val="000000"/>
          <w:sz w:val="21"/>
          <w:szCs w:val="21"/>
        </w:rPr>
        <w:t> is not commonly used.</w:t>
      </w:r>
    </w:p>
    <w:p w14:paraId="0BD23F6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relative units are:</w:t>
      </w:r>
    </w:p>
    <w:p w14:paraId="1BD83F19" w14:textId="77777777" w:rsidR="007738E0" w:rsidRPr="007738E0" w:rsidRDefault="007738E0" w:rsidP="007738E0">
      <w:pPr>
        <w:numPr>
          <w:ilvl w:val="0"/>
          <w:numId w:val="5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px</w:t>
      </w:r>
      <w:r w:rsidRPr="007738E0">
        <w:rPr>
          <w:rFonts w:ascii="Segoe UI" w:eastAsia="Times New Roman" w:hAnsi="Segoe UI" w:cs="Segoe UI"/>
          <w:color w:val="000000"/>
          <w:sz w:val="21"/>
          <w:szCs w:val="21"/>
        </w:rPr>
        <w:t> (pixel): the number of </w:t>
      </w:r>
      <w:r w:rsidRPr="007738E0">
        <w:rPr>
          <w:rFonts w:ascii="Segoe UI" w:eastAsia="Times New Roman" w:hAnsi="Segoe UI" w:cs="Segoe UI"/>
          <w:i/>
          <w:iCs/>
          <w:color w:val="000000"/>
          <w:sz w:val="21"/>
          <w:szCs w:val="21"/>
        </w:rPr>
        <w:t>pixels</w:t>
      </w:r>
      <w:r w:rsidRPr="007738E0">
        <w:rPr>
          <w:rFonts w:ascii="Segoe UI" w:eastAsia="Times New Roman" w:hAnsi="Segoe UI" w:cs="Segoe UI"/>
          <w:color w:val="000000"/>
          <w:sz w:val="21"/>
          <w:szCs w:val="21"/>
        </w:rPr>
        <w:t>, which is relative to and depends on the viewing devices.</w:t>
      </w:r>
      <w:r w:rsidRPr="007738E0">
        <w:rPr>
          <w:rFonts w:ascii="Segoe UI" w:eastAsia="Times New Roman" w:hAnsi="Segoe UI" w:cs="Segoe UI"/>
          <w:color w:val="000000"/>
          <w:sz w:val="21"/>
          <w:szCs w:val="21"/>
        </w:rPr>
        <w:br/>
        <w:t>For example, suppose that you are using a 17-inch (diagonal) monitor with a resolution of 1024x768. The screen width is about 12.5in. At that resolution, 16px is about 16x12.5/1024 inch ≈ 0.2in ≈ 0.5cm.</w:t>
      </w:r>
      <w:r w:rsidRPr="007738E0">
        <w:rPr>
          <w:rFonts w:ascii="Segoe UI" w:eastAsia="Times New Roman" w:hAnsi="Segoe UI" w:cs="Segoe UI"/>
          <w:color w:val="000000"/>
          <w:sz w:val="21"/>
          <w:szCs w:val="21"/>
        </w:rPr>
        <w:br/>
        <w:t>Note that </w:t>
      </w:r>
      <w:r w:rsidRPr="007738E0">
        <w:rPr>
          <w:rFonts w:ascii="Consolas" w:eastAsia="Times New Roman" w:hAnsi="Consolas" w:cs="Courier New"/>
          <w:color w:val="000000"/>
          <w:sz w:val="20"/>
          <w:szCs w:val="20"/>
        </w:rPr>
        <w:t>pt</w:t>
      </w:r>
      <w:r w:rsidRPr="007738E0">
        <w:rPr>
          <w:rFonts w:ascii="Segoe UI" w:eastAsia="Times New Roman" w:hAnsi="Segoe UI" w:cs="Segoe UI"/>
          <w:color w:val="000000"/>
          <w:sz w:val="21"/>
          <w:szCs w:val="21"/>
        </w:rPr>
        <w:t> (point) is absolute (because 72 pt is 1 inch) but </w:t>
      </w:r>
      <w:r w:rsidRPr="007738E0">
        <w:rPr>
          <w:rFonts w:ascii="Consolas" w:eastAsia="Times New Roman" w:hAnsi="Consolas" w:cs="Courier New"/>
          <w:color w:val="000000"/>
          <w:sz w:val="20"/>
          <w:szCs w:val="20"/>
        </w:rPr>
        <w:t>px</w:t>
      </w:r>
      <w:r w:rsidRPr="007738E0">
        <w:rPr>
          <w:rFonts w:ascii="Segoe UI" w:eastAsia="Times New Roman" w:hAnsi="Segoe UI" w:cs="Segoe UI"/>
          <w:color w:val="000000"/>
          <w:sz w:val="21"/>
          <w:szCs w:val="21"/>
        </w:rPr>
        <w:t> (pixel) is relative, which depends on the display devices.</w:t>
      </w:r>
    </w:p>
    <w:p w14:paraId="51F95748" w14:textId="77777777" w:rsidR="007738E0" w:rsidRPr="007738E0" w:rsidRDefault="007738E0" w:rsidP="007738E0">
      <w:pPr>
        <w:numPr>
          <w:ilvl w:val="0"/>
          <w:numId w:val="5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w:t>
      </w:r>
      <w:r w:rsidRPr="007738E0">
        <w:rPr>
          <w:rFonts w:ascii="Segoe UI" w:eastAsia="Times New Roman" w:hAnsi="Segoe UI" w:cs="Segoe UI"/>
          <w:color w:val="000000"/>
          <w:sz w:val="21"/>
          <w:szCs w:val="21"/>
        </w:rPr>
        <w:t> (percent): in term of the percentage of a property of a referenced element, generally, </w:t>
      </w:r>
      <w:r w:rsidRPr="007738E0">
        <w:rPr>
          <w:rFonts w:ascii="Segoe UI" w:eastAsia="Times New Roman" w:hAnsi="Segoe UI" w:cs="Segoe UI"/>
          <w:i/>
          <w:iCs/>
          <w:color w:val="000000"/>
          <w:sz w:val="21"/>
          <w:szCs w:val="21"/>
        </w:rPr>
        <w:t>the same property of the parent element</w:t>
      </w:r>
      <w:r w:rsidRPr="007738E0">
        <w:rPr>
          <w:rFonts w:ascii="Segoe UI" w:eastAsia="Times New Roman" w:hAnsi="Segoe UI" w:cs="Segoe UI"/>
          <w:color w:val="000000"/>
          <w:sz w:val="21"/>
          <w:szCs w:val="21"/>
        </w:rPr>
        <w:t>.</w:t>
      </w:r>
      <w:r w:rsidRPr="007738E0">
        <w:rPr>
          <w:rFonts w:ascii="Segoe UI" w:eastAsia="Times New Roman" w:hAnsi="Segoe UI" w:cs="Segoe UI"/>
          <w:color w:val="000000"/>
          <w:sz w:val="21"/>
          <w:szCs w:val="21"/>
        </w:rPr>
        <w:br/>
        <w:t>For example, </w:t>
      </w:r>
      <w:r w:rsidRPr="007738E0">
        <w:rPr>
          <w:rFonts w:ascii="Consolas" w:eastAsia="Times New Roman" w:hAnsi="Consolas" w:cs="Courier New"/>
          <w:color w:val="000000"/>
          <w:sz w:val="20"/>
          <w:szCs w:val="20"/>
        </w:rPr>
        <w:t>table { width:80% }</w:t>
      </w:r>
      <w:r w:rsidRPr="007738E0">
        <w:rPr>
          <w:rFonts w:ascii="Segoe UI" w:eastAsia="Times New Roman" w:hAnsi="Segoe UI" w:cs="Segoe UI"/>
          <w:color w:val="000000"/>
          <w:sz w:val="21"/>
          <w:szCs w:val="21"/>
        </w:rPr>
        <w:t> set the table's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to 80% of 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of the parent (probably a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w:t>
      </w:r>
    </w:p>
    <w:p w14:paraId="65963DA5" w14:textId="77777777" w:rsidR="007738E0" w:rsidRPr="007738E0" w:rsidRDefault="007738E0" w:rsidP="007738E0">
      <w:pPr>
        <w:numPr>
          <w:ilvl w:val="0"/>
          <w:numId w:val="5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em</w:t>
      </w:r>
      <w:r w:rsidRPr="007738E0">
        <w:rPr>
          <w:rFonts w:ascii="Segoe UI" w:eastAsia="Times New Roman" w:hAnsi="Segoe UI" w:cs="Segoe UI"/>
          <w:color w:val="000000"/>
          <w:sz w:val="21"/>
          <w:szCs w:val="21"/>
        </w:rPr>
        <w:t>: the width of the letter </w:t>
      </w:r>
      <w:r w:rsidRPr="007738E0">
        <w:rPr>
          <w:rFonts w:ascii="Consolas" w:eastAsia="Times New Roman" w:hAnsi="Consolas" w:cs="Courier New"/>
          <w:color w:val="000000"/>
          <w:sz w:val="20"/>
          <w:szCs w:val="20"/>
        </w:rPr>
        <w:t>'m'</w:t>
      </w:r>
      <w:r w:rsidRPr="007738E0">
        <w:rPr>
          <w:rFonts w:ascii="Segoe UI" w:eastAsia="Times New Roman" w:hAnsi="Segoe UI" w:cs="Segoe UI"/>
          <w:color w:val="000000"/>
          <w:sz w:val="21"/>
          <w:szCs w:val="21"/>
        </w:rPr>
        <w:t> of a referenced font, generally, the current font.</w:t>
      </w:r>
      <w:r w:rsidRPr="007738E0">
        <w:rPr>
          <w:rFonts w:ascii="Segoe UI" w:eastAsia="Times New Roman" w:hAnsi="Segoe UI" w:cs="Segoe UI"/>
          <w:color w:val="000000"/>
          <w:sz w:val="21"/>
          <w:szCs w:val="21"/>
        </w:rPr>
        <w:br/>
        <w:t>For example, </w:t>
      </w:r>
      <w:r w:rsidRPr="007738E0">
        <w:rPr>
          <w:rFonts w:ascii="Consolas" w:eastAsia="Times New Roman" w:hAnsi="Consolas" w:cs="Courier New"/>
          <w:color w:val="000000"/>
          <w:sz w:val="20"/>
          <w:szCs w:val="20"/>
        </w:rPr>
        <w:t>margin:2em</w:t>
      </w:r>
      <w:r w:rsidRPr="007738E0">
        <w:rPr>
          <w:rFonts w:ascii="Segoe UI" w:eastAsia="Times New Roman" w:hAnsi="Segoe UI" w:cs="Segoe UI"/>
          <w:color w:val="000000"/>
          <w:sz w:val="21"/>
          <w:szCs w:val="21"/>
        </w:rPr>
        <w:t> means that the margins are twice the current (referenced) font-size.</w:t>
      </w:r>
      <w:r w:rsidRPr="007738E0">
        <w:rPr>
          <w:rFonts w:ascii="Segoe UI" w:eastAsia="Times New Roman" w:hAnsi="Segoe UI" w:cs="Segoe UI"/>
          <w:color w:val="000000"/>
          <w:sz w:val="21"/>
          <w:szCs w:val="21"/>
        </w:rPr>
        <w:br/>
        <w:t>However, if </w:t>
      </w:r>
      <w:r w:rsidRPr="007738E0">
        <w:rPr>
          <w:rFonts w:ascii="Consolas" w:eastAsia="Times New Roman" w:hAnsi="Consolas" w:cs="Courier New"/>
          <w:color w:val="000000"/>
          <w:sz w:val="20"/>
          <w:szCs w:val="20"/>
        </w:rPr>
        <w:t>em</w:t>
      </w:r>
      <w:r w:rsidRPr="007738E0">
        <w:rPr>
          <w:rFonts w:ascii="Segoe UI" w:eastAsia="Times New Roman" w:hAnsi="Segoe UI" w:cs="Segoe UI"/>
          <w:color w:val="000000"/>
          <w:sz w:val="21"/>
          <w:szCs w:val="21"/>
        </w:rPr>
        <w:t> is used to set the </w:t>
      </w:r>
      <w:r w:rsidRPr="007738E0">
        <w:rPr>
          <w:rFonts w:ascii="Consolas" w:eastAsia="Times New Roman" w:hAnsi="Consolas" w:cs="Courier New"/>
          <w:color w:val="000000"/>
          <w:sz w:val="20"/>
          <w:szCs w:val="20"/>
        </w:rPr>
        <w:t>font-size</w:t>
      </w:r>
      <w:r w:rsidRPr="007738E0">
        <w:rPr>
          <w:rFonts w:ascii="Segoe UI" w:eastAsia="Times New Roman" w:hAnsi="Segoe UI" w:cs="Segoe UI"/>
          <w:color w:val="000000"/>
          <w:sz w:val="21"/>
          <w:szCs w:val="21"/>
        </w:rPr>
        <w:t> property, it needs to find a reference. In this case, it is referenced to the parent's </w:t>
      </w:r>
      <w:r w:rsidRPr="007738E0">
        <w:rPr>
          <w:rFonts w:ascii="Consolas" w:eastAsia="Times New Roman" w:hAnsi="Consolas" w:cs="Courier New"/>
          <w:color w:val="000000"/>
          <w:sz w:val="20"/>
          <w:szCs w:val="20"/>
        </w:rPr>
        <w:t>font-size</w:t>
      </w:r>
      <w:r w:rsidRPr="007738E0">
        <w:rPr>
          <w:rFonts w:ascii="Segoe UI" w:eastAsia="Times New Roman" w:hAnsi="Segoe UI" w:cs="Segoe UI"/>
          <w:color w:val="000000"/>
          <w:sz w:val="21"/>
          <w:szCs w:val="21"/>
        </w:rPr>
        <w:t>. For example, </w:t>
      </w:r>
      <w:r w:rsidRPr="007738E0">
        <w:rPr>
          <w:rFonts w:ascii="Consolas" w:eastAsia="Times New Roman" w:hAnsi="Consolas" w:cs="Courier New"/>
          <w:color w:val="000000"/>
          <w:sz w:val="20"/>
          <w:szCs w:val="20"/>
        </w:rPr>
        <w:t>p { font-size:1.2em; }</w:t>
      </w:r>
      <w:r w:rsidRPr="007738E0">
        <w:rPr>
          <w:rFonts w:ascii="Segoe UI" w:eastAsia="Times New Roman" w:hAnsi="Segoe UI" w:cs="Segoe UI"/>
          <w:color w:val="000000"/>
          <w:sz w:val="21"/>
          <w:szCs w:val="21"/>
        </w:rPr>
        <w:t> sets the </w:t>
      </w:r>
      <w:r w:rsidRPr="007738E0">
        <w:rPr>
          <w:rFonts w:ascii="Consolas" w:eastAsia="Times New Roman" w:hAnsi="Consolas" w:cs="Courier New"/>
          <w:color w:val="000000"/>
          <w:sz w:val="20"/>
          <w:szCs w:val="20"/>
        </w:rPr>
        <w:t>font-size</w:t>
      </w:r>
      <w:r w:rsidRPr="007738E0">
        <w:rPr>
          <w:rFonts w:ascii="Segoe UI" w:eastAsia="Times New Roman" w:hAnsi="Segoe UI" w:cs="Segoe UI"/>
          <w:color w:val="000000"/>
          <w:sz w:val="21"/>
          <w:szCs w:val="21"/>
        </w:rPr>
        <w:t> of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to 1.2 times of the parent (possibly a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w:t>
      </w:r>
    </w:p>
    <w:p w14:paraId="4FC7D0A3" w14:textId="77777777" w:rsidR="007738E0" w:rsidRPr="007738E0" w:rsidRDefault="007738E0" w:rsidP="007738E0">
      <w:pPr>
        <w:numPr>
          <w:ilvl w:val="0"/>
          <w:numId w:val="5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b/>
          <w:bCs/>
          <w:color w:val="444444"/>
          <w:spacing w:val="15"/>
          <w:sz w:val="23"/>
          <w:szCs w:val="23"/>
        </w:rPr>
        <w:t>ex</w:t>
      </w:r>
      <w:r w:rsidRPr="007738E0">
        <w:rPr>
          <w:rFonts w:ascii="Segoe UI" w:eastAsia="Times New Roman" w:hAnsi="Segoe UI" w:cs="Segoe UI"/>
          <w:color w:val="000000"/>
          <w:sz w:val="21"/>
          <w:szCs w:val="21"/>
        </w:rPr>
        <w:t> (not commonly-used): the height of letter 'x' of the parent's font. </w:t>
      </w:r>
      <w:r w:rsidRPr="007738E0">
        <w:rPr>
          <w:rFonts w:ascii="Consolas" w:eastAsia="Times New Roman" w:hAnsi="Consolas" w:cs="Courier New"/>
          <w:color w:val="000000"/>
          <w:sz w:val="20"/>
          <w:szCs w:val="20"/>
        </w:rPr>
        <w:t>ex</w:t>
      </w:r>
      <w:r w:rsidRPr="007738E0">
        <w:rPr>
          <w:rFonts w:ascii="Segoe UI" w:eastAsia="Times New Roman" w:hAnsi="Segoe UI" w:cs="Segoe UI"/>
          <w:color w:val="000000"/>
          <w:sz w:val="21"/>
          <w:szCs w:val="21"/>
        </w:rPr>
        <w:t> is not commonly used.</w:t>
      </w:r>
    </w:p>
    <w:p w14:paraId="3F9BD40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There shall be no space between the number and the unit, as space is used to separate multiple values.</w:t>
      </w:r>
    </w:p>
    <w:p w14:paraId="58230AE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note that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em</w:t>
      </w:r>
      <w:r w:rsidRPr="007738E0">
        <w:rPr>
          <w:rFonts w:ascii="Segoe UI" w:eastAsia="Times New Roman" w:hAnsi="Segoe UI" w:cs="Segoe UI"/>
          <w:color w:val="000000"/>
          <w:sz w:val="21"/>
          <w:szCs w:val="21"/>
        </w:rPr>
        <w:t> measurement are relative to another element (percentage values are always relative, e.g., </w:t>
      </w:r>
      <w:r w:rsidRPr="007738E0">
        <w:rPr>
          <w:rFonts w:ascii="Consolas" w:eastAsia="Times New Roman" w:hAnsi="Consolas" w:cs="Courier New"/>
          <w:color w:val="000000"/>
          <w:sz w:val="20"/>
          <w:szCs w:val="20"/>
        </w:rPr>
        <w:t>50%</w:t>
      </w:r>
      <w:r w:rsidRPr="007738E0">
        <w:rPr>
          <w:rFonts w:ascii="Segoe UI" w:eastAsia="Times New Roman" w:hAnsi="Segoe UI" w:cs="Segoe UI"/>
          <w:color w:val="000000"/>
          <w:sz w:val="21"/>
          <w:szCs w:val="21"/>
        </w:rPr>
        <w:t> of something). For example,</w:t>
      </w:r>
    </w:p>
    <w:p w14:paraId="5367313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p {</w:t>
      </w:r>
    </w:p>
    <w:p w14:paraId="38D8D6C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w:t>
      </w:r>
      <w:r w:rsidRPr="007738E0">
        <w:rPr>
          <w:rFonts w:ascii="Consolas" w:eastAsia="Times New Roman" w:hAnsi="Consolas" w:cs="Courier New"/>
          <w:color w:val="E31B23"/>
          <w:sz w:val="20"/>
          <w:szCs w:val="20"/>
        </w:rPr>
        <w:t>80%</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80% of the parent's width */</w:t>
      </w:r>
    </w:p>
    <w:p w14:paraId="71B3DC5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font-size: </w:t>
      </w:r>
      <w:r w:rsidRPr="007738E0">
        <w:rPr>
          <w:rFonts w:ascii="Consolas" w:eastAsia="Times New Roman" w:hAnsi="Consolas" w:cs="Courier New"/>
          <w:color w:val="E31B23"/>
          <w:sz w:val="20"/>
          <w:szCs w:val="20"/>
        </w:rPr>
        <w:t>1.2em</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1.2 times of the parent's font */</w:t>
      </w:r>
    </w:p>
    <w:p w14:paraId="1C19E0B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 </w:t>
      </w:r>
      <w:r w:rsidRPr="007738E0">
        <w:rPr>
          <w:rFonts w:ascii="Consolas" w:eastAsia="Times New Roman" w:hAnsi="Consolas" w:cs="Courier New"/>
          <w:color w:val="E31B23"/>
          <w:sz w:val="20"/>
          <w:szCs w:val="20"/>
        </w:rPr>
        <w:t>1.2em</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1.2 times of the current font's letter 'm' */</w:t>
      </w:r>
    </w:p>
    <w:p w14:paraId="27CE62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padding: </w:t>
      </w:r>
      <w:r w:rsidRPr="007738E0">
        <w:rPr>
          <w:rFonts w:ascii="Consolas" w:eastAsia="Times New Roman" w:hAnsi="Consolas" w:cs="Courier New"/>
          <w:color w:val="E31B23"/>
          <w:sz w:val="20"/>
          <w:szCs w:val="20"/>
        </w:rPr>
        <w:t>10px</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10 pixels */</w:t>
      </w:r>
    </w:p>
    <w:p w14:paraId="33A8DE5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border: </w:t>
      </w:r>
      <w:r w:rsidRPr="007738E0">
        <w:rPr>
          <w:rFonts w:ascii="Consolas" w:eastAsia="Times New Roman" w:hAnsi="Consolas" w:cs="Courier New"/>
          <w:color w:val="E31B23"/>
          <w:sz w:val="20"/>
          <w:szCs w:val="20"/>
        </w:rPr>
        <w:t>0</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zero does not need a unit */</w:t>
      </w:r>
    </w:p>
    <w:p w14:paraId="7067C0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74153E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add to the confusion, some properties, such as </w:t>
      </w:r>
      <w:r w:rsidRPr="007738E0">
        <w:rPr>
          <w:rFonts w:ascii="Consolas" w:eastAsia="Times New Roman" w:hAnsi="Consolas" w:cs="Courier New"/>
          <w:color w:val="000000"/>
          <w:sz w:val="20"/>
          <w:szCs w:val="20"/>
        </w:rPr>
        <w:t>line-height</w:t>
      </w:r>
      <w:r w:rsidRPr="007738E0">
        <w:rPr>
          <w:rFonts w:ascii="Segoe UI" w:eastAsia="Times New Roman" w:hAnsi="Segoe UI" w:cs="Segoe UI"/>
          <w:color w:val="000000"/>
          <w:sz w:val="21"/>
          <w:szCs w:val="21"/>
        </w:rPr>
        <w:t>, can also accept a bare number, without a unit. This bare number is treated as a </w:t>
      </w:r>
      <w:r w:rsidRPr="007738E0">
        <w:rPr>
          <w:rFonts w:ascii="Segoe UI" w:eastAsia="Times New Roman" w:hAnsi="Segoe UI" w:cs="Segoe UI"/>
          <w:i/>
          <w:iCs/>
          <w:color w:val="000000"/>
          <w:sz w:val="21"/>
          <w:szCs w:val="21"/>
        </w:rPr>
        <w:t>factor</w:t>
      </w:r>
      <w:r w:rsidRPr="007738E0">
        <w:rPr>
          <w:rFonts w:ascii="Segoe UI" w:eastAsia="Times New Roman" w:hAnsi="Segoe UI" w:cs="Segoe UI"/>
          <w:color w:val="000000"/>
          <w:sz w:val="21"/>
          <w:szCs w:val="21"/>
        </w:rPr>
        <w:t> to be multiplied by a reference. For example,</w:t>
      </w:r>
    </w:p>
    <w:p w14:paraId="003C901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line-height: </w:t>
      </w:r>
      <w:r w:rsidRPr="007738E0">
        <w:rPr>
          <w:rFonts w:ascii="Consolas" w:eastAsia="Times New Roman" w:hAnsi="Consolas" w:cs="Courier New"/>
          <w:color w:val="E31B23"/>
          <w:sz w:val="20"/>
          <w:szCs w:val="20"/>
        </w:rPr>
        <w:t>20px</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20 pixels */</w:t>
      </w:r>
    </w:p>
    <w:p w14:paraId="2E6FE37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line-height: </w:t>
      </w:r>
      <w:r w:rsidRPr="007738E0">
        <w:rPr>
          <w:rFonts w:ascii="Consolas" w:eastAsia="Times New Roman" w:hAnsi="Consolas" w:cs="Courier New"/>
          <w:color w:val="E31B23"/>
          <w:sz w:val="20"/>
          <w:szCs w:val="20"/>
        </w:rPr>
        <w:t>150%</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150% of the parent's line-height */</w:t>
      </w:r>
    </w:p>
    <w:p w14:paraId="15775AA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line-height: </w:t>
      </w:r>
      <w:r w:rsidRPr="007738E0">
        <w:rPr>
          <w:rFonts w:ascii="Consolas" w:eastAsia="Times New Roman" w:hAnsi="Consolas" w:cs="Courier New"/>
          <w:color w:val="E31B23"/>
          <w:sz w:val="20"/>
          <w:szCs w:val="20"/>
        </w:rPr>
        <w:t>1.2em</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1.2 times of the current font's letter 'm' */</w:t>
      </w:r>
    </w:p>
    <w:p w14:paraId="1EDC8C0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line-height: </w:t>
      </w:r>
      <w:r w:rsidRPr="007738E0">
        <w:rPr>
          <w:rFonts w:ascii="Consolas" w:eastAsia="Times New Roman" w:hAnsi="Consolas" w:cs="Courier New"/>
          <w:color w:val="E31B23"/>
          <w:sz w:val="20"/>
          <w:szCs w:val="20"/>
        </w:rPr>
        <w:t>1.5</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1.5 times of the current font */</w:t>
      </w:r>
    </w:p>
    <w:p w14:paraId="0DF4FBE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NOTE: In HTML tag attributes, such as </w:t>
      </w:r>
      <w:r w:rsidRPr="007738E0">
        <w:rPr>
          <w:rFonts w:ascii="Consolas" w:eastAsia="Times New Roman" w:hAnsi="Consolas" w:cs="Courier New"/>
          <w:color w:val="000000"/>
          <w:sz w:val="20"/>
          <w:szCs w:val="20"/>
        </w:rPr>
        <w:t>width="400"</w:t>
      </w:r>
      <w:r w:rsidRPr="007738E0">
        <w:rPr>
          <w:rFonts w:ascii="Segoe UI" w:eastAsia="Times New Roman" w:hAnsi="Segoe UI" w:cs="Segoe UI"/>
          <w:color w:val="000000"/>
          <w:sz w:val="21"/>
          <w:szCs w:val="21"/>
        </w:rPr>
        <w:t>, the bare number is measured in pixels.</w:t>
      </w:r>
    </w:p>
    <w:p w14:paraId="0A7197F4"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7.10  Box Model - Margin, Border, Padding and Content Area</w:t>
      </w:r>
    </w:p>
    <w:p w14:paraId="42DF31D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Recall that HTML defines two kinds of elements: block element and inline element.</w:t>
      </w:r>
    </w:p>
    <w:p w14:paraId="0788333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block element (such as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&lt;h1&gt;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&lt;h6&gt;</w:t>
      </w:r>
      <w:r w:rsidRPr="007738E0">
        <w:rPr>
          <w:rFonts w:ascii="Segoe UI" w:eastAsia="Times New Roman" w:hAnsi="Segoe UI" w:cs="Segoe UI"/>
          <w:color w:val="000000"/>
          <w:sz w:val="21"/>
          <w:szCs w:val="21"/>
        </w:rPr>
        <w:t>) is always </w:t>
      </w:r>
      <w:r w:rsidRPr="007738E0">
        <w:rPr>
          <w:rFonts w:ascii="Segoe UI" w:eastAsia="Times New Roman" w:hAnsi="Segoe UI" w:cs="Segoe UI"/>
          <w:i/>
          <w:iCs/>
          <w:color w:val="000000"/>
          <w:sz w:val="21"/>
          <w:szCs w:val="21"/>
        </w:rPr>
        <w:t>rectangular</w:t>
      </w:r>
      <w:r w:rsidRPr="007738E0">
        <w:rPr>
          <w:rFonts w:ascii="Segoe UI" w:eastAsia="Times New Roman" w:hAnsi="Segoe UI" w:cs="Segoe UI"/>
          <w:color w:val="000000"/>
          <w:sz w:val="21"/>
          <w:szCs w:val="21"/>
        </w:rPr>
        <w:t> in shape and exhibits the so-called </w:t>
      </w:r>
      <w:r w:rsidRPr="007738E0">
        <w:rPr>
          <w:rFonts w:ascii="Segoe UI" w:eastAsia="Times New Roman" w:hAnsi="Segoe UI" w:cs="Segoe UI"/>
          <w:i/>
          <w:iCs/>
          <w:color w:val="000000"/>
          <w:sz w:val="21"/>
          <w:szCs w:val="21"/>
        </w:rPr>
        <w:t>box model</w:t>
      </w:r>
      <w:r w:rsidRPr="007738E0">
        <w:rPr>
          <w:rFonts w:ascii="Segoe UI" w:eastAsia="Times New Roman" w:hAnsi="Segoe UI" w:cs="Segoe UI"/>
          <w:color w:val="000000"/>
          <w:sz w:val="21"/>
          <w:szCs w:val="21"/>
        </w:rPr>
        <w:t>, with </w:t>
      </w:r>
      <w:r w:rsidRPr="007738E0">
        <w:rPr>
          <w:rFonts w:ascii="Segoe UI" w:eastAsia="Times New Roman" w:hAnsi="Segoe UI" w:cs="Segoe UI"/>
          <w:i/>
          <w:iCs/>
          <w:color w:val="000000"/>
          <w:sz w:val="21"/>
          <w:szCs w:val="21"/>
        </w:rPr>
        <w:t>four virtual rectangles</w:t>
      </w:r>
      <w:r w:rsidRPr="007738E0">
        <w:rPr>
          <w:rFonts w:ascii="Segoe UI" w:eastAsia="Times New Roman" w:hAnsi="Segoe UI" w:cs="Segoe UI"/>
          <w:color w:val="000000"/>
          <w:sz w:val="21"/>
          <w:szCs w:val="21"/>
        </w:rPr>
        <w:t> wrap around its "</w:t>
      </w:r>
      <w:r w:rsidRPr="007738E0">
        <w:rPr>
          <w:rFonts w:ascii="Segoe UI" w:eastAsia="Times New Roman" w:hAnsi="Segoe UI" w:cs="Segoe UI"/>
          <w:i/>
          <w:iCs/>
          <w:color w:val="000000"/>
          <w:sz w:val="21"/>
          <w:szCs w:val="21"/>
        </w:rPr>
        <w:t>content area</w:t>
      </w:r>
      <w:r w:rsidRPr="007738E0">
        <w:rPr>
          <w:rFonts w:ascii="Segoe UI" w:eastAsia="Times New Roman" w:hAnsi="Segoe UI" w:cs="Segoe UI"/>
          <w:color w:val="000000"/>
          <w:sz w:val="21"/>
          <w:szCs w:val="21"/>
        </w:rPr>
        <w:t>", representing the </w:t>
      </w:r>
      <w:r w:rsidRPr="007738E0">
        <w:rPr>
          <w:rFonts w:ascii="Segoe UI" w:eastAsia="Times New Roman" w:hAnsi="Segoe UI" w:cs="Segoe UI"/>
          <w:i/>
          <w:iCs/>
          <w:color w:val="000000"/>
          <w:sz w:val="21"/>
          <w:szCs w:val="21"/>
        </w:rPr>
        <w:t>content area</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padding</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border</w:t>
      </w:r>
      <w:r w:rsidRPr="007738E0">
        <w:rPr>
          <w:rFonts w:ascii="Segoe UI" w:eastAsia="Times New Roman" w:hAnsi="Segoe UI" w:cs="Segoe UI"/>
          <w:color w:val="000000"/>
          <w:sz w:val="21"/>
          <w:szCs w:val="21"/>
        </w:rPr>
        <w:t>, </w:t>
      </w:r>
      <w:r w:rsidRPr="007738E0">
        <w:rPr>
          <w:rFonts w:ascii="Segoe UI" w:eastAsia="Times New Roman" w:hAnsi="Segoe UI" w:cs="Segoe UI"/>
          <w:i/>
          <w:iCs/>
          <w:color w:val="000000"/>
          <w:sz w:val="21"/>
          <w:szCs w:val="21"/>
        </w:rPr>
        <w:t>margin</w:t>
      </w:r>
      <w:r w:rsidRPr="007738E0">
        <w:rPr>
          <w:rFonts w:ascii="Segoe UI" w:eastAsia="Times New Roman" w:hAnsi="Segoe UI" w:cs="Segoe UI"/>
          <w:color w:val="000000"/>
          <w:sz w:val="21"/>
          <w:szCs w:val="21"/>
        </w:rPr>
        <w:t>, as illustrated below.</w:t>
      </w:r>
    </w:p>
    <w:p w14:paraId="0F228A19" w14:textId="7149EB73"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noProof/>
          <w:color w:val="000000"/>
          <w:sz w:val="21"/>
          <w:szCs w:val="21"/>
        </w:rPr>
        <w:drawing>
          <wp:inline distT="0" distB="0" distL="0" distR="0" wp14:anchorId="4F102C3D" wp14:editId="1B679EF5">
            <wp:extent cx="5943600" cy="27787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p>
    <w:p w14:paraId="3B1899E1" w14:textId="77777777" w:rsidR="007738E0" w:rsidRPr="007738E0" w:rsidRDefault="007738E0" w:rsidP="007738E0">
      <w:pPr>
        <w:numPr>
          <w:ilvl w:val="0"/>
          <w:numId w:val="56"/>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Segoe UI" w:eastAsia="Times New Roman" w:hAnsi="Segoe UI" w:cs="Segoe UI"/>
          <w:i/>
          <w:iCs/>
          <w:color w:val="000000"/>
          <w:sz w:val="21"/>
          <w:szCs w:val="21"/>
        </w:rPr>
        <w:t>content area</w:t>
      </w:r>
      <w:r w:rsidRPr="007738E0">
        <w:rPr>
          <w:rFonts w:ascii="Segoe UI" w:eastAsia="Times New Roman" w:hAnsi="Segoe UI" w:cs="Segoe UI"/>
          <w:color w:val="000000"/>
          <w:sz w:val="21"/>
          <w:szCs w:val="21"/>
        </w:rPr>
        <w:t> contains the texts, image, or child elements.</w:t>
      </w:r>
    </w:p>
    <w:p w14:paraId="39D41A71" w14:textId="77777777" w:rsidR="007738E0" w:rsidRPr="007738E0" w:rsidRDefault="007738E0" w:rsidP="007738E0">
      <w:pPr>
        <w:numPr>
          <w:ilvl w:val="0"/>
          <w:numId w:val="56"/>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Segoe UI" w:eastAsia="Times New Roman" w:hAnsi="Segoe UI" w:cs="Segoe UI"/>
          <w:i/>
          <w:iCs/>
          <w:color w:val="000000"/>
          <w:sz w:val="21"/>
          <w:szCs w:val="21"/>
        </w:rPr>
        <w:t>padding</w:t>
      </w:r>
      <w:r w:rsidRPr="007738E0">
        <w:rPr>
          <w:rFonts w:ascii="Segoe UI" w:eastAsia="Times New Roman" w:hAnsi="Segoe UI" w:cs="Segoe UI"/>
          <w:color w:val="000000"/>
          <w:sz w:val="21"/>
          <w:szCs w:val="21"/>
        </w:rPr>
        <w:t> is the space between the content area and the border. It clears an area outside the content area. It has the </w:t>
      </w:r>
      <w:r w:rsidRPr="007738E0">
        <w:rPr>
          <w:rFonts w:ascii="Segoe UI" w:eastAsia="Times New Roman" w:hAnsi="Segoe UI" w:cs="Segoe UI"/>
          <w:i/>
          <w:iCs/>
          <w:color w:val="000000"/>
          <w:sz w:val="21"/>
          <w:szCs w:val="21"/>
        </w:rPr>
        <w:t>same background</w:t>
      </w:r>
      <w:r w:rsidRPr="007738E0">
        <w:rPr>
          <w:rFonts w:ascii="Segoe UI" w:eastAsia="Times New Roman" w:hAnsi="Segoe UI" w:cs="Segoe UI"/>
          <w:color w:val="000000"/>
          <w:sz w:val="21"/>
          <w:szCs w:val="21"/>
        </w:rPr>
        <w:t> as the content area.</w:t>
      </w:r>
    </w:p>
    <w:p w14:paraId="19072264" w14:textId="77777777" w:rsidR="007738E0" w:rsidRPr="007738E0" w:rsidRDefault="007738E0" w:rsidP="007738E0">
      <w:pPr>
        <w:numPr>
          <w:ilvl w:val="0"/>
          <w:numId w:val="56"/>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border goes between padding and margin. You can set a color and a style (such as solid, dash, dotted) to the border.</w:t>
      </w:r>
    </w:p>
    <w:p w14:paraId="41BF18CA" w14:textId="77777777" w:rsidR="007738E0" w:rsidRPr="007738E0" w:rsidRDefault="007738E0" w:rsidP="007738E0">
      <w:pPr>
        <w:numPr>
          <w:ilvl w:val="0"/>
          <w:numId w:val="56"/>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margin is the space outside the border (to another element). It clears an area outside the border. The margin does not have a background, and is totally transparent.</w:t>
      </w:r>
    </w:p>
    <w:p w14:paraId="5B26DBA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As illustrated in the box model diagram, margin pushes its border (and content) away with a transparent background showing the parent (having the effect of pushing itself away from the parent); while padding pushes its content inwards with the same background. Margin and padding serve the same purpose if there is no border and background applied.</w:t>
      </w:r>
    </w:p>
    <w:p w14:paraId="7CC50FB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Take note that 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that you set for the element specify its content area, exclude the margin, border and padding. To get the </w:t>
      </w:r>
      <w:r w:rsidRPr="007738E0">
        <w:rPr>
          <w:rFonts w:ascii="Segoe UI" w:eastAsia="Times New Roman" w:hAnsi="Segoe UI" w:cs="Segoe UI"/>
          <w:i/>
          <w:iCs/>
          <w:color w:val="000000"/>
          <w:sz w:val="21"/>
          <w:szCs w:val="21"/>
        </w:rPr>
        <w:t>actual</w:t>
      </w:r>
      <w:r w:rsidRPr="007738E0">
        <w:rPr>
          <w:rFonts w:ascii="Segoe UI" w:eastAsia="Times New Roman" w:hAnsi="Segoe UI" w:cs="Segoe UI"/>
          <w:color w:val="000000"/>
          <w:sz w:val="21"/>
          <w:szCs w:val="21"/>
        </w:rPr>
        <w:t> size of the element, you need to add the margin, border and padding to the width/height. For example, suppose that:</w:t>
      </w:r>
    </w:p>
    <w:p w14:paraId="2EFA052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#elm {</w:t>
      </w:r>
    </w:p>
    <w:p w14:paraId="48A573A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300px;</w:t>
      </w:r>
    </w:p>
    <w:p w14:paraId="0E53960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margin: 10px;</w:t>
      </w:r>
    </w:p>
    <w:p w14:paraId="37AE7C4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border: 5px solid black;</w:t>
      </w:r>
    </w:p>
    <w:p w14:paraId="3BE1A5E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padding: 20px;</w:t>
      </w:r>
    </w:p>
    <w:p w14:paraId="5AA7468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E4A2D5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Segoe UI" w:eastAsia="Times New Roman" w:hAnsi="Segoe UI" w:cs="Segoe UI"/>
          <w:i/>
          <w:iCs/>
          <w:color w:val="000000"/>
          <w:sz w:val="21"/>
          <w:szCs w:val="21"/>
        </w:rPr>
        <w:t>actual width</w:t>
      </w:r>
      <w:r w:rsidRPr="007738E0">
        <w:rPr>
          <w:rFonts w:ascii="Segoe UI" w:eastAsia="Times New Roman" w:hAnsi="Segoe UI" w:cs="Segoe UI"/>
          <w:color w:val="000000"/>
          <w:sz w:val="21"/>
          <w:szCs w:val="21"/>
        </w:rPr>
        <w:t> of the element is </w:t>
      </w:r>
      <w:r w:rsidRPr="007738E0">
        <w:rPr>
          <w:rFonts w:ascii="Consolas" w:eastAsia="Times New Roman" w:hAnsi="Consolas" w:cs="Courier New"/>
          <w:color w:val="000000"/>
          <w:sz w:val="20"/>
          <w:szCs w:val="20"/>
        </w:rPr>
        <w:t>300+(10+5+20)x2 = 370px</w:t>
      </w:r>
      <w:r w:rsidRPr="007738E0">
        <w:rPr>
          <w:rFonts w:ascii="Segoe UI" w:eastAsia="Times New Roman" w:hAnsi="Segoe UI" w:cs="Segoe UI"/>
          <w:color w:val="000000"/>
          <w:sz w:val="21"/>
          <w:szCs w:val="21"/>
        </w:rPr>
        <w:t>.</w:t>
      </w:r>
    </w:p>
    <w:p w14:paraId="5EBA638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Each of the rectangular bounds has four sides, and can be individually referred to as </w:t>
      </w:r>
      <w:r w:rsidRPr="007738E0">
        <w:rPr>
          <w:rFonts w:ascii="Consolas" w:eastAsia="Times New Roman" w:hAnsi="Consolas" w:cs="Courier New"/>
          <w:i/>
          <w:iCs/>
          <w:color w:val="000000"/>
          <w:sz w:val="20"/>
          <w:szCs w:val="20"/>
        </w:rPr>
        <w:t>xxx</w:t>
      </w:r>
      <w:r w:rsidRPr="007738E0">
        <w:rPr>
          <w:rFonts w:ascii="Consolas" w:eastAsia="Times New Roman" w:hAnsi="Consolas" w:cs="Courier New"/>
          <w:color w:val="000000"/>
          <w:sz w:val="20"/>
          <w:szCs w:val="20"/>
        </w:rPr>
        <w:t>-top</w:t>
      </w:r>
      <w:r w:rsidRPr="007738E0">
        <w:rPr>
          <w:rFonts w:ascii="Segoe UI" w:eastAsia="Times New Roman" w:hAnsi="Segoe UI" w:cs="Segoe UI"/>
          <w:color w:val="000000"/>
          <w:sz w:val="21"/>
          <w:szCs w:val="21"/>
        </w:rPr>
        <w:t>, </w:t>
      </w:r>
      <w:r w:rsidRPr="007738E0">
        <w:rPr>
          <w:rFonts w:ascii="Consolas" w:eastAsia="Times New Roman" w:hAnsi="Consolas" w:cs="Courier New"/>
          <w:i/>
          <w:iCs/>
          <w:color w:val="000000"/>
          <w:sz w:val="20"/>
          <w:szCs w:val="20"/>
        </w:rPr>
        <w:t>xxx</w:t>
      </w:r>
      <w:r w:rsidRPr="007738E0">
        <w:rPr>
          <w:rFonts w:ascii="Consolas" w:eastAsia="Times New Roman" w:hAnsi="Consolas" w:cs="Courier New"/>
          <w:color w:val="000000"/>
          <w:sz w:val="20"/>
          <w:szCs w:val="20"/>
        </w:rPr>
        <w:t>-right</w:t>
      </w:r>
      <w:r w:rsidRPr="007738E0">
        <w:rPr>
          <w:rFonts w:ascii="Segoe UI" w:eastAsia="Times New Roman" w:hAnsi="Segoe UI" w:cs="Segoe UI"/>
          <w:color w:val="000000"/>
          <w:sz w:val="21"/>
          <w:szCs w:val="21"/>
        </w:rPr>
        <w:t>, </w:t>
      </w:r>
      <w:r w:rsidRPr="007738E0">
        <w:rPr>
          <w:rFonts w:ascii="Consolas" w:eastAsia="Times New Roman" w:hAnsi="Consolas" w:cs="Courier New"/>
          <w:i/>
          <w:iCs/>
          <w:color w:val="000000"/>
          <w:sz w:val="20"/>
          <w:szCs w:val="20"/>
        </w:rPr>
        <w:t>xxx</w:t>
      </w:r>
      <w:r w:rsidRPr="007738E0">
        <w:rPr>
          <w:rFonts w:ascii="Consolas" w:eastAsia="Times New Roman" w:hAnsi="Consolas" w:cs="Courier New"/>
          <w:color w:val="000000"/>
          <w:sz w:val="20"/>
          <w:szCs w:val="20"/>
        </w:rPr>
        <w:t>-bottom</w:t>
      </w:r>
      <w:r w:rsidRPr="007738E0">
        <w:rPr>
          <w:rFonts w:ascii="Segoe UI" w:eastAsia="Times New Roman" w:hAnsi="Segoe UI" w:cs="Segoe UI"/>
          <w:color w:val="000000"/>
          <w:sz w:val="21"/>
          <w:szCs w:val="21"/>
        </w:rPr>
        <w:t>, and </w:t>
      </w:r>
      <w:r w:rsidRPr="007738E0">
        <w:rPr>
          <w:rFonts w:ascii="Consolas" w:eastAsia="Times New Roman" w:hAnsi="Consolas" w:cs="Courier New"/>
          <w:i/>
          <w:iCs/>
          <w:color w:val="000000"/>
          <w:sz w:val="20"/>
          <w:szCs w:val="20"/>
        </w:rPr>
        <w:t>xxx</w:t>
      </w:r>
      <w:r w:rsidRPr="007738E0">
        <w:rPr>
          <w:rFonts w:ascii="Consolas" w:eastAsia="Times New Roman" w:hAnsi="Consolas" w:cs="Courier New"/>
          <w:color w:val="000000"/>
          <w:sz w:val="20"/>
          <w:szCs w:val="20"/>
        </w:rPr>
        <w:t>-left</w:t>
      </w:r>
      <w:r w:rsidRPr="007738E0">
        <w:rPr>
          <w:rFonts w:ascii="Segoe UI" w:eastAsia="Times New Roman" w:hAnsi="Segoe UI" w:cs="Segoe UI"/>
          <w:color w:val="000000"/>
          <w:sz w:val="21"/>
          <w:szCs w:val="21"/>
        </w:rPr>
        <w:t> in a clockwise manner, where </w:t>
      </w:r>
      <w:r w:rsidRPr="007738E0">
        <w:rPr>
          <w:rFonts w:ascii="Consolas" w:eastAsia="Times New Roman" w:hAnsi="Consolas" w:cs="Courier New"/>
          <w:color w:val="000000"/>
          <w:sz w:val="20"/>
          <w:szCs w:val="20"/>
        </w:rPr>
        <w:t>xxx</w:t>
      </w:r>
      <w:r w:rsidRPr="007738E0">
        <w:rPr>
          <w:rFonts w:ascii="Segoe UI" w:eastAsia="Times New Roman" w:hAnsi="Segoe UI" w:cs="Segoe UI"/>
          <w:color w:val="000000"/>
          <w:sz w:val="21"/>
          <w:szCs w:val="21"/>
        </w:rPr>
        <w:t> could be </w:t>
      </w:r>
      <w:r w:rsidRPr="007738E0">
        <w:rPr>
          <w:rFonts w:ascii="Consolas" w:eastAsia="Times New Roman" w:hAnsi="Consolas" w:cs="Courier New"/>
          <w:color w:val="000000"/>
          <w:sz w:val="20"/>
          <w:szCs w:val="20"/>
        </w:rPr>
        <w:t>margin</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padding</w:t>
      </w:r>
      <w:r w:rsidRPr="007738E0">
        <w:rPr>
          <w:rFonts w:ascii="Segoe UI" w:eastAsia="Times New Roman" w:hAnsi="Segoe UI" w:cs="Segoe UI"/>
          <w:color w:val="000000"/>
          <w:sz w:val="21"/>
          <w:szCs w:val="21"/>
        </w:rPr>
        <w:t>. The four sides can be controlled individually or as a group.</w:t>
      </w:r>
    </w:p>
    <w:p w14:paraId="2F8A2F9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Inspecting the Box Model via Firebug or Web Developer Tools</w:t>
      </w:r>
    </w:p>
    <w:p w14:paraId="6350174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w:t>
      </w:r>
    </w:p>
    <w:p w14:paraId="129B03AD"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CSS Dimension Properties</w:t>
      </w:r>
    </w:p>
    <w:p w14:paraId="5FE8AC6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These properties allow you to set up the dimension, such as the width and height of an element.</w:t>
      </w:r>
    </w:p>
    <w:p w14:paraId="7C2A0FB4" w14:textId="77777777" w:rsidR="007738E0" w:rsidRPr="007738E0" w:rsidRDefault="007738E0" w:rsidP="007738E0">
      <w:pPr>
        <w:numPr>
          <w:ilvl w:val="0"/>
          <w:numId w:val="57"/>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width: </w:t>
      </w:r>
      <w:r w:rsidRPr="007738E0">
        <w:rPr>
          <w:rFonts w:ascii="Consolas" w:eastAsia="Times New Roman" w:hAnsi="Consolas" w:cs="Segoe UI"/>
          <w:color w:val="E31B23"/>
          <w:sz w:val="23"/>
          <w:szCs w:val="23"/>
          <w:u w:val="single"/>
        </w:rPr>
        <w:t>auto</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height: </w:t>
      </w:r>
      <w:r w:rsidRPr="007738E0">
        <w:rPr>
          <w:rFonts w:ascii="Consolas" w:eastAsia="Times New Roman" w:hAnsi="Consolas" w:cs="Segoe UI"/>
          <w:color w:val="E31B23"/>
          <w:sz w:val="23"/>
          <w:szCs w:val="23"/>
          <w:u w:val="single"/>
        </w:rPr>
        <w:t>auto</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br/>
        <w:t>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are specified in units such as </w:t>
      </w:r>
      <w:r w:rsidRPr="007738E0">
        <w:rPr>
          <w:rFonts w:ascii="Consolas" w:eastAsia="Times New Roman" w:hAnsi="Consolas" w:cs="Courier New"/>
          <w:color w:val="000000"/>
          <w:sz w:val="20"/>
          <w:szCs w:val="20"/>
        </w:rPr>
        <w:t>px</w:t>
      </w:r>
      <w:r w:rsidRPr="007738E0">
        <w:rPr>
          <w:rFonts w:ascii="Segoe UI" w:eastAsia="Times New Roman" w:hAnsi="Segoe UI" w:cs="Segoe UI"/>
          <w:color w:val="000000"/>
          <w:sz w:val="21"/>
          <w:szCs w:val="21"/>
        </w:rPr>
        <w:t> (pixels), or </w:t>
      </w:r>
      <w:r w:rsidRPr="007738E0">
        <w:rPr>
          <w:rFonts w:ascii="Segoe UI" w:eastAsia="Times New Roman" w:hAnsi="Segoe UI" w:cs="Segoe UI"/>
          <w:i/>
          <w:iCs/>
          <w:color w:val="000000"/>
          <w:sz w:val="21"/>
          <w:szCs w:val="21"/>
        </w:rPr>
        <w:t>percent</w:t>
      </w:r>
      <w:r w:rsidRPr="007738E0">
        <w:rPr>
          <w:rFonts w:ascii="Segoe UI" w:eastAsia="Times New Roman" w:hAnsi="Segoe UI" w:cs="Segoe UI"/>
          <w:color w:val="000000"/>
          <w:sz w:val="21"/>
          <w:szCs w:val="21"/>
        </w:rPr>
        <w:t> (relative to the parent element).</w:t>
      </w:r>
    </w:p>
    <w:p w14:paraId="74A96001" w14:textId="77777777" w:rsidR="007738E0" w:rsidRPr="007738E0" w:rsidRDefault="007738E0" w:rsidP="007738E0">
      <w:pPr>
        <w:numPr>
          <w:ilvl w:val="0"/>
          <w:numId w:val="57"/>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max-width: none|</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max-height: none|</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min-width: none|</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min-height: none|</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br/>
        <w:t>Set the minimum and maximum width and height.</w:t>
      </w:r>
    </w:p>
    <w:p w14:paraId="20D4EAB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As mentioned earlier, CSS length measurement requires a proper unit, e.g., </w:t>
      </w:r>
      <w:r w:rsidRPr="007738E0">
        <w:rPr>
          <w:rFonts w:ascii="Consolas" w:eastAsia="Times New Roman" w:hAnsi="Consolas" w:cs="Courier New"/>
          <w:color w:val="000000"/>
          <w:sz w:val="20"/>
          <w:szCs w:val="20"/>
        </w:rPr>
        <w:t>width:400px</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width:80%</w:t>
      </w:r>
      <w:r w:rsidRPr="007738E0">
        <w:rPr>
          <w:rFonts w:ascii="Segoe UI" w:eastAsia="Times New Roman" w:hAnsi="Segoe UI" w:cs="Segoe UI"/>
          <w:color w:val="000000"/>
          <w:sz w:val="21"/>
          <w:szCs w:val="21"/>
        </w:rPr>
        <w:t>. Take note that </w:t>
      </w:r>
      <w:r w:rsidRPr="007738E0">
        <w:rPr>
          <w:rFonts w:ascii="Consolas" w:eastAsia="Times New Roman" w:hAnsi="Consolas" w:cs="Courier New"/>
          <w:color w:val="000000"/>
          <w:sz w:val="20"/>
          <w:szCs w:val="20"/>
        </w:rPr>
        <w:t>width:400</w:t>
      </w:r>
      <w:r w:rsidRPr="007738E0">
        <w:rPr>
          <w:rFonts w:ascii="Segoe UI" w:eastAsia="Times New Roman" w:hAnsi="Segoe UI" w:cs="Segoe UI"/>
          <w:color w:val="000000"/>
          <w:sz w:val="21"/>
          <w:szCs w:val="21"/>
        </w:rPr>
        <w:t> is meaningless in CSS (this is a very common error!) However, in HTML, </w:t>
      </w:r>
      <w:r w:rsidRPr="007738E0">
        <w:rPr>
          <w:rFonts w:ascii="Consolas" w:eastAsia="Times New Roman" w:hAnsi="Consolas" w:cs="Courier New"/>
          <w:color w:val="000000"/>
          <w:sz w:val="20"/>
          <w:szCs w:val="20"/>
        </w:rPr>
        <w:t>width="400"</w:t>
      </w:r>
      <w:r w:rsidRPr="007738E0">
        <w:rPr>
          <w:rFonts w:ascii="Segoe UI" w:eastAsia="Times New Roman" w:hAnsi="Segoe UI" w:cs="Segoe UI"/>
          <w:color w:val="000000"/>
          <w:sz w:val="21"/>
          <w:szCs w:val="21"/>
        </w:rPr>
        <w:t> means 400 pixels.</w:t>
      </w:r>
    </w:p>
    <w:p w14:paraId="233C6A8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properties are NOT inherited by its descendants. The default value is "</w:t>
      </w:r>
      <w:r w:rsidRPr="007738E0">
        <w:rPr>
          <w:rFonts w:ascii="Consolas" w:eastAsia="Times New Roman" w:hAnsi="Consolas" w:cs="Courier New"/>
          <w:color w:val="000000"/>
          <w:sz w:val="20"/>
          <w:szCs w:val="20"/>
        </w:rPr>
        <w:t>auto</w:t>
      </w:r>
      <w:r w:rsidRPr="007738E0">
        <w:rPr>
          <w:rFonts w:ascii="Segoe UI" w:eastAsia="Times New Roman" w:hAnsi="Segoe UI" w:cs="Segoe UI"/>
          <w:color w:val="000000"/>
          <w:sz w:val="21"/>
          <w:szCs w:val="21"/>
        </w:rPr>
        <w:t>", which lets the browser to compute a suitable value. We shall discuss "</w:t>
      </w:r>
      <w:r w:rsidRPr="007738E0">
        <w:rPr>
          <w:rFonts w:ascii="Consolas" w:eastAsia="Times New Roman" w:hAnsi="Consolas" w:cs="Courier New"/>
          <w:color w:val="000000"/>
          <w:sz w:val="20"/>
          <w:szCs w:val="20"/>
        </w:rPr>
        <w:t>width:auto</w:t>
      </w:r>
      <w:r w:rsidRPr="007738E0">
        <w:rPr>
          <w:rFonts w:ascii="Segoe UI" w:eastAsia="Times New Roman" w:hAnsi="Segoe UI" w:cs="Segoe UI"/>
          <w:color w:val="000000"/>
          <w:sz w:val="21"/>
          <w:szCs w:val="21"/>
        </w:rPr>
        <w:t>" value later.</w:t>
      </w:r>
    </w:p>
    <w:p w14:paraId="5FCFC24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CSS Margin, Border and Padding Properties</w:t>
      </w:r>
    </w:p>
    <w:p w14:paraId="405C82E5"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margin, border and padding related properties are:</w:t>
      </w:r>
    </w:p>
    <w:p w14:paraId="38165D04"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margin-top: auto|</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margin-right: auto|</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margin-bottom:auto|</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margin-left: auto|</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br/>
        <w:t>Set the four margins individually. The "</w:t>
      </w:r>
      <w:r w:rsidRPr="007738E0">
        <w:rPr>
          <w:rFonts w:ascii="Consolas" w:eastAsia="Times New Roman" w:hAnsi="Consolas" w:cs="Courier New"/>
          <w:i/>
          <w:iCs/>
          <w:color w:val="000000"/>
          <w:sz w:val="20"/>
          <w:szCs w:val="20"/>
        </w:rPr>
        <w:t>n</w:t>
      </w:r>
      <w:r w:rsidRPr="007738E0">
        <w:rPr>
          <w:rFonts w:ascii="Segoe UI" w:eastAsia="Times New Roman" w:hAnsi="Segoe UI" w:cs="Segoe UI"/>
          <w:color w:val="000000"/>
          <w:sz w:val="21"/>
          <w:szCs w:val="21"/>
        </w:rPr>
        <w:t>" shall be expressed in a proper unit (e.g. </w:t>
      </w:r>
      <w:r w:rsidRPr="007738E0">
        <w:rPr>
          <w:rFonts w:ascii="Consolas" w:eastAsia="Times New Roman" w:hAnsi="Consolas" w:cs="Courier New"/>
          <w:color w:val="000000"/>
          <w:sz w:val="20"/>
          <w:szCs w:val="20"/>
        </w:rPr>
        <w:t>10px</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1.2em</w:t>
      </w:r>
      <w:r w:rsidRPr="007738E0">
        <w:rPr>
          <w:rFonts w:ascii="Segoe UI" w:eastAsia="Times New Roman" w:hAnsi="Segoe UI" w:cs="Segoe UI"/>
          <w:color w:val="000000"/>
          <w:sz w:val="21"/>
          <w:szCs w:val="21"/>
        </w:rPr>
        <w:t>). You could use a negative value to overlap two elements (e.g., </w:t>
      </w:r>
      <w:r w:rsidRPr="007738E0">
        <w:rPr>
          <w:rFonts w:ascii="Consolas" w:eastAsia="Times New Roman" w:hAnsi="Consolas" w:cs="Courier New"/>
          <w:color w:val="000000"/>
          <w:sz w:val="20"/>
          <w:szCs w:val="20"/>
        </w:rPr>
        <w:t>margin-left:-100px</w:t>
      </w:r>
      <w:r w:rsidRPr="007738E0">
        <w:rPr>
          <w:rFonts w:ascii="Segoe UI" w:eastAsia="Times New Roman" w:hAnsi="Segoe UI" w:cs="Segoe UI"/>
          <w:color w:val="000000"/>
          <w:sz w:val="21"/>
          <w:szCs w:val="21"/>
        </w:rPr>
        <w:t>). The value of "</w:t>
      </w:r>
      <w:r w:rsidRPr="007738E0">
        <w:rPr>
          <w:rFonts w:ascii="Consolas" w:eastAsia="Times New Roman" w:hAnsi="Consolas" w:cs="Courier New"/>
          <w:color w:val="000000"/>
          <w:sz w:val="20"/>
          <w:szCs w:val="20"/>
        </w:rPr>
        <w:t>auto</w:t>
      </w:r>
      <w:r w:rsidRPr="007738E0">
        <w:rPr>
          <w:rFonts w:ascii="Segoe UI" w:eastAsia="Times New Roman" w:hAnsi="Segoe UI" w:cs="Segoe UI"/>
          <w:color w:val="000000"/>
          <w:sz w:val="21"/>
          <w:szCs w:val="21"/>
        </w:rPr>
        <w:t>" lets the browser to compute an appropriate number. "</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is relative to the same property (i.e. margin-</w:t>
      </w:r>
      <w:r w:rsidRPr="007738E0">
        <w:rPr>
          <w:rFonts w:ascii="Segoe UI" w:eastAsia="Times New Roman" w:hAnsi="Segoe UI" w:cs="Segoe UI"/>
          <w:i/>
          <w:iCs/>
          <w:color w:val="000000"/>
          <w:sz w:val="21"/>
          <w:szCs w:val="21"/>
        </w:rPr>
        <w:t>xxx</w:t>
      </w:r>
      <w:r w:rsidRPr="007738E0">
        <w:rPr>
          <w:rFonts w:ascii="Segoe UI" w:eastAsia="Times New Roman" w:hAnsi="Segoe UI" w:cs="Segoe UI"/>
          <w:color w:val="000000"/>
          <w:sz w:val="21"/>
          <w:szCs w:val="21"/>
        </w:rPr>
        <w:t>) of the parent.</w:t>
      </w:r>
    </w:p>
    <w:p w14:paraId="4CFB236A"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margin: </w:t>
      </w:r>
      <w:r w:rsidRPr="007738E0">
        <w:rPr>
          <w:rFonts w:ascii="Consolas" w:eastAsia="Times New Roman" w:hAnsi="Consolas" w:cs="Segoe UI"/>
          <w:i/>
          <w:iCs/>
          <w:color w:val="E31B23"/>
          <w:sz w:val="23"/>
          <w:szCs w:val="23"/>
        </w:rPr>
        <w:t>margin-top margin-right margin-bottom margin-lef</w:t>
      </w:r>
      <w:r w:rsidRPr="007738E0">
        <w:rPr>
          <w:rFonts w:ascii="Consolas" w:eastAsia="Times New Roman" w:hAnsi="Consolas" w:cs="Segoe UI"/>
          <w:color w:val="E31B23"/>
          <w:sz w:val="23"/>
          <w:szCs w:val="23"/>
        </w:rPr>
        <w:t>t</w:t>
      </w:r>
      <w:r w:rsidRPr="007738E0">
        <w:rPr>
          <w:rFonts w:ascii="Consolas" w:eastAsia="Times New Roman" w:hAnsi="Consolas" w:cs="Segoe UI"/>
          <w:color w:val="E31B23"/>
          <w:sz w:val="23"/>
          <w:szCs w:val="23"/>
        </w:rPr>
        <w:br/>
        <w:t>margin: </w:t>
      </w:r>
      <w:r w:rsidRPr="007738E0">
        <w:rPr>
          <w:rFonts w:ascii="Consolas" w:eastAsia="Times New Roman" w:hAnsi="Consolas" w:cs="Segoe UI"/>
          <w:i/>
          <w:iCs/>
          <w:color w:val="E31B23"/>
          <w:sz w:val="23"/>
          <w:szCs w:val="23"/>
        </w:rPr>
        <w:t>margin-top-bottom margin-right-left</w:t>
      </w:r>
      <w:r w:rsidRPr="007738E0">
        <w:rPr>
          <w:rFonts w:ascii="Consolas" w:eastAsia="Times New Roman" w:hAnsi="Consolas" w:cs="Segoe UI"/>
          <w:color w:val="E31B23"/>
          <w:sz w:val="23"/>
          <w:szCs w:val="23"/>
        </w:rPr>
        <w:br/>
        <w:t>margin: </w:t>
      </w:r>
      <w:r w:rsidRPr="007738E0">
        <w:rPr>
          <w:rFonts w:ascii="Consolas" w:eastAsia="Times New Roman" w:hAnsi="Consolas" w:cs="Segoe UI"/>
          <w:i/>
          <w:iCs/>
          <w:color w:val="E31B23"/>
          <w:sz w:val="23"/>
          <w:szCs w:val="23"/>
        </w:rPr>
        <w:t>all-4-margins</w:t>
      </w:r>
      <w:r w:rsidRPr="007738E0">
        <w:rPr>
          <w:rFonts w:ascii="Segoe UI" w:eastAsia="Times New Roman" w:hAnsi="Segoe UI" w:cs="Segoe UI"/>
          <w:color w:val="000000"/>
          <w:sz w:val="21"/>
          <w:szCs w:val="21"/>
        </w:rPr>
        <w:br/>
        <w:t xml:space="preserve">These are one-line shorthand notations to set all the four margins. If four values are given, they are applied to top, right, bottom, left (in the clockwise manner). If two values are given, they are applied to top-and-bottom, left-and-right. If one value is given, it is applied </w:t>
      </w:r>
      <w:r w:rsidRPr="007738E0">
        <w:rPr>
          <w:rFonts w:ascii="Segoe UI" w:eastAsia="Times New Roman" w:hAnsi="Segoe UI" w:cs="Segoe UI"/>
          <w:color w:val="000000"/>
          <w:sz w:val="21"/>
          <w:szCs w:val="21"/>
        </w:rPr>
        <w:lastRenderedPageBreak/>
        <w:t>to all the four borders.</w:t>
      </w:r>
      <w:r w:rsidRPr="007738E0">
        <w:rPr>
          <w:rFonts w:ascii="Segoe UI" w:eastAsia="Times New Roman" w:hAnsi="Segoe UI" w:cs="Segoe UI"/>
          <w:color w:val="000000"/>
          <w:sz w:val="21"/>
          <w:szCs w:val="21"/>
        </w:rPr>
        <w:br/>
        <w:t>Take note that there is no commas between the items, as all items are considered to be one property value.</w:t>
      </w:r>
    </w:p>
    <w:p w14:paraId="598A85DA"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padding-top: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padding-right: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padding-bottom: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rPr>
        <w:br/>
        <w:t>padding-left: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br/>
        <w:t>Set the four paddings individually, similar to </w:t>
      </w:r>
      <w:r w:rsidRPr="007738E0">
        <w:rPr>
          <w:rFonts w:ascii="Consolas" w:eastAsia="Times New Roman" w:hAnsi="Consolas" w:cs="Courier New"/>
          <w:color w:val="000000"/>
          <w:sz w:val="20"/>
          <w:szCs w:val="20"/>
        </w:rPr>
        <w:t>margin-</w:t>
      </w:r>
      <w:r w:rsidRPr="007738E0">
        <w:rPr>
          <w:rFonts w:ascii="Consolas" w:eastAsia="Times New Roman" w:hAnsi="Consolas" w:cs="Courier New"/>
          <w:i/>
          <w:iCs/>
          <w:color w:val="000000"/>
          <w:sz w:val="20"/>
          <w:szCs w:val="20"/>
        </w:rPr>
        <w:t>xxx</w:t>
      </w:r>
      <w:r w:rsidRPr="007738E0">
        <w:rPr>
          <w:rFonts w:ascii="Segoe UI" w:eastAsia="Times New Roman" w:hAnsi="Segoe UI" w:cs="Segoe UI"/>
          <w:color w:val="000000"/>
          <w:sz w:val="21"/>
          <w:szCs w:val="21"/>
        </w:rPr>
        <w:t>.</w:t>
      </w:r>
    </w:p>
    <w:p w14:paraId="323DEF10"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padding: </w:t>
      </w:r>
      <w:r w:rsidRPr="007738E0">
        <w:rPr>
          <w:rFonts w:ascii="Consolas" w:eastAsia="Times New Roman" w:hAnsi="Consolas" w:cs="Segoe UI"/>
          <w:i/>
          <w:iCs/>
          <w:color w:val="E31B23"/>
          <w:sz w:val="23"/>
          <w:szCs w:val="23"/>
        </w:rPr>
        <w:t>padding-top padding-right padding-bottom padding-left</w:t>
      </w:r>
      <w:r w:rsidRPr="007738E0">
        <w:rPr>
          <w:rFonts w:ascii="Consolas" w:eastAsia="Times New Roman" w:hAnsi="Consolas" w:cs="Segoe UI"/>
          <w:color w:val="E31B23"/>
          <w:sz w:val="23"/>
          <w:szCs w:val="23"/>
        </w:rPr>
        <w:br/>
        <w:t>padding: </w:t>
      </w:r>
      <w:r w:rsidRPr="007738E0">
        <w:rPr>
          <w:rFonts w:ascii="Consolas" w:eastAsia="Times New Roman" w:hAnsi="Consolas" w:cs="Segoe UI"/>
          <w:i/>
          <w:iCs/>
          <w:color w:val="E31B23"/>
          <w:sz w:val="23"/>
          <w:szCs w:val="23"/>
        </w:rPr>
        <w:t>padding-top-bottom padding-left-right</w:t>
      </w:r>
      <w:r w:rsidRPr="007738E0">
        <w:rPr>
          <w:rFonts w:ascii="Consolas" w:eastAsia="Times New Roman" w:hAnsi="Consolas" w:cs="Segoe UI"/>
          <w:color w:val="E31B23"/>
          <w:sz w:val="23"/>
          <w:szCs w:val="23"/>
        </w:rPr>
        <w:br/>
        <w:t>padding: </w:t>
      </w:r>
      <w:r w:rsidRPr="007738E0">
        <w:rPr>
          <w:rFonts w:ascii="Consolas" w:eastAsia="Times New Roman" w:hAnsi="Consolas" w:cs="Segoe UI"/>
          <w:i/>
          <w:iCs/>
          <w:color w:val="E31B23"/>
          <w:sz w:val="23"/>
          <w:szCs w:val="23"/>
        </w:rPr>
        <w:t>all-4-padding</w:t>
      </w:r>
      <w:r w:rsidRPr="007738E0">
        <w:rPr>
          <w:rFonts w:ascii="Segoe UI" w:eastAsia="Times New Roman" w:hAnsi="Segoe UI" w:cs="Segoe UI"/>
          <w:color w:val="000000"/>
          <w:sz w:val="21"/>
          <w:szCs w:val="21"/>
        </w:rPr>
        <w:br/>
        <w:t>A one-line shorthand notation to set all the four paddings, similar to </w:t>
      </w:r>
      <w:r w:rsidRPr="007738E0">
        <w:rPr>
          <w:rFonts w:ascii="Consolas" w:eastAsia="Times New Roman" w:hAnsi="Consolas" w:cs="Courier New"/>
          <w:color w:val="000000"/>
          <w:sz w:val="20"/>
          <w:szCs w:val="20"/>
        </w:rPr>
        <w:t>margin</w:t>
      </w:r>
      <w:r w:rsidRPr="007738E0">
        <w:rPr>
          <w:rFonts w:ascii="Segoe UI" w:eastAsia="Times New Roman" w:hAnsi="Segoe UI" w:cs="Segoe UI"/>
          <w:color w:val="000000"/>
          <w:sz w:val="21"/>
          <w:szCs w:val="21"/>
        </w:rPr>
        <w:t>.</w:t>
      </w:r>
    </w:p>
    <w:p w14:paraId="0D08FDC0"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border-width: thin|</w:t>
      </w:r>
      <w:r w:rsidRPr="007738E0">
        <w:rPr>
          <w:rFonts w:ascii="Consolas" w:eastAsia="Times New Roman" w:hAnsi="Consolas" w:cs="Segoe UI"/>
          <w:color w:val="E31B23"/>
          <w:sz w:val="23"/>
          <w:szCs w:val="23"/>
          <w:u w:val="single"/>
        </w:rPr>
        <w:t>medium</w:t>
      </w:r>
      <w:r w:rsidRPr="007738E0">
        <w:rPr>
          <w:rFonts w:ascii="Consolas" w:eastAsia="Times New Roman" w:hAnsi="Consolas" w:cs="Segoe UI"/>
          <w:color w:val="E31B23"/>
          <w:sz w:val="23"/>
          <w:szCs w:val="23"/>
        </w:rPr>
        <w:t>|thick|</w:t>
      </w:r>
      <w:r w:rsidRPr="007738E0">
        <w:rPr>
          <w:rFonts w:ascii="Consolas" w:eastAsia="Times New Roman" w:hAnsi="Consolas" w:cs="Segoe UI"/>
          <w:i/>
          <w:iCs/>
          <w:color w:val="E31B23"/>
          <w:sz w:val="23"/>
          <w:szCs w:val="23"/>
        </w:rPr>
        <w:t>n</w:t>
      </w:r>
      <w:r w:rsidRPr="007738E0">
        <w:rPr>
          <w:rFonts w:ascii="Segoe UI" w:eastAsia="Times New Roman" w:hAnsi="Segoe UI" w:cs="Segoe UI"/>
          <w:color w:val="000000"/>
          <w:sz w:val="21"/>
          <w:szCs w:val="21"/>
        </w:rPr>
        <w:br/>
        <w:t>Set the width of the four borders. "</w:t>
      </w:r>
      <w:r w:rsidRPr="007738E0">
        <w:rPr>
          <w:rFonts w:ascii="Consolas" w:eastAsia="Times New Roman" w:hAnsi="Consolas" w:cs="Courier New"/>
          <w:i/>
          <w:iCs/>
          <w:color w:val="000000"/>
          <w:sz w:val="20"/>
          <w:szCs w:val="20"/>
        </w:rPr>
        <w:t>n</w:t>
      </w:r>
      <w:r w:rsidRPr="007738E0">
        <w:rPr>
          <w:rFonts w:ascii="Segoe UI" w:eastAsia="Times New Roman" w:hAnsi="Segoe UI" w:cs="Segoe UI"/>
          <w:color w:val="000000"/>
          <w:sz w:val="21"/>
          <w:szCs w:val="21"/>
        </w:rPr>
        <w:t>" can be used to set an absolute thickness. </w:t>
      </w:r>
      <w:r w:rsidRPr="007738E0">
        <w:rPr>
          <w:rFonts w:ascii="Consolas" w:eastAsia="Times New Roman" w:hAnsi="Consolas" w:cs="Courier New"/>
          <w:color w:val="000000"/>
          <w:sz w:val="20"/>
          <w:szCs w:val="20"/>
        </w:rPr>
        <w:t>border-width</w:t>
      </w:r>
      <w:r w:rsidRPr="007738E0">
        <w:rPr>
          <w:rFonts w:ascii="Segoe UI" w:eastAsia="Times New Roman" w:hAnsi="Segoe UI" w:cs="Segoe UI"/>
          <w:color w:val="000000"/>
          <w:sz w:val="21"/>
          <w:szCs w:val="21"/>
        </w:rPr>
        <w:t> is a shorthand notation, you can use </w:t>
      </w:r>
      <w:r w:rsidRPr="007738E0">
        <w:rPr>
          <w:rFonts w:ascii="Consolas" w:eastAsia="Times New Roman" w:hAnsi="Consolas" w:cs="Courier New"/>
          <w:color w:val="000000"/>
          <w:sz w:val="20"/>
          <w:szCs w:val="20"/>
        </w:rPr>
        <w:t>border-width-top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border-width-right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border-width-bottom</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border-width-right</w:t>
      </w:r>
      <w:r w:rsidRPr="007738E0">
        <w:rPr>
          <w:rFonts w:ascii="Segoe UI" w:eastAsia="Times New Roman" w:hAnsi="Segoe UI" w:cs="Segoe UI"/>
          <w:color w:val="000000"/>
          <w:sz w:val="21"/>
          <w:szCs w:val="21"/>
        </w:rPr>
        <w:t> to set the four borders individually.</w:t>
      </w:r>
    </w:p>
    <w:p w14:paraId="2CFB666C"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border-style: none|hidden|dotted|dashed|solid|double|groove|ridge|inset|outset</w:t>
      </w:r>
      <w:r w:rsidRPr="007738E0">
        <w:rPr>
          <w:rFonts w:ascii="Segoe UI" w:eastAsia="Times New Roman" w:hAnsi="Segoe UI" w:cs="Segoe UI"/>
          <w:color w:val="000000"/>
          <w:sz w:val="21"/>
          <w:szCs w:val="21"/>
        </w:rPr>
        <w:br/>
        <w:t>Set the style of the 4 borders. Similarly, you can use </w:t>
      </w:r>
      <w:r w:rsidRPr="007738E0">
        <w:rPr>
          <w:rFonts w:ascii="Consolas" w:eastAsia="Times New Roman" w:hAnsi="Consolas" w:cs="Courier New"/>
          <w:color w:val="000000"/>
          <w:sz w:val="20"/>
          <w:szCs w:val="20"/>
        </w:rPr>
        <w:t>border-style-top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border-style-right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border-style-bottom</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border-style-right</w:t>
      </w:r>
      <w:r w:rsidRPr="007738E0">
        <w:rPr>
          <w:rFonts w:ascii="Segoe UI" w:eastAsia="Times New Roman" w:hAnsi="Segoe UI" w:cs="Segoe UI"/>
          <w:color w:val="000000"/>
          <w:sz w:val="21"/>
          <w:szCs w:val="21"/>
        </w:rPr>
        <w:t> to set the four borders individually.</w:t>
      </w:r>
    </w:p>
    <w:p w14:paraId="43951580"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border-color: #</w:t>
      </w:r>
      <w:r w:rsidRPr="007738E0">
        <w:rPr>
          <w:rFonts w:ascii="Consolas" w:eastAsia="Times New Roman" w:hAnsi="Consolas" w:cs="Segoe UI"/>
          <w:i/>
          <w:iCs/>
          <w:color w:val="E31B23"/>
          <w:sz w:val="23"/>
          <w:szCs w:val="23"/>
        </w:rPr>
        <w:t>rrggbb</w:t>
      </w:r>
      <w:r w:rsidRPr="007738E0">
        <w:rPr>
          <w:rFonts w:ascii="Consolas" w:eastAsia="Times New Roman" w:hAnsi="Consolas" w:cs="Segoe UI"/>
          <w:color w:val="E31B23"/>
          <w:sz w:val="23"/>
          <w:szCs w:val="23"/>
        </w:rPr>
        <w:t>|rgb(</w:t>
      </w:r>
      <w:r w:rsidRPr="007738E0">
        <w:rPr>
          <w:rFonts w:ascii="Consolas" w:eastAsia="Times New Roman" w:hAnsi="Consolas" w:cs="Segoe UI"/>
          <w:i/>
          <w:iCs/>
          <w:color w:val="E31B23"/>
          <w:sz w:val="23"/>
          <w:szCs w:val="23"/>
        </w:rPr>
        <w:t>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w:t>
      </w:r>
      <w:r w:rsidRPr="007738E0">
        <w:rPr>
          <w:rFonts w:ascii="Consolas" w:eastAsia="Times New Roman" w:hAnsi="Consolas" w:cs="Segoe UI"/>
          <w:color w:val="E31B23"/>
          <w:sz w:val="23"/>
          <w:szCs w:val="23"/>
        </w:rPr>
        <w:t>)|rgba(</w:t>
      </w:r>
      <w:r w:rsidRPr="007738E0">
        <w:rPr>
          <w:rFonts w:ascii="Consolas" w:eastAsia="Times New Roman" w:hAnsi="Consolas" w:cs="Segoe UI"/>
          <w:i/>
          <w:iCs/>
          <w:color w:val="E31B23"/>
          <w:sz w:val="23"/>
          <w:szCs w:val="23"/>
        </w:rPr>
        <w:t>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a</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color-name</w:t>
      </w:r>
      <w:r w:rsidRPr="007738E0">
        <w:rPr>
          <w:rFonts w:ascii="Segoe UI" w:eastAsia="Times New Roman" w:hAnsi="Segoe UI" w:cs="Segoe UI"/>
          <w:color w:val="000000"/>
          <w:sz w:val="21"/>
          <w:szCs w:val="21"/>
        </w:rPr>
        <w:br/>
        <w:t>Set the color of the 4 borders. Similarly, you can use </w:t>
      </w:r>
      <w:r w:rsidRPr="007738E0">
        <w:rPr>
          <w:rFonts w:ascii="Consolas" w:eastAsia="Times New Roman" w:hAnsi="Consolas" w:cs="Courier New"/>
          <w:color w:val="000000"/>
          <w:sz w:val="20"/>
          <w:szCs w:val="20"/>
        </w:rPr>
        <w:t>border-color-top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border-color-right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border-color-bottom</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border-color-right</w:t>
      </w:r>
      <w:r w:rsidRPr="007738E0">
        <w:rPr>
          <w:rFonts w:ascii="Segoe UI" w:eastAsia="Times New Roman" w:hAnsi="Segoe UI" w:cs="Segoe UI"/>
          <w:color w:val="000000"/>
          <w:sz w:val="21"/>
          <w:szCs w:val="21"/>
        </w:rPr>
        <w:t> to set the four borders individually..</w:t>
      </w:r>
    </w:p>
    <w:p w14:paraId="4966A84A" w14:textId="77777777" w:rsidR="007738E0" w:rsidRPr="007738E0" w:rsidRDefault="007738E0" w:rsidP="007738E0">
      <w:pPr>
        <w:numPr>
          <w:ilvl w:val="0"/>
          <w:numId w:val="5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border: </w:t>
      </w:r>
      <w:r w:rsidRPr="007738E0">
        <w:rPr>
          <w:rFonts w:ascii="Consolas" w:eastAsia="Times New Roman" w:hAnsi="Consolas" w:cs="Segoe UI"/>
          <w:i/>
          <w:iCs/>
          <w:color w:val="E31B23"/>
          <w:sz w:val="23"/>
          <w:szCs w:val="23"/>
        </w:rPr>
        <w:t>border-width border-style border-color</w:t>
      </w:r>
      <w:r w:rsidRPr="007738E0">
        <w:rPr>
          <w:rFonts w:ascii="Segoe UI" w:eastAsia="Times New Roman" w:hAnsi="Segoe UI" w:cs="Segoe UI"/>
          <w:color w:val="000000"/>
          <w:sz w:val="21"/>
          <w:szCs w:val="21"/>
        </w:rPr>
        <w:br/>
        <w:t>Shorthand notation to set all the properties of the borders, in the order shown. You can also use the </w:t>
      </w:r>
      <w:r w:rsidRPr="007738E0">
        <w:rPr>
          <w:rFonts w:ascii="Consolas" w:eastAsia="Times New Roman" w:hAnsi="Consolas" w:cs="Courier New"/>
          <w:color w:val="000000"/>
          <w:sz w:val="20"/>
          <w:szCs w:val="20"/>
        </w:rPr>
        <w:t>border-top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border-bottom</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border-left</w:t>
      </w:r>
      <w:r w:rsidRPr="007738E0">
        <w:rPr>
          <w:rFonts w:ascii="Segoe UI" w:eastAsia="Times New Roman" w:hAnsi="Segoe UI" w:cs="Segoe UI"/>
          <w:color w:val="000000"/>
          <w:sz w:val="21"/>
          <w:szCs w:val="21"/>
        </w:rPr>
        <w:t> to set the four borders individually.</w:t>
      </w:r>
    </w:p>
    <w:p w14:paraId="0253021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Margin, border, padding, width are NOT inherited by its descendants.</w:t>
      </w:r>
    </w:p>
    <w:p w14:paraId="4583F2B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72031F76"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Consolas" w:eastAsia="Times New Roman" w:hAnsi="Consolas" w:cs="Segoe UI"/>
          <w:b/>
          <w:bCs/>
          <w:color w:val="444444"/>
          <w:spacing w:val="15"/>
          <w:sz w:val="23"/>
          <w:szCs w:val="23"/>
        </w:rPr>
        <w:t>width:auto</w:t>
      </w:r>
    </w:p>
    <w:p w14:paraId="7CDADF8F"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most of the block elements (e.g.,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&lt;p&gt;</w:t>
      </w:r>
      <w:r w:rsidRPr="007738E0">
        <w:rPr>
          <w:rFonts w:ascii="Segoe UI" w:eastAsia="Times New Roman" w:hAnsi="Segoe UI" w:cs="Segoe UI"/>
          <w:color w:val="000000"/>
          <w:sz w:val="21"/>
          <w:szCs w:val="21"/>
        </w:rPr>
        <w:t>), the default of </w:t>
      </w:r>
      <w:r w:rsidRPr="007738E0">
        <w:rPr>
          <w:rFonts w:ascii="Consolas" w:eastAsia="Times New Roman" w:hAnsi="Consolas" w:cs="Courier New"/>
          <w:color w:val="000000"/>
          <w:sz w:val="20"/>
          <w:szCs w:val="20"/>
        </w:rPr>
        <w:t>width:auto</w:t>
      </w:r>
      <w:r w:rsidRPr="007738E0">
        <w:rPr>
          <w:rFonts w:ascii="Segoe UI" w:eastAsia="Times New Roman" w:hAnsi="Segoe UI" w:cs="Segoe UI"/>
          <w:color w:val="000000"/>
          <w:sz w:val="21"/>
          <w:szCs w:val="21"/>
        </w:rPr>
        <w:t> sets the width to the width of the parent minus its own margin, border and padding. Images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have an </w:t>
      </w:r>
      <w:r w:rsidRPr="007738E0">
        <w:rPr>
          <w:rFonts w:ascii="Consolas" w:eastAsia="Times New Roman" w:hAnsi="Consolas" w:cs="Courier New"/>
          <w:color w:val="000000"/>
          <w:sz w:val="20"/>
          <w:szCs w:val="20"/>
        </w:rPr>
        <w:t>auto</w:t>
      </w:r>
      <w:r w:rsidRPr="007738E0">
        <w:rPr>
          <w:rFonts w:ascii="Segoe UI" w:eastAsia="Times New Roman" w:hAnsi="Segoe UI" w:cs="Segoe UI"/>
          <w:color w:val="000000"/>
          <w:sz w:val="21"/>
          <w:szCs w:val="21"/>
        </w:rPr>
        <w:t> width equals to its actual width. Float elements have </w:t>
      </w:r>
      <w:r w:rsidRPr="007738E0">
        <w:rPr>
          <w:rFonts w:ascii="Consolas" w:eastAsia="Times New Roman" w:hAnsi="Consolas" w:cs="Courier New"/>
          <w:color w:val="000000"/>
          <w:sz w:val="20"/>
          <w:szCs w:val="20"/>
        </w:rPr>
        <w:t>auto</w:t>
      </w:r>
      <w:r w:rsidRPr="007738E0">
        <w:rPr>
          <w:rFonts w:ascii="Segoe UI" w:eastAsia="Times New Roman" w:hAnsi="Segoe UI" w:cs="Segoe UI"/>
          <w:color w:val="000000"/>
          <w:sz w:val="21"/>
          <w:szCs w:val="21"/>
        </w:rPr>
        <w:t> width of 0.</w:t>
      </w:r>
    </w:p>
    <w:p w14:paraId="73BF6E2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11F1BC1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Filling the Width of the Containing Element</w:t>
      </w:r>
    </w:p>
    <w:p w14:paraId="01C983D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Browser would automatically adjust the </w:t>
      </w:r>
      <w:r w:rsidRPr="007738E0">
        <w:rPr>
          <w:rFonts w:ascii="Consolas" w:eastAsia="Times New Roman" w:hAnsi="Consolas" w:cs="Courier New"/>
          <w:color w:val="000000"/>
          <w:sz w:val="20"/>
          <w:szCs w:val="20"/>
        </w:rPr>
        <w:t>margin-right</w:t>
      </w:r>
      <w:r w:rsidRPr="007738E0">
        <w:rPr>
          <w:rFonts w:ascii="Segoe UI" w:eastAsia="Times New Roman" w:hAnsi="Segoe UI" w:cs="Segoe UI"/>
          <w:color w:val="000000"/>
          <w:sz w:val="21"/>
          <w:szCs w:val="21"/>
        </w:rPr>
        <w:t> to fill the container's width if the sum of its width, left and right margin/border/padding does not add up to the full width of the containing element. Take note that browser will not adjust 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padding-right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border-right</w:t>
      </w:r>
      <w:r w:rsidRPr="007738E0">
        <w:rPr>
          <w:rFonts w:ascii="Segoe UI" w:eastAsia="Times New Roman" w:hAnsi="Segoe UI" w:cs="Segoe UI"/>
          <w:color w:val="000000"/>
          <w:sz w:val="21"/>
          <w:szCs w:val="21"/>
        </w:rPr>
        <w:t> and the left margin/border/padding.</w:t>
      </w:r>
    </w:p>
    <w:p w14:paraId="2AD2AB0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6EF773D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Center a Block Element</w:t>
      </w:r>
    </w:p>
    <w:p w14:paraId="2625246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To center a block element, you set the </w:t>
      </w:r>
      <w:r w:rsidRPr="007738E0">
        <w:rPr>
          <w:rFonts w:ascii="Consolas" w:eastAsia="Times New Roman" w:hAnsi="Consolas" w:cs="Courier New"/>
          <w:color w:val="000000"/>
          <w:sz w:val="20"/>
          <w:szCs w:val="20"/>
        </w:rPr>
        <w:t>margin-left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margin-right</w:t>
      </w:r>
      <w:r w:rsidRPr="007738E0">
        <w:rPr>
          <w:rFonts w:ascii="Segoe UI" w:eastAsia="Times New Roman" w:hAnsi="Segoe UI" w:cs="Segoe UI"/>
          <w:color w:val="000000"/>
          <w:sz w:val="21"/>
          <w:szCs w:val="21"/>
        </w:rPr>
        <w:t> to </w:t>
      </w:r>
      <w:r w:rsidRPr="007738E0">
        <w:rPr>
          <w:rFonts w:ascii="Consolas" w:eastAsia="Times New Roman" w:hAnsi="Consolas" w:cs="Courier New"/>
          <w:color w:val="000000"/>
          <w:sz w:val="20"/>
          <w:szCs w:val="20"/>
        </w:rPr>
        <w:t>auto</w:t>
      </w:r>
      <w:r w:rsidRPr="007738E0">
        <w:rPr>
          <w:rFonts w:ascii="Segoe UI" w:eastAsia="Times New Roman" w:hAnsi="Segoe UI" w:cs="Segoe UI"/>
          <w:color w:val="000000"/>
          <w:sz w:val="21"/>
          <w:szCs w:val="21"/>
        </w:rPr>
        <w:t> (browser divides the remaining width to left and right margins equally).</w:t>
      </w:r>
    </w:p>
    <w:p w14:paraId="79F3518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 all the selected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are centered:</w:t>
      </w:r>
    </w:p>
    <w:p w14:paraId="068B590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div#header {</w:t>
      </w:r>
    </w:p>
    <w:p w14:paraId="2AE3F36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 10px auto;  </w:t>
      </w:r>
      <w:r w:rsidRPr="007738E0">
        <w:rPr>
          <w:rFonts w:ascii="Consolas" w:eastAsia="Times New Roman" w:hAnsi="Consolas" w:cs="Courier New"/>
          <w:color w:val="009900"/>
          <w:sz w:val="20"/>
          <w:szCs w:val="20"/>
        </w:rPr>
        <w:t>/* 20px for top and bottom, auto for left and right */</w:t>
      </w:r>
    </w:p>
    <w:p w14:paraId="05FDB2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70BB6A4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div#footer {</w:t>
      </w:r>
    </w:p>
    <w:p w14:paraId="60E966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 10px auto 5px auto </w:t>
      </w:r>
      <w:r w:rsidRPr="007738E0">
        <w:rPr>
          <w:rFonts w:ascii="Consolas" w:eastAsia="Times New Roman" w:hAnsi="Consolas" w:cs="Courier New"/>
          <w:color w:val="009900"/>
          <w:sz w:val="20"/>
          <w:szCs w:val="20"/>
        </w:rPr>
        <w:t>/* top right, bottom, left */</w:t>
      </w:r>
    </w:p>
    <w:p w14:paraId="750E69F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4503C8F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div#content {</w:t>
      </w:r>
    </w:p>
    <w:p w14:paraId="3D40F05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margin-top: 10px;</w:t>
      </w:r>
    </w:p>
    <w:p w14:paraId="7F50055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margin-right: auto;</w:t>
      </w:r>
    </w:p>
    <w:p w14:paraId="3BE940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margin-bottom: 5px;</w:t>
      </w:r>
    </w:p>
    <w:p w14:paraId="7E54D39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margin-left: auto;</w:t>
      </w:r>
    </w:p>
    <w:p w14:paraId="174721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1EE5A16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Example</w:t>
      </w:r>
    </w:p>
    <w:p w14:paraId="6A6ED00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above box-model diagram was produced using these codes.</w:t>
      </w:r>
    </w:p>
    <w:p w14:paraId="382F78E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style="border:thin dotted black; background-color:#ffffdd"</w:t>
      </w:r>
      <w:r w:rsidRPr="007738E0">
        <w:rPr>
          <w:rFonts w:ascii="Consolas" w:eastAsia="Times New Roman" w:hAnsi="Consolas" w:cs="Courier New"/>
          <w:color w:val="000000"/>
          <w:sz w:val="20"/>
          <w:szCs w:val="20"/>
        </w:rPr>
        <w:t>&gt;</w:t>
      </w:r>
    </w:p>
    <w:p w14:paraId="103F1AE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&lt;p </w:t>
      </w:r>
      <w:r w:rsidRPr="007738E0">
        <w:rPr>
          <w:rFonts w:ascii="Consolas" w:eastAsia="Times New Roman" w:hAnsi="Consolas" w:cs="Courier New"/>
          <w:color w:val="E31B23"/>
          <w:sz w:val="20"/>
          <w:szCs w:val="20"/>
        </w:rPr>
        <w:t>style="margin:30px; border:20px solid black; padding:10px; background-color:#ddffff"</w:t>
      </w:r>
      <w:r w:rsidRPr="007738E0">
        <w:rPr>
          <w:rFonts w:ascii="Consolas" w:eastAsia="Times New Roman" w:hAnsi="Consolas" w:cs="Courier New"/>
          <w:color w:val="000000"/>
          <w:sz w:val="20"/>
          <w:szCs w:val="20"/>
        </w:rPr>
        <w:t>&gt;</w:t>
      </w:r>
    </w:p>
    <w:p w14:paraId="5FF6EA1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This block-level tag &amp;lt;p&amp;gt; has a 10-px &lt;em&gt;padding&lt;/em&gt; (in light-blue, </w:t>
      </w:r>
    </w:p>
    <w:p w14:paraId="1E7FC26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from the edge of the content to the border), 20-px &lt;em&gt;border&lt;/em&gt; </w:t>
      </w:r>
    </w:p>
    <w:p w14:paraId="2651FD4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(in solid black) and 30-px &lt;em&gt;margin&lt;/em&gt; (in yellow, from the border up to </w:t>
      </w:r>
    </w:p>
    <w:p w14:paraId="326D688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the dotted lines). Observed the 3 virtual rectangular boxes around the texts.&lt;/p&gt;</w:t>
      </w:r>
      <w:r w:rsidRPr="007738E0">
        <w:rPr>
          <w:rFonts w:ascii="Consolas" w:eastAsia="Times New Roman" w:hAnsi="Consolas" w:cs="Courier New"/>
          <w:color w:val="000000"/>
          <w:sz w:val="20"/>
          <w:szCs w:val="20"/>
        </w:rPr>
        <w:br/>
        <w:t>&lt;/div&gt;</w:t>
      </w:r>
    </w:p>
    <w:p w14:paraId="2A50BD12"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7.11  Font Properties</w:t>
      </w:r>
    </w:p>
    <w:p w14:paraId="767218D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frequently-used font properties are:</w:t>
      </w:r>
    </w:p>
    <w:p w14:paraId="122F6D30" w14:textId="77777777" w:rsidR="007738E0" w:rsidRPr="007738E0" w:rsidRDefault="007738E0" w:rsidP="007738E0">
      <w:pPr>
        <w:numPr>
          <w:ilvl w:val="0"/>
          <w:numId w:val="5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font-family: </w:t>
      </w:r>
      <w:r w:rsidRPr="007738E0">
        <w:rPr>
          <w:rFonts w:ascii="Consolas" w:eastAsia="Times New Roman" w:hAnsi="Consolas" w:cs="Segoe UI"/>
          <w:i/>
          <w:iCs/>
          <w:color w:val="E31B23"/>
          <w:sz w:val="23"/>
          <w:szCs w:val="23"/>
        </w:rPr>
        <w:t>font-name</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generic-family-name</w:t>
      </w:r>
      <w:r w:rsidRPr="007738E0">
        <w:rPr>
          <w:rFonts w:ascii="Segoe UI" w:eastAsia="Times New Roman" w:hAnsi="Segoe UI" w:cs="Segoe UI"/>
          <w:color w:val="000000"/>
          <w:sz w:val="21"/>
          <w:szCs w:val="21"/>
        </w:rPr>
        <w:br/>
        <w:t>A </w:t>
      </w:r>
      <w:r w:rsidRPr="007738E0">
        <w:rPr>
          <w:rFonts w:ascii="Segoe UI" w:eastAsia="Times New Roman" w:hAnsi="Segoe UI" w:cs="Segoe UI"/>
          <w:i/>
          <w:iCs/>
          <w:color w:val="000000"/>
          <w:sz w:val="21"/>
          <w:szCs w:val="21"/>
        </w:rPr>
        <w:t>prioritized</w:t>
      </w:r>
      <w:r w:rsidRPr="007738E0">
        <w:rPr>
          <w:rFonts w:ascii="Segoe UI" w:eastAsia="Times New Roman" w:hAnsi="Segoe UI" w:cs="Segoe UI"/>
          <w:color w:val="000000"/>
          <w:sz w:val="21"/>
          <w:szCs w:val="21"/>
        </w:rPr>
        <w:t> list of fonts to be used. The browser will try to use the first font if the it is available, and goes down the list.</w:t>
      </w:r>
      <w:r w:rsidRPr="007738E0">
        <w:rPr>
          <w:rFonts w:ascii="Segoe UI" w:eastAsia="Times New Roman" w:hAnsi="Segoe UI" w:cs="Segoe UI"/>
          <w:color w:val="000000"/>
          <w:sz w:val="21"/>
          <w:szCs w:val="21"/>
        </w:rPr>
        <w:br/>
        <w:t>The </w:t>
      </w:r>
      <w:r w:rsidRPr="007738E0">
        <w:rPr>
          <w:rFonts w:ascii="Segoe UI" w:eastAsia="Times New Roman" w:hAnsi="Segoe UI" w:cs="Segoe UI"/>
          <w:i/>
          <w:iCs/>
          <w:color w:val="000000"/>
          <w:sz w:val="21"/>
          <w:szCs w:val="21"/>
        </w:rPr>
        <w:t>generic font family</w:t>
      </w:r>
      <w:r w:rsidRPr="007738E0">
        <w:rPr>
          <w:rFonts w:ascii="Segoe UI" w:eastAsia="Times New Roman" w:hAnsi="Segoe UI" w:cs="Segoe UI"/>
          <w:color w:val="000000"/>
          <w:sz w:val="21"/>
          <w:szCs w:val="21"/>
        </w:rPr>
        <w:t> names include: </w:t>
      </w:r>
      <w:r w:rsidRPr="007738E0">
        <w:rPr>
          <w:rFonts w:ascii="Consolas" w:eastAsia="Times New Roman" w:hAnsi="Consolas" w:cs="Courier New"/>
          <w:color w:val="000000"/>
          <w:sz w:val="20"/>
          <w:szCs w:val="20"/>
        </w:rPr>
        <w:t>serif</w:t>
      </w:r>
      <w:r w:rsidRPr="007738E0">
        <w:rPr>
          <w:rFonts w:ascii="Segoe UI" w:eastAsia="Times New Roman" w:hAnsi="Segoe UI" w:cs="Segoe UI"/>
          <w:color w:val="000000"/>
          <w:sz w:val="21"/>
          <w:szCs w:val="21"/>
        </w:rPr>
        <w:t> (with small tails), </w:t>
      </w:r>
      <w:r w:rsidRPr="007738E0">
        <w:rPr>
          <w:rFonts w:ascii="Consolas" w:eastAsia="Times New Roman" w:hAnsi="Consolas" w:cs="Courier New"/>
          <w:color w:val="000000"/>
          <w:sz w:val="20"/>
          <w:szCs w:val="20"/>
        </w:rPr>
        <w:t>sans-serif</w:t>
      </w:r>
      <w:r w:rsidRPr="007738E0">
        <w:rPr>
          <w:rFonts w:ascii="Segoe UI" w:eastAsia="Times New Roman" w:hAnsi="Segoe UI" w:cs="Segoe UI"/>
          <w:color w:val="000000"/>
          <w:sz w:val="21"/>
          <w:szCs w:val="21"/>
        </w:rPr>
        <w:t> (without small tails), </w:t>
      </w:r>
      <w:r w:rsidRPr="007738E0">
        <w:rPr>
          <w:rFonts w:ascii="Consolas" w:eastAsia="Times New Roman" w:hAnsi="Consolas" w:cs="Courier New"/>
          <w:color w:val="000000"/>
          <w:sz w:val="20"/>
          <w:szCs w:val="20"/>
        </w:rPr>
        <w:t>monospace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cursive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fantasy</w:t>
      </w:r>
      <w:r w:rsidRPr="007738E0">
        <w:rPr>
          <w:rFonts w:ascii="Segoe UI" w:eastAsia="Times New Roman" w:hAnsi="Segoe UI" w:cs="Segoe UI"/>
          <w:color w:val="000000"/>
          <w:sz w:val="21"/>
          <w:szCs w:val="21"/>
        </w:rPr>
        <w:t>. Use </w:t>
      </w:r>
      <w:r w:rsidRPr="007738E0">
        <w:rPr>
          <w:rFonts w:ascii="Consolas" w:eastAsia="Times New Roman" w:hAnsi="Consolas" w:cs="Courier New"/>
          <w:color w:val="000000"/>
          <w:sz w:val="20"/>
          <w:szCs w:val="20"/>
        </w:rPr>
        <w:t>monospace</w:t>
      </w:r>
      <w:r w:rsidRPr="007738E0">
        <w:rPr>
          <w:rFonts w:ascii="Segoe UI" w:eastAsia="Times New Roman" w:hAnsi="Segoe UI" w:cs="Segoe UI"/>
          <w:color w:val="000000"/>
          <w:sz w:val="21"/>
          <w:szCs w:val="21"/>
        </w:rPr>
        <w:t> for program listing. Use </w:t>
      </w:r>
      <w:r w:rsidRPr="007738E0">
        <w:rPr>
          <w:rFonts w:ascii="Consolas" w:eastAsia="Times New Roman" w:hAnsi="Consolas" w:cs="Courier New"/>
          <w:color w:val="000000"/>
          <w:sz w:val="20"/>
          <w:szCs w:val="20"/>
        </w:rPr>
        <w:t>sans-serif</w:t>
      </w:r>
      <w:r w:rsidRPr="007738E0">
        <w:rPr>
          <w:rFonts w:ascii="Segoe UI" w:eastAsia="Times New Roman" w:hAnsi="Segoe UI" w:cs="Segoe UI"/>
          <w:color w:val="000000"/>
          <w:sz w:val="21"/>
          <w:szCs w:val="21"/>
        </w:rPr>
        <w:t> for computer display. </w:t>
      </w:r>
      <w:r w:rsidRPr="007738E0">
        <w:rPr>
          <w:rFonts w:ascii="Consolas" w:eastAsia="Times New Roman" w:hAnsi="Consolas" w:cs="Courier New"/>
          <w:color w:val="000000"/>
          <w:sz w:val="20"/>
          <w:szCs w:val="20"/>
        </w:rPr>
        <w:t>serif</w:t>
      </w:r>
      <w:r w:rsidRPr="007738E0">
        <w:rPr>
          <w:rFonts w:ascii="Segoe UI" w:eastAsia="Times New Roman" w:hAnsi="Segoe UI" w:cs="Segoe UI"/>
          <w:color w:val="000000"/>
          <w:sz w:val="21"/>
          <w:szCs w:val="21"/>
        </w:rPr>
        <w:t> are mainly used in prints (such as "Times" for newspapers and books).</w:t>
      </w:r>
    </w:p>
    <w:p w14:paraId="407C7AC4" w14:textId="77777777" w:rsidR="007738E0" w:rsidRPr="007738E0" w:rsidRDefault="007738E0" w:rsidP="007738E0">
      <w:pPr>
        <w:numPr>
          <w:ilvl w:val="0"/>
          <w:numId w:val="5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font-size: </w:t>
      </w:r>
      <w:r w:rsidRPr="007738E0">
        <w:rPr>
          <w:rFonts w:ascii="Consolas" w:eastAsia="Times New Roman" w:hAnsi="Consolas" w:cs="Courier New"/>
          <w:i/>
          <w:iCs/>
          <w:color w:val="E31B23"/>
          <w:sz w:val="20"/>
          <w:szCs w:val="20"/>
        </w:rPr>
        <w:t>n</w:t>
      </w:r>
      <w:r w:rsidRPr="007738E0">
        <w:rPr>
          <w:rFonts w:ascii="Consolas" w:eastAsia="Times New Roman" w:hAnsi="Consolas" w:cs="Courier New"/>
          <w:color w:val="E31B23"/>
          <w:sz w:val="20"/>
          <w:szCs w:val="20"/>
        </w:rPr>
        <w:t>|</w:t>
      </w:r>
      <w:r w:rsidRPr="007738E0">
        <w:rPr>
          <w:rFonts w:ascii="Consolas" w:eastAsia="Times New Roman" w:hAnsi="Consolas" w:cs="Courier New"/>
          <w:i/>
          <w:iCs/>
          <w:color w:val="E31B23"/>
          <w:sz w:val="20"/>
          <w:szCs w:val="20"/>
        </w:rPr>
        <w:t>n</w:t>
      </w:r>
      <w:r w:rsidRPr="007738E0">
        <w:rPr>
          <w:rFonts w:ascii="Consolas" w:eastAsia="Times New Roman" w:hAnsi="Consolas" w:cs="Courier New"/>
          <w:color w:val="E31B23"/>
          <w:sz w:val="20"/>
          <w:szCs w:val="20"/>
        </w:rPr>
        <w:t>%</w:t>
      </w:r>
      <w:r w:rsidRPr="007738E0">
        <w:rPr>
          <w:rFonts w:ascii="Consolas" w:eastAsia="Times New Roman" w:hAnsi="Consolas" w:cs="Segoe UI"/>
          <w:color w:val="E31B23"/>
          <w:sz w:val="23"/>
          <w:szCs w:val="23"/>
        </w:rPr>
        <w:t>|xx-small|x-small|small|medium|large|x-large|xx-large|smaller|larger</w:t>
      </w:r>
    </w:p>
    <w:p w14:paraId="027E911E" w14:textId="77777777" w:rsidR="007738E0" w:rsidRPr="007738E0" w:rsidRDefault="007738E0" w:rsidP="007738E0">
      <w:pPr>
        <w:numPr>
          <w:ilvl w:val="0"/>
          <w:numId w:val="5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font-weight: normal|bold|bolder|lighter|100|200|...|800|900</w:t>
      </w:r>
      <w:r w:rsidRPr="007738E0">
        <w:rPr>
          <w:rFonts w:ascii="Segoe UI" w:eastAsia="Times New Roman" w:hAnsi="Segoe UI" w:cs="Segoe UI"/>
          <w:color w:val="000000"/>
          <w:sz w:val="21"/>
          <w:szCs w:val="21"/>
        </w:rPr>
        <w:br/>
        <w:t>You can use a number between 100 to 900, in multiple of 100. The value of 400 is the normal weight; while 700 is bold.</w:t>
      </w:r>
    </w:p>
    <w:p w14:paraId="4C91CC31" w14:textId="77777777" w:rsidR="007738E0" w:rsidRPr="007738E0" w:rsidRDefault="007738E0" w:rsidP="007738E0">
      <w:pPr>
        <w:numPr>
          <w:ilvl w:val="0"/>
          <w:numId w:val="5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font-style: normal|italic|oblique</w:t>
      </w:r>
      <w:r w:rsidRPr="007738E0">
        <w:rPr>
          <w:rFonts w:ascii="Segoe UI" w:eastAsia="Times New Roman" w:hAnsi="Segoe UI" w:cs="Segoe UI"/>
          <w:color w:val="000000"/>
          <w:sz w:val="21"/>
          <w:szCs w:val="21"/>
        </w:rPr>
        <w:br/>
        <w:t>The </w:t>
      </w:r>
      <w:r w:rsidRPr="007738E0">
        <w:rPr>
          <w:rFonts w:ascii="Consolas" w:eastAsia="Times New Roman" w:hAnsi="Consolas" w:cs="Courier New"/>
          <w:color w:val="000000"/>
          <w:sz w:val="20"/>
          <w:szCs w:val="20"/>
        </w:rPr>
        <w:t>italic</w:t>
      </w:r>
      <w:r w:rsidRPr="007738E0">
        <w:rPr>
          <w:rFonts w:ascii="Segoe UI" w:eastAsia="Times New Roman" w:hAnsi="Segoe UI" w:cs="Segoe UI"/>
          <w:color w:val="000000"/>
          <w:sz w:val="21"/>
          <w:szCs w:val="21"/>
        </w:rPr>
        <w:t> uses italic font installed (some font families include the italic version); while the </w:t>
      </w:r>
      <w:r w:rsidRPr="007738E0">
        <w:rPr>
          <w:rFonts w:ascii="Consolas" w:eastAsia="Times New Roman" w:hAnsi="Consolas" w:cs="Courier New"/>
          <w:color w:val="000000"/>
          <w:sz w:val="20"/>
          <w:szCs w:val="20"/>
        </w:rPr>
        <w:t>oblique</w:t>
      </w:r>
      <w:r w:rsidRPr="007738E0">
        <w:rPr>
          <w:rFonts w:ascii="Segoe UI" w:eastAsia="Times New Roman" w:hAnsi="Segoe UI" w:cs="Segoe UI"/>
          <w:color w:val="000000"/>
          <w:sz w:val="21"/>
          <w:szCs w:val="21"/>
        </w:rPr>
        <w:t> is done by tilting the normal font.</w:t>
      </w:r>
    </w:p>
    <w:p w14:paraId="105358A9" w14:textId="77777777" w:rsidR="007738E0" w:rsidRPr="007738E0" w:rsidRDefault="007738E0" w:rsidP="007738E0">
      <w:pPr>
        <w:numPr>
          <w:ilvl w:val="0"/>
          <w:numId w:val="5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lastRenderedPageBreak/>
        <w:t>font-variant: normal|small-caps</w:t>
      </w:r>
      <w:r w:rsidRPr="007738E0">
        <w:rPr>
          <w:rFonts w:ascii="Segoe UI" w:eastAsia="Times New Roman" w:hAnsi="Segoe UI" w:cs="Segoe UI"/>
          <w:color w:val="000000"/>
          <w:sz w:val="21"/>
          <w:szCs w:val="21"/>
        </w:rPr>
        <w:br/>
        <w:t>The </w:t>
      </w:r>
      <w:r w:rsidRPr="007738E0">
        <w:rPr>
          <w:rFonts w:ascii="Consolas" w:eastAsia="Times New Roman" w:hAnsi="Consolas" w:cs="Courier New"/>
          <w:color w:val="000000"/>
          <w:sz w:val="20"/>
          <w:szCs w:val="20"/>
        </w:rPr>
        <w:t>small-caps</w:t>
      </w:r>
      <w:r w:rsidRPr="007738E0">
        <w:rPr>
          <w:rFonts w:ascii="Segoe UI" w:eastAsia="Times New Roman" w:hAnsi="Segoe UI" w:cs="Segoe UI"/>
          <w:color w:val="000000"/>
          <w:sz w:val="21"/>
          <w:szCs w:val="21"/>
        </w:rPr>
        <w:t> is smaller than the uppercase.</w:t>
      </w:r>
    </w:p>
    <w:p w14:paraId="687D023D" w14:textId="77777777" w:rsidR="007738E0" w:rsidRPr="007738E0" w:rsidRDefault="007738E0" w:rsidP="007738E0">
      <w:pPr>
        <w:numPr>
          <w:ilvl w:val="0"/>
          <w:numId w:val="5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font: </w:t>
      </w:r>
      <w:r w:rsidRPr="007738E0">
        <w:rPr>
          <w:rFonts w:ascii="Consolas" w:eastAsia="Times New Roman" w:hAnsi="Consolas" w:cs="Segoe UI"/>
          <w:i/>
          <w:iCs/>
          <w:color w:val="E31B23"/>
          <w:sz w:val="23"/>
          <w:szCs w:val="23"/>
        </w:rPr>
        <w:t>font-style font-variant font-weight font-size</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line-height font-family</w:t>
      </w:r>
      <w:r w:rsidRPr="007738E0">
        <w:rPr>
          <w:rFonts w:ascii="Segoe UI" w:eastAsia="Times New Roman" w:hAnsi="Segoe UI" w:cs="Segoe UI"/>
          <w:color w:val="000000"/>
          <w:sz w:val="21"/>
          <w:szCs w:val="21"/>
        </w:rPr>
        <w:br/>
        <w:t>Set all the font properties using a one-line shorthand notation. The properties must follow the order shown above. However, the leading and trailing items can be omitted. For example,</w:t>
      </w:r>
    </w:p>
    <w:p w14:paraId="1ECBDCDE" w14:textId="77777777" w:rsidR="007738E0" w:rsidRPr="007738E0" w:rsidRDefault="007738E0" w:rsidP="007738E0">
      <w:pPr>
        <w:numPr>
          <w:ilvl w:val="0"/>
          <w:numId w:val="5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p {</w:t>
      </w:r>
    </w:p>
    <w:p w14:paraId="0DE4EA0C" w14:textId="77777777" w:rsidR="007738E0" w:rsidRPr="007738E0" w:rsidRDefault="007738E0" w:rsidP="007738E0">
      <w:pPr>
        <w:numPr>
          <w:ilvl w:val="0"/>
          <w:numId w:val="5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font-size: 14px;</w:t>
      </w:r>
    </w:p>
    <w:p w14:paraId="21F38715" w14:textId="77777777" w:rsidR="007738E0" w:rsidRPr="007738E0" w:rsidRDefault="007738E0" w:rsidP="007738E0">
      <w:pPr>
        <w:numPr>
          <w:ilvl w:val="0"/>
          <w:numId w:val="5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font-weight: bold;</w:t>
      </w:r>
    </w:p>
    <w:p w14:paraId="1691F75D" w14:textId="77777777" w:rsidR="007738E0" w:rsidRPr="007738E0" w:rsidRDefault="007738E0" w:rsidP="007738E0">
      <w:pPr>
        <w:numPr>
          <w:ilvl w:val="0"/>
          <w:numId w:val="5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line-height: 140%;</w:t>
      </w:r>
    </w:p>
    <w:p w14:paraId="78CB703E" w14:textId="77777777" w:rsidR="007738E0" w:rsidRPr="007738E0" w:rsidRDefault="007738E0" w:rsidP="007738E0">
      <w:pPr>
        <w:numPr>
          <w:ilvl w:val="0"/>
          <w:numId w:val="5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font-family: Arial, sans-serif;</w:t>
      </w:r>
    </w:p>
    <w:p w14:paraId="2F9DE2F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7194C63" w14:textId="77777777" w:rsidR="007738E0" w:rsidRPr="007738E0" w:rsidRDefault="007738E0" w:rsidP="007738E0">
      <w:p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is the same as:</w:t>
      </w:r>
    </w:p>
    <w:p w14:paraId="00945B5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p { </w:t>
      </w:r>
      <w:r w:rsidRPr="007738E0">
        <w:rPr>
          <w:rFonts w:ascii="Consolas" w:eastAsia="Times New Roman" w:hAnsi="Consolas" w:cs="Courier New"/>
          <w:color w:val="E31B23"/>
          <w:sz w:val="20"/>
          <w:szCs w:val="20"/>
        </w:rPr>
        <w:t>font: bold 14px/140% Arial, sans-serif;</w:t>
      </w:r>
      <w:r w:rsidRPr="007738E0">
        <w:rPr>
          <w:rFonts w:ascii="Consolas" w:eastAsia="Times New Roman" w:hAnsi="Consolas" w:cs="Courier New"/>
          <w:color w:val="000000"/>
          <w:sz w:val="20"/>
          <w:szCs w:val="20"/>
        </w:rPr>
        <w:t xml:space="preserve"> }</w:t>
      </w:r>
    </w:p>
    <w:p w14:paraId="567FF4B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Font properties are inherited by its descendants.</w:t>
      </w:r>
    </w:p>
    <w:p w14:paraId="05DCC6F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01CA8C10"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7.12  Text Properties</w:t>
      </w:r>
    </w:p>
    <w:p w14:paraId="526C057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frequently used text properties are:</w:t>
      </w:r>
    </w:p>
    <w:p w14:paraId="151ACDA0" w14:textId="77777777" w:rsidR="007738E0" w:rsidRPr="007738E0" w:rsidRDefault="007738E0" w:rsidP="007738E0">
      <w:pPr>
        <w:numPr>
          <w:ilvl w:val="0"/>
          <w:numId w:val="6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text-align: left|right|center|justify</w:t>
      </w:r>
    </w:p>
    <w:p w14:paraId="404F355D" w14:textId="77777777" w:rsidR="007738E0" w:rsidRPr="007738E0" w:rsidRDefault="007738E0" w:rsidP="007738E0">
      <w:pPr>
        <w:numPr>
          <w:ilvl w:val="0"/>
          <w:numId w:val="6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line-height: normal|</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factor</w:t>
      </w:r>
      <w:r w:rsidRPr="007738E0">
        <w:rPr>
          <w:rFonts w:ascii="Segoe UI" w:eastAsia="Times New Roman" w:hAnsi="Segoe UI" w:cs="Segoe UI"/>
          <w:color w:val="000000"/>
          <w:sz w:val="21"/>
          <w:szCs w:val="21"/>
        </w:rPr>
        <w:br/>
        <w:t>Set the height of the line. The </w:t>
      </w:r>
      <w:r w:rsidRPr="007738E0">
        <w:rPr>
          <w:rFonts w:ascii="Consolas" w:eastAsia="Times New Roman" w:hAnsi="Consolas" w:cs="Courier New"/>
          <w:i/>
          <w:iCs/>
          <w:color w:val="000000"/>
          <w:sz w:val="20"/>
          <w:szCs w:val="20"/>
        </w:rPr>
        <w:t>factor</w:t>
      </w:r>
      <w:r w:rsidRPr="007738E0">
        <w:rPr>
          <w:rFonts w:ascii="Segoe UI" w:eastAsia="Times New Roman" w:hAnsi="Segoe UI" w:cs="Segoe UI"/>
          <w:color w:val="000000"/>
          <w:sz w:val="21"/>
          <w:szCs w:val="21"/>
        </w:rPr>
        <w:t> gives the factor to be multiplied by the current font-size. E.g., factor of 1.5 means 1.5 times of the current font.</w:t>
      </w:r>
    </w:p>
    <w:p w14:paraId="39BEFA24" w14:textId="77777777" w:rsidR="007738E0" w:rsidRPr="007738E0" w:rsidRDefault="007738E0" w:rsidP="007738E0">
      <w:pPr>
        <w:numPr>
          <w:ilvl w:val="0"/>
          <w:numId w:val="6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text-decoration: none|underline|overline|line-through|blink</w:t>
      </w:r>
      <w:r w:rsidRPr="007738E0">
        <w:rPr>
          <w:rFonts w:ascii="Segoe UI" w:eastAsia="Times New Roman" w:hAnsi="Segoe UI" w:cs="Segoe UI"/>
          <w:color w:val="000000"/>
          <w:sz w:val="21"/>
          <w:szCs w:val="21"/>
        </w:rPr>
        <w:br/>
        <w:t>Graphic designer dislikes "</w:t>
      </w:r>
      <w:r w:rsidRPr="007738E0">
        <w:rPr>
          <w:rFonts w:ascii="Consolas" w:eastAsia="Times New Roman" w:hAnsi="Consolas" w:cs="Courier New"/>
          <w:color w:val="000000"/>
          <w:sz w:val="20"/>
          <w:szCs w:val="20"/>
        </w:rPr>
        <w:t>underline</w:t>
      </w:r>
      <w:r w:rsidRPr="007738E0">
        <w:rPr>
          <w:rFonts w:ascii="Segoe UI" w:eastAsia="Times New Roman" w:hAnsi="Segoe UI" w:cs="Segoe UI"/>
          <w:color w:val="000000"/>
          <w:sz w:val="21"/>
          <w:szCs w:val="21"/>
        </w:rPr>
        <w:t>" and considers it as a legacy of typewriter. "</w:t>
      </w:r>
      <w:r w:rsidRPr="007738E0">
        <w:rPr>
          <w:rFonts w:ascii="Consolas" w:eastAsia="Times New Roman" w:hAnsi="Consolas" w:cs="Courier New"/>
          <w:color w:val="000000"/>
          <w:sz w:val="20"/>
          <w:szCs w:val="20"/>
        </w:rPr>
        <w:t>blink</w:t>
      </w:r>
      <w:r w:rsidRPr="007738E0">
        <w:rPr>
          <w:rFonts w:ascii="Segoe UI" w:eastAsia="Times New Roman" w:hAnsi="Segoe UI" w:cs="Segoe UI"/>
          <w:color w:val="000000"/>
          <w:sz w:val="21"/>
          <w:szCs w:val="21"/>
        </w:rPr>
        <w:t>" is even worse!</w:t>
      </w:r>
    </w:p>
    <w:p w14:paraId="6E8F0A3F" w14:textId="77777777" w:rsidR="007738E0" w:rsidRPr="007738E0" w:rsidRDefault="007738E0" w:rsidP="007738E0">
      <w:pPr>
        <w:numPr>
          <w:ilvl w:val="0"/>
          <w:numId w:val="6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text-transform: none|uppercase|lowercase|capitalize</w:t>
      </w:r>
      <w:r w:rsidRPr="007738E0">
        <w:rPr>
          <w:rFonts w:ascii="Segoe UI" w:eastAsia="Times New Roman" w:hAnsi="Segoe UI" w:cs="Segoe UI"/>
          <w:color w:val="000000"/>
          <w:sz w:val="21"/>
          <w:szCs w:val="21"/>
        </w:rPr>
        <w:br/>
        <w:t>The </w:t>
      </w:r>
      <w:r w:rsidRPr="007738E0">
        <w:rPr>
          <w:rFonts w:ascii="Consolas" w:eastAsia="Times New Roman" w:hAnsi="Consolas" w:cs="Courier New"/>
          <w:color w:val="000000"/>
          <w:sz w:val="20"/>
          <w:szCs w:val="20"/>
        </w:rPr>
        <w:t>capitalize</w:t>
      </w:r>
      <w:r w:rsidRPr="007738E0">
        <w:rPr>
          <w:rFonts w:ascii="Segoe UI" w:eastAsia="Times New Roman" w:hAnsi="Segoe UI" w:cs="Segoe UI"/>
          <w:color w:val="000000"/>
          <w:sz w:val="21"/>
          <w:szCs w:val="21"/>
        </w:rPr>
        <w:t> transforms the first letter to uppercase.</w:t>
      </w:r>
    </w:p>
    <w:p w14:paraId="0089048F" w14:textId="77777777" w:rsidR="007738E0" w:rsidRPr="007738E0" w:rsidRDefault="007738E0" w:rsidP="007738E0">
      <w:pPr>
        <w:numPr>
          <w:ilvl w:val="0"/>
          <w:numId w:val="6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text-indent:</w:t>
      </w:r>
      <w:r w:rsidRPr="007738E0">
        <w:rPr>
          <w:rFonts w:ascii="Consolas" w:eastAsia="Times New Roman" w:hAnsi="Consolas" w:cs="Segoe UI"/>
          <w:i/>
          <w:iCs/>
          <w:color w:val="E31B23"/>
          <w:sz w:val="23"/>
          <w:szCs w:val="23"/>
        </w:rPr>
        <w:t> 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br/>
        <w:t>Indent the first-line of the paragraph. To indent all the lines of a paragraph (i.e., the whole block), use padding or margin.</w:t>
      </w:r>
    </w:p>
    <w:p w14:paraId="23808432" w14:textId="77777777" w:rsidR="007738E0" w:rsidRPr="007738E0" w:rsidRDefault="007738E0" w:rsidP="007738E0">
      <w:pPr>
        <w:numPr>
          <w:ilvl w:val="0"/>
          <w:numId w:val="6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letter-spacing: normal|</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br/>
        <w:t>word-spacing: normal|</w:t>
      </w:r>
      <w:r w:rsidRPr="007738E0">
        <w:rPr>
          <w:rFonts w:ascii="Consolas" w:eastAsia="Times New Roman" w:hAnsi="Consolas" w:cs="Segoe UI"/>
          <w:i/>
          <w:iCs/>
          <w:color w:val="E31B23"/>
          <w:sz w:val="23"/>
          <w:szCs w:val="23"/>
        </w:rPr>
        <w:t>n</w:t>
      </w:r>
      <w:r w:rsidRPr="007738E0">
        <w:rPr>
          <w:rFonts w:ascii="Segoe UI" w:eastAsia="Times New Roman" w:hAnsi="Segoe UI" w:cs="Segoe UI"/>
          <w:color w:val="000000"/>
          <w:sz w:val="21"/>
          <w:szCs w:val="21"/>
        </w:rPr>
        <w:br/>
        <w:t>Additional spacing to be applied to letters or words.</w:t>
      </w:r>
    </w:p>
    <w:p w14:paraId="145C2605" w14:textId="77777777" w:rsidR="007738E0" w:rsidRPr="007738E0" w:rsidRDefault="007738E0" w:rsidP="007738E0">
      <w:pPr>
        <w:numPr>
          <w:ilvl w:val="0"/>
          <w:numId w:val="6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white-space: normal|pre|nowrap</w:t>
      </w:r>
      <w:r w:rsidRPr="007738E0">
        <w:rPr>
          <w:rFonts w:ascii="Segoe UI" w:eastAsia="Times New Roman" w:hAnsi="Segoe UI" w:cs="Segoe UI"/>
          <w:color w:val="000000"/>
          <w:sz w:val="21"/>
          <w:szCs w:val="21"/>
        </w:rPr>
        <w:br/>
        <w:t>Specify how white spaces inside the element is to be handled. For "</w:t>
      </w:r>
      <w:r w:rsidRPr="007738E0">
        <w:rPr>
          <w:rFonts w:ascii="Consolas" w:eastAsia="Times New Roman" w:hAnsi="Consolas" w:cs="Courier New"/>
          <w:color w:val="000000"/>
          <w:sz w:val="20"/>
          <w:szCs w:val="20"/>
        </w:rPr>
        <w:t>pre</w:t>
      </w:r>
      <w:r w:rsidRPr="007738E0">
        <w:rPr>
          <w:rFonts w:ascii="Segoe UI" w:eastAsia="Times New Roman" w:hAnsi="Segoe UI" w:cs="Segoe UI"/>
          <w:color w:val="000000"/>
          <w:sz w:val="21"/>
          <w:szCs w:val="21"/>
        </w:rPr>
        <w:t>" (pre-formatted), preserve the white-spaces.</w:t>
      </w:r>
    </w:p>
    <w:p w14:paraId="2E2B411B"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7.13  Background Properties</w:t>
      </w:r>
    </w:p>
    <w:p w14:paraId="4C6D7C3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The background related properties are:</w:t>
      </w:r>
    </w:p>
    <w:p w14:paraId="1F442709" w14:textId="77777777" w:rsidR="007738E0" w:rsidRPr="007738E0" w:rsidRDefault="007738E0" w:rsidP="007738E0">
      <w:pPr>
        <w:numPr>
          <w:ilvl w:val="0"/>
          <w:numId w:val="6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background-color: #</w:t>
      </w:r>
      <w:r w:rsidRPr="007738E0">
        <w:rPr>
          <w:rFonts w:ascii="Consolas" w:eastAsia="Times New Roman" w:hAnsi="Consolas" w:cs="Segoe UI"/>
          <w:i/>
          <w:iCs/>
          <w:color w:val="E31B23"/>
          <w:sz w:val="23"/>
          <w:szCs w:val="23"/>
        </w:rPr>
        <w:t>rrggbb</w:t>
      </w:r>
      <w:r w:rsidRPr="007738E0">
        <w:rPr>
          <w:rFonts w:ascii="Consolas" w:eastAsia="Times New Roman" w:hAnsi="Consolas" w:cs="Segoe UI"/>
          <w:color w:val="E31B23"/>
          <w:sz w:val="23"/>
          <w:szCs w:val="23"/>
        </w:rPr>
        <w:t>|rgb(</w:t>
      </w:r>
      <w:r w:rsidRPr="007738E0">
        <w:rPr>
          <w:rFonts w:ascii="Consolas" w:eastAsia="Times New Roman" w:hAnsi="Consolas" w:cs="Segoe UI"/>
          <w:i/>
          <w:iCs/>
          <w:color w:val="E31B23"/>
          <w:sz w:val="23"/>
          <w:szCs w:val="23"/>
        </w:rPr>
        <w:t>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w:t>
      </w:r>
      <w:r w:rsidRPr="007738E0">
        <w:rPr>
          <w:rFonts w:ascii="Consolas" w:eastAsia="Times New Roman" w:hAnsi="Consolas" w:cs="Segoe UI"/>
          <w:color w:val="E31B23"/>
          <w:sz w:val="23"/>
          <w:szCs w:val="23"/>
        </w:rPr>
        <w:t>)|rgba(</w:t>
      </w:r>
      <w:r w:rsidRPr="007738E0">
        <w:rPr>
          <w:rFonts w:ascii="Consolas" w:eastAsia="Times New Roman" w:hAnsi="Consolas" w:cs="Segoe UI"/>
          <w:i/>
          <w:iCs/>
          <w:color w:val="E31B23"/>
          <w:sz w:val="23"/>
          <w:szCs w:val="23"/>
        </w:rPr>
        <w:t>r</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g</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b</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a</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color-name</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u w:val="single"/>
        </w:rPr>
        <w:t>transparent</w:t>
      </w:r>
      <w:r w:rsidRPr="007738E0">
        <w:rPr>
          <w:rFonts w:ascii="Segoe UI" w:eastAsia="Times New Roman" w:hAnsi="Segoe UI" w:cs="Segoe UI"/>
          <w:color w:val="000000"/>
          <w:sz w:val="21"/>
          <w:szCs w:val="21"/>
        </w:rPr>
        <w:br/>
        <w:t>Set the background color of an element. The default is </w:t>
      </w:r>
      <w:r w:rsidRPr="007738E0">
        <w:rPr>
          <w:rFonts w:ascii="Consolas" w:eastAsia="Times New Roman" w:hAnsi="Consolas" w:cs="Courier New"/>
          <w:color w:val="000000"/>
          <w:sz w:val="20"/>
          <w:szCs w:val="20"/>
        </w:rPr>
        <w:t>transparent</w:t>
      </w:r>
      <w:r w:rsidRPr="007738E0">
        <w:rPr>
          <w:rFonts w:ascii="Segoe UI" w:eastAsia="Times New Roman" w:hAnsi="Segoe UI" w:cs="Segoe UI"/>
          <w:color w:val="000000"/>
          <w:sz w:val="21"/>
          <w:szCs w:val="21"/>
        </w:rPr>
        <w:t>.</w:t>
      </w:r>
    </w:p>
    <w:p w14:paraId="149A5199" w14:textId="77777777" w:rsidR="007738E0" w:rsidRPr="007738E0" w:rsidRDefault="007738E0" w:rsidP="007738E0">
      <w:pPr>
        <w:numPr>
          <w:ilvl w:val="0"/>
          <w:numId w:val="6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background-image: url(</w:t>
      </w:r>
      <w:r w:rsidRPr="007738E0">
        <w:rPr>
          <w:rFonts w:ascii="Consolas" w:eastAsia="Times New Roman" w:hAnsi="Consolas" w:cs="Segoe UI"/>
          <w:i/>
          <w:iCs/>
          <w:color w:val="E31B23"/>
          <w:sz w:val="23"/>
          <w:szCs w:val="23"/>
        </w:rPr>
        <w:t>imageURL</w:t>
      </w:r>
      <w:r w:rsidRPr="007738E0">
        <w:rPr>
          <w:rFonts w:ascii="Consolas" w:eastAsia="Times New Roman" w:hAnsi="Consolas" w:cs="Segoe UI"/>
          <w:color w:val="E31B23"/>
          <w:sz w:val="23"/>
          <w:szCs w:val="23"/>
        </w:rPr>
        <w:t>)|none</w:t>
      </w:r>
      <w:r w:rsidRPr="007738E0">
        <w:rPr>
          <w:rFonts w:ascii="Segoe UI" w:eastAsia="Times New Roman" w:hAnsi="Segoe UI" w:cs="Segoe UI"/>
          <w:color w:val="000000"/>
          <w:sz w:val="21"/>
          <w:szCs w:val="21"/>
        </w:rPr>
        <w:br/>
        <w:t>Use an image as the background.</w:t>
      </w:r>
    </w:p>
    <w:p w14:paraId="7F391F70" w14:textId="77777777" w:rsidR="007738E0" w:rsidRPr="007738E0" w:rsidRDefault="007738E0" w:rsidP="007738E0">
      <w:pPr>
        <w:numPr>
          <w:ilvl w:val="0"/>
          <w:numId w:val="6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background-repeat: repeat|repeat-x|repeat-y|no-repeat</w:t>
      </w:r>
      <w:r w:rsidRPr="007738E0">
        <w:rPr>
          <w:rFonts w:ascii="Segoe UI" w:eastAsia="Times New Roman" w:hAnsi="Segoe UI" w:cs="Segoe UI"/>
          <w:color w:val="000000"/>
          <w:sz w:val="21"/>
          <w:szCs w:val="21"/>
        </w:rPr>
        <w:br/>
        <w:t>Define how the background image shall be repeated in x and y direction or both.</w:t>
      </w:r>
    </w:p>
    <w:p w14:paraId="4D78091E" w14:textId="77777777" w:rsidR="007738E0" w:rsidRPr="007738E0" w:rsidRDefault="007738E0" w:rsidP="007738E0">
      <w:pPr>
        <w:numPr>
          <w:ilvl w:val="0"/>
          <w:numId w:val="6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background-attachment: scroll|fixed</w:t>
      </w:r>
      <w:r w:rsidRPr="007738E0">
        <w:rPr>
          <w:rFonts w:ascii="Segoe UI" w:eastAsia="Times New Roman" w:hAnsi="Segoe UI" w:cs="Segoe UI"/>
          <w:color w:val="000000"/>
          <w:sz w:val="21"/>
          <w:szCs w:val="21"/>
        </w:rPr>
        <w:br/>
        <w:t>Define whether background image shall scroll with the page or fixed.</w:t>
      </w:r>
    </w:p>
    <w:p w14:paraId="1102A070" w14:textId="77777777" w:rsidR="007738E0" w:rsidRPr="007738E0" w:rsidRDefault="007738E0" w:rsidP="007738E0">
      <w:pPr>
        <w:numPr>
          <w:ilvl w:val="0"/>
          <w:numId w:val="6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background-position: </w:t>
      </w:r>
      <w:r w:rsidRPr="007738E0">
        <w:rPr>
          <w:rFonts w:ascii="Consolas" w:eastAsia="Times New Roman" w:hAnsi="Consolas" w:cs="Segoe UI"/>
          <w:i/>
          <w:iCs/>
          <w:color w:val="E31B23"/>
          <w:sz w:val="23"/>
          <w:szCs w:val="23"/>
        </w:rPr>
        <w:t>x</w:t>
      </w:r>
      <w:r w:rsidRPr="007738E0">
        <w:rPr>
          <w:rFonts w:ascii="Consolas" w:eastAsia="Times New Roman" w:hAnsi="Consolas" w:cs="Segoe UI"/>
          <w:color w:val="E31B23"/>
          <w:sz w:val="23"/>
          <w:szCs w:val="23"/>
        </w:rPr>
        <w:t> </w:t>
      </w:r>
      <w:r w:rsidRPr="007738E0">
        <w:rPr>
          <w:rFonts w:ascii="Consolas" w:eastAsia="Times New Roman" w:hAnsi="Consolas" w:cs="Segoe UI"/>
          <w:i/>
          <w:iCs/>
          <w:color w:val="E31B23"/>
          <w:sz w:val="23"/>
          <w:szCs w:val="23"/>
        </w:rPr>
        <w:t>y</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x</w:t>
      </w:r>
      <w:r w:rsidRPr="007738E0">
        <w:rPr>
          <w:rFonts w:ascii="Consolas" w:eastAsia="Times New Roman" w:hAnsi="Consolas" w:cs="Segoe UI"/>
          <w:color w:val="E31B23"/>
          <w:sz w:val="23"/>
          <w:szCs w:val="23"/>
        </w:rPr>
        <w:t>% </w:t>
      </w:r>
      <w:r w:rsidRPr="007738E0">
        <w:rPr>
          <w:rFonts w:ascii="Consolas" w:eastAsia="Times New Roman" w:hAnsi="Consolas" w:cs="Segoe UI"/>
          <w:i/>
          <w:iCs/>
          <w:color w:val="E31B23"/>
          <w:sz w:val="23"/>
          <w:szCs w:val="23"/>
        </w:rPr>
        <w:t>y</w:t>
      </w:r>
      <w:r w:rsidRPr="007738E0">
        <w:rPr>
          <w:rFonts w:ascii="Consolas" w:eastAsia="Times New Roman" w:hAnsi="Consolas" w:cs="Segoe UI"/>
          <w:color w:val="E31B23"/>
          <w:sz w:val="23"/>
          <w:szCs w:val="23"/>
        </w:rPr>
        <w:t>%|top left|top center|top right|center left|center center|center right|bottom left|bottom center|bottom right</w:t>
      </w:r>
      <w:r w:rsidRPr="007738E0">
        <w:rPr>
          <w:rFonts w:ascii="Segoe UI" w:eastAsia="Times New Roman" w:hAnsi="Segoe UI" w:cs="Segoe UI"/>
          <w:color w:val="000000"/>
          <w:sz w:val="21"/>
          <w:szCs w:val="21"/>
        </w:rPr>
        <w:br/>
        <w:t>Set the initial position of the background image. Note that there are two values, specifying the x and y position respectively.</w:t>
      </w:r>
    </w:p>
    <w:p w14:paraId="2CD1A8A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background</w:t>
      </w:r>
      <w:r w:rsidRPr="007738E0">
        <w:rPr>
          <w:rFonts w:ascii="Segoe UI" w:eastAsia="Times New Roman" w:hAnsi="Segoe UI" w:cs="Segoe UI"/>
          <w:color w:val="000000"/>
          <w:sz w:val="21"/>
          <w:szCs w:val="21"/>
        </w:rPr>
        <w:t> properties has a one-line shorthand notation, with the order shown as below:</w:t>
      </w:r>
    </w:p>
    <w:p w14:paraId="0240D356" w14:textId="77777777" w:rsidR="007738E0" w:rsidRPr="007738E0" w:rsidRDefault="007738E0" w:rsidP="007738E0">
      <w:pPr>
        <w:numPr>
          <w:ilvl w:val="0"/>
          <w:numId w:val="62"/>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background: </w:t>
      </w:r>
      <w:r w:rsidRPr="007738E0">
        <w:rPr>
          <w:rFonts w:ascii="Consolas" w:eastAsia="Times New Roman" w:hAnsi="Consolas" w:cs="Segoe UI"/>
          <w:i/>
          <w:iCs/>
          <w:color w:val="E31B23"/>
          <w:sz w:val="23"/>
          <w:szCs w:val="23"/>
        </w:rPr>
        <w:t>background-color background-image background-repeat background-attachment background-position</w:t>
      </w:r>
    </w:p>
    <w:p w14:paraId="0BF83F9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all the above, the term </w:t>
      </w:r>
      <w:r w:rsidRPr="007738E0">
        <w:rPr>
          <w:rFonts w:ascii="Segoe UI" w:eastAsia="Times New Roman" w:hAnsi="Segoe UI" w:cs="Segoe UI"/>
          <w:i/>
          <w:iCs/>
          <w:color w:val="000000"/>
          <w:sz w:val="21"/>
          <w:szCs w:val="21"/>
        </w:rPr>
        <w:t>background</w:t>
      </w:r>
      <w:r w:rsidRPr="007738E0">
        <w:rPr>
          <w:rFonts w:ascii="Segoe UI" w:eastAsia="Times New Roman" w:hAnsi="Segoe UI" w:cs="Segoe UI"/>
          <w:color w:val="000000"/>
          <w:sz w:val="21"/>
          <w:szCs w:val="21"/>
        </w:rPr>
        <w:t> refers to the background of the elements selected (not necessary the entire window). In other words, you can set an image as the background of an element.</w:t>
      </w:r>
    </w:p>
    <w:p w14:paraId="4DAC6A49"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7.14  List Properties</w:t>
      </w:r>
    </w:p>
    <w:p w14:paraId="6A76489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properties are:</w:t>
      </w:r>
    </w:p>
    <w:p w14:paraId="56CC218C" w14:textId="77777777" w:rsidR="007738E0" w:rsidRPr="007738E0" w:rsidRDefault="007738E0" w:rsidP="007738E0">
      <w:pPr>
        <w:numPr>
          <w:ilvl w:val="0"/>
          <w:numId w:val="6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list-style-type: none|disc|circle|square|</w:t>
      </w:r>
      <w:r w:rsidRPr="007738E0">
        <w:rPr>
          <w:rFonts w:ascii="Consolas" w:eastAsia="Times New Roman" w:hAnsi="Consolas" w:cs="Segoe UI"/>
          <w:color w:val="E31B23"/>
          <w:sz w:val="23"/>
          <w:szCs w:val="23"/>
        </w:rPr>
        <w:br/>
        <w:t>list-style-type: lower-alpha|upper-alpha|decimal|decimal-leading-zero|lower-roman|upper-roman|lower-greek|lower-latin|upper-latin</w:t>
      </w:r>
      <w:r w:rsidRPr="007738E0">
        <w:rPr>
          <w:rFonts w:ascii="Segoe UI" w:eastAsia="Times New Roman" w:hAnsi="Segoe UI" w:cs="Segoe UI"/>
          <w:color w:val="000000"/>
          <w:sz w:val="21"/>
          <w:szCs w:val="21"/>
        </w:rPr>
        <w:br/>
        <w:t>Set the style of the list item marker for </w:t>
      </w:r>
      <w:r w:rsidRPr="007738E0">
        <w:rPr>
          <w:rFonts w:ascii="Consolas" w:eastAsia="Times New Roman" w:hAnsi="Consolas" w:cs="Courier New"/>
          <w:color w:val="000000"/>
          <w:sz w:val="20"/>
          <w:szCs w:val="20"/>
        </w:rPr>
        <w:t>&lt;ol&gt;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&lt;ul&gt;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&lt;li&gt;</w:t>
      </w:r>
      <w:r w:rsidRPr="007738E0">
        <w:rPr>
          <w:rFonts w:ascii="Segoe UI" w:eastAsia="Times New Roman" w:hAnsi="Segoe UI" w:cs="Segoe UI"/>
          <w:color w:val="000000"/>
          <w:sz w:val="21"/>
          <w:szCs w:val="21"/>
        </w:rPr>
        <w:t>..</w:t>
      </w:r>
    </w:p>
    <w:p w14:paraId="702FDD62" w14:textId="77777777" w:rsidR="007738E0" w:rsidRPr="007738E0" w:rsidRDefault="007738E0" w:rsidP="007738E0">
      <w:pPr>
        <w:numPr>
          <w:ilvl w:val="0"/>
          <w:numId w:val="6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list-style-position: inside|outside</w:t>
      </w:r>
      <w:r w:rsidRPr="007738E0">
        <w:rPr>
          <w:rFonts w:ascii="Segoe UI" w:eastAsia="Times New Roman" w:hAnsi="Segoe UI" w:cs="Segoe UI"/>
          <w:color w:val="000000"/>
          <w:sz w:val="21"/>
          <w:szCs w:val="21"/>
        </w:rPr>
        <w:br/>
        <w:t>Define whether the list item marker shall be inside or outside the item element.</w:t>
      </w:r>
    </w:p>
    <w:p w14:paraId="774CFD85" w14:textId="77777777" w:rsidR="007738E0" w:rsidRPr="007738E0" w:rsidRDefault="007738E0" w:rsidP="007738E0">
      <w:pPr>
        <w:numPr>
          <w:ilvl w:val="0"/>
          <w:numId w:val="6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list-style-image: none|url(</w:t>
      </w:r>
      <w:r w:rsidRPr="007738E0">
        <w:rPr>
          <w:rFonts w:ascii="Consolas" w:eastAsia="Times New Roman" w:hAnsi="Consolas" w:cs="Segoe UI"/>
          <w:i/>
          <w:iCs/>
          <w:color w:val="E31B23"/>
          <w:sz w:val="23"/>
          <w:szCs w:val="23"/>
        </w:rPr>
        <w:t>imageURL</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br/>
        <w:t>Use an image as the list item marker.</w:t>
      </w:r>
    </w:p>
    <w:p w14:paraId="5FA6E082" w14:textId="77777777" w:rsidR="007738E0" w:rsidRPr="007738E0" w:rsidRDefault="007738E0" w:rsidP="007738E0">
      <w:pPr>
        <w:numPr>
          <w:ilvl w:val="0"/>
          <w:numId w:val="6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list-style: </w:t>
      </w:r>
      <w:r w:rsidRPr="007738E0">
        <w:rPr>
          <w:rFonts w:ascii="Consolas" w:eastAsia="Times New Roman" w:hAnsi="Consolas" w:cs="Segoe UI"/>
          <w:i/>
          <w:iCs/>
          <w:color w:val="E31B23"/>
          <w:sz w:val="23"/>
          <w:szCs w:val="23"/>
        </w:rPr>
        <w:t>list-style-type list-style-position list-style-image</w:t>
      </w:r>
      <w:r w:rsidRPr="007738E0">
        <w:rPr>
          <w:rFonts w:ascii="Segoe UI" w:eastAsia="Times New Roman" w:hAnsi="Segoe UI" w:cs="Segoe UI"/>
          <w:color w:val="000000"/>
          <w:sz w:val="21"/>
          <w:szCs w:val="21"/>
        </w:rPr>
        <w:br/>
        <w:t>Shorthand notation to specify all the properties of the list.</w:t>
      </w:r>
    </w:p>
    <w:p w14:paraId="1FFFCB8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3330780D"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7.15  Table Properties</w:t>
      </w:r>
    </w:p>
    <w:p w14:paraId="657A5B6B" w14:textId="77777777" w:rsidR="007738E0" w:rsidRPr="007738E0" w:rsidRDefault="007738E0" w:rsidP="007738E0">
      <w:pPr>
        <w:numPr>
          <w:ilvl w:val="0"/>
          <w:numId w:val="6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border-collapse: collapse|separate</w:t>
      </w:r>
      <w:r w:rsidRPr="007738E0">
        <w:rPr>
          <w:rFonts w:ascii="Segoe UI" w:eastAsia="Times New Roman" w:hAnsi="Segoe UI" w:cs="Segoe UI"/>
          <w:color w:val="000000"/>
          <w:sz w:val="21"/>
          <w:szCs w:val="21"/>
        </w:rPr>
        <w:br/>
        <w:t>Collapse or separate the adjacent cells shared border into one.</w:t>
      </w:r>
    </w:p>
    <w:p w14:paraId="221209C4" w14:textId="77777777" w:rsidR="007738E0" w:rsidRPr="007738E0" w:rsidRDefault="007738E0" w:rsidP="007738E0">
      <w:pPr>
        <w:numPr>
          <w:ilvl w:val="0"/>
          <w:numId w:val="6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border-spacing: </w:t>
      </w:r>
      <w:r w:rsidRPr="007738E0">
        <w:rPr>
          <w:rFonts w:ascii="Consolas" w:eastAsia="Times New Roman" w:hAnsi="Consolas" w:cs="Segoe UI"/>
          <w:i/>
          <w:iCs/>
          <w:color w:val="E31B23"/>
          <w:sz w:val="23"/>
          <w:szCs w:val="23"/>
        </w:rPr>
        <w:t>n</w:t>
      </w:r>
      <w:r w:rsidRPr="007738E0">
        <w:rPr>
          <w:rFonts w:ascii="Segoe UI" w:eastAsia="Times New Roman" w:hAnsi="Segoe UI" w:cs="Segoe UI"/>
          <w:color w:val="000000"/>
          <w:sz w:val="21"/>
          <w:szCs w:val="21"/>
        </w:rPr>
        <w:br/>
        <w:t>For separate border, specify the distance between border (i.e., the deprecated </w:t>
      </w:r>
      <w:r w:rsidRPr="007738E0">
        <w:rPr>
          <w:rFonts w:ascii="Consolas" w:eastAsia="Times New Roman" w:hAnsi="Consolas" w:cs="Courier New"/>
          <w:color w:val="000000"/>
          <w:sz w:val="20"/>
          <w:szCs w:val="20"/>
        </w:rPr>
        <w:t>cellspacing</w:t>
      </w:r>
      <w:r w:rsidRPr="007738E0">
        <w:rPr>
          <w:rFonts w:ascii="Segoe UI" w:eastAsia="Times New Roman" w:hAnsi="Segoe UI" w:cs="Segoe UI"/>
          <w:color w:val="000000"/>
          <w:sz w:val="21"/>
          <w:szCs w:val="21"/>
        </w:rPr>
        <w:t> attribute)</w:t>
      </w:r>
    </w:p>
    <w:p w14:paraId="290D5B47" w14:textId="77777777" w:rsidR="007738E0" w:rsidRPr="007738E0" w:rsidRDefault="007738E0" w:rsidP="007738E0">
      <w:pPr>
        <w:numPr>
          <w:ilvl w:val="0"/>
          <w:numId w:val="6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caption-side: top|bottom|left|right</w:t>
      </w:r>
      <w:r w:rsidRPr="007738E0">
        <w:rPr>
          <w:rFonts w:ascii="Segoe UI" w:eastAsia="Times New Roman" w:hAnsi="Segoe UI" w:cs="Segoe UI"/>
          <w:color w:val="000000"/>
          <w:sz w:val="21"/>
          <w:szCs w:val="21"/>
        </w:rPr>
        <w:br/>
        <w:t>Specify which side to show the caption.</w:t>
      </w:r>
    </w:p>
    <w:p w14:paraId="007379AE" w14:textId="77777777" w:rsidR="007738E0" w:rsidRPr="007738E0" w:rsidRDefault="007738E0" w:rsidP="007738E0">
      <w:pPr>
        <w:numPr>
          <w:ilvl w:val="0"/>
          <w:numId w:val="6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empty-cells: show|hide</w:t>
      </w:r>
    </w:p>
    <w:p w14:paraId="690FB53E" w14:textId="77777777" w:rsidR="007738E0" w:rsidRPr="007738E0" w:rsidRDefault="007738E0" w:rsidP="007738E0">
      <w:pPr>
        <w:numPr>
          <w:ilvl w:val="0"/>
          <w:numId w:val="6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table-layout: auto|fixed</w:t>
      </w:r>
    </w:p>
    <w:p w14:paraId="1AA8EBB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 More]</w:t>
      </w:r>
    </w:p>
    <w:p w14:paraId="5D6852ED"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lastRenderedPageBreak/>
        <w:t>7.16  Image Properties</w:t>
      </w:r>
    </w:p>
    <w:p w14:paraId="064240D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w:t>
      </w:r>
    </w:p>
    <w:p w14:paraId="36BD48ED"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t>8.  More HTML</w:t>
      </w:r>
    </w:p>
    <w:p w14:paraId="16A36C04"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8.1  Image Maps</w:t>
      </w:r>
    </w:p>
    <w:p w14:paraId="1673869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Image maps are "clickable" image that loads different pages depending on where (or which hot-regions) you click on the image. Each hot region of the image map can be associated with a different link. There are two type of image maps:</w:t>
      </w:r>
    </w:p>
    <w:p w14:paraId="68FFC824" w14:textId="77777777" w:rsidR="007738E0" w:rsidRPr="007738E0" w:rsidRDefault="007738E0" w:rsidP="007738E0">
      <w:pPr>
        <w:numPr>
          <w:ilvl w:val="0"/>
          <w:numId w:val="65"/>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Client-side image map: browser at the client-side handles the mapping of hot-regions to links.</w:t>
      </w:r>
    </w:p>
    <w:p w14:paraId="37ADF322" w14:textId="77777777" w:rsidR="007738E0" w:rsidRPr="007738E0" w:rsidRDefault="007738E0" w:rsidP="007738E0">
      <w:pPr>
        <w:numPr>
          <w:ilvl w:val="0"/>
          <w:numId w:val="65"/>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Server-side image map: server handles the mapping of hot-regions to links. The co-ordinates of the location clicked are sent to the server to be processed by a program (such as a CGI/ASP/JSP/PHP script). The mapping information is held on the server.</w:t>
      </w:r>
    </w:p>
    <w:p w14:paraId="275521F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Client-Side Image Map</w:t>
      </w:r>
    </w:p>
    <w:p w14:paraId="0804C69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create a client-side image map:</w:t>
      </w:r>
    </w:p>
    <w:p w14:paraId="3A42673E" w14:textId="77777777" w:rsidR="007738E0" w:rsidRPr="007738E0" w:rsidRDefault="007738E0" w:rsidP="007738E0">
      <w:pPr>
        <w:numPr>
          <w:ilvl w:val="0"/>
          <w:numId w:val="66"/>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Define a image map using </w:t>
      </w:r>
      <w:r w:rsidRPr="007738E0">
        <w:rPr>
          <w:rFonts w:ascii="Consolas" w:eastAsia="Times New Roman" w:hAnsi="Consolas" w:cs="Courier New"/>
          <w:color w:val="000000"/>
          <w:sz w:val="20"/>
          <w:szCs w:val="20"/>
        </w:rPr>
        <w:t>&lt;map&gt;...&lt;/map&gt;</w:t>
      </w:r>
      <w:r w:rsidRPr="007738E0">
        <w:rPr>
          <w:rFonts w:ascii="Segoe UI" w:eastAsia="Times New Roman" w:hAnsi="Segoe UI" w:cs="Segoe UI"/>
          <w:color w:val="000000"/>
          <w:sz w:val="21"/>
          <w:szCs w:val="21"/>
        </w:rPr>
        <w:t> and define the hot-regions in the map using the </w:t>
      </w:r>
      <w:r w:rsidRPr="007738E0">
        <w:rPr>
          <w:rFonts w:ascii="Consolas" w:eastAsia="Times New Roman" w:hAnsi="Consolas" w:cs="Courier New"/>
          <w:color w:val="000000"/>
          <w:sz w:val="20"/>
          <w:szCs w:val="20"/>
        </w:rPr>
        <w:t>&lt;area&gt;</w:t>
      </w:r>
      <w:r w:rsidRPr="007738E0">
        <w:rPr>
          <w:rFonts w:ascii="Segoe UI" w:eastAsia="Times New Roman" w:hAnsi="Segoe UI" w:cs="Segoe UI"/>
          <w:color w:val="000000"/>
          <w:sz w:val="21"/>
          <w:szCs w:val="21"/>
        </w:rPr>
        <w:t> tags. Decide what link maps to which hot-region. Hot regions can take circle, rectangle, or polygon in shape.</w:t>
      </w:r>
    </w:p>
    <w:p w14:paraId="207F82B4" w14:textId="77777777" w:rsidR="007738E0" w:rsidRPr="007738E0" w:rsidRDefault="007738E0" w:rsidP="007738E0">
      <w:pPr>
        <w:numPr>
          <w:ilvl w:val="0"/>
          <w:numId w:val="66"/>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In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tag, add the attribute </w:t>
      </w:r>
      <w:r w:rsidRPr="007738E0">
        <w:rPr>
          <w:rFonts w:ascii="Consolas" w:eastAsia="Times New Roman" w:hAnsi="Consolas" w:cs="Courier New"/>
          <w:color w:val="000000"/>
          <w:sz w:val="20"/>
          <w:szCs w:val="20"/>
        </w:rPr>
        <w:t>usemap="#</w:t>
      </w:r>
      <w:r w:rsidRPr="007738E0">
        <w:rPr>
          <w:rFonts w:ascii="Consolas" w:eastAsia="Times New Roman" w:hAnsi="Consolas" w:cs="Courier New"/>
          <w:i/>
          <w:iCs/>
          <w:color w:val="000000"/>
          <w:sz w:val="20"/>
          <w:szCs w:val="20"/>
        </w:rPr>
        <w:t>mapName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to indicate this image is used as a client-side image map.</w:t>
      </w:r>
    </w:p>
    <w:p w14:paraId="56C5EA50" w14:textId="77777777" w:rsidR="007738E0" w:rsidRPr="007738E0" w:rsidRDefault="007738E0" w:rsidP="007738E0">
      <w:pPr>
        <w:numPr>
          <w:ilvl w:val="0"/>
          <w:numId w:val="6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&lt;map </w:t>
      </w:r>
      <w:r w:rsidRPr="007738E0">
        <w:rPr>
          <w:rFonts w:ascii="Consolas" w:eastAsia="Times New Roman" w:hAnsi="Consolas" w:cs="Courier New"/>
          <w:color w:val="E31B23"/>
          <w:sz w:val="20"/>
          <w:szCs w:val="20"/>
        </w:rPr>
        <w:t>id="myMap"</w:t>
      </w:r>
      <w:r w:rsidRPr="007738E0">
        <w:rPr>
          <w:rFonts w:ascii="Consolas" w:eastAsia="Times New Roman" w:hAnsi="Consolas" w:cs="Courier New"/>
          <w:color w:val="000000"/>
          <w:sz w:val="20"/>
          <w:szCs w:val="20"/>
        </w:rPr>
        <w:t>&gt;</w:t>
      </w:r>
    </w:p>
    <w:p w14:paraId="01BADE60" w14:textId="77777777" w:rsidR="007738E0" w:rsidRPr="007738E0" w:rsidRDefault="007738E0" w:rsidP="007738E0">
      <w:pPr>
        <w:numPr>
          <w:ilvl w:val="0"/>
          <w:numId w:val="6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&lt;area shape="circle" href="</w:t>
      </w:r>
      <w:r w:rsidRPr="007738E0">
        <w:rPr>
          <w:rFonts w:ascii="Consolas" w:eastAsia="Times New Roman" w:hAnsi="Consolas" w:cs="Courier New"/>
          <w:i/>
          <w:iCs/>
          <w:color w:val="000000"/>
          <w:sz w:val="20"/>
          <w:szCs w:val="20"/>
        </w:rPr>
        <w:t>url1</w:t>
      </w:r>
      <w:r w:rsidRPr="007738E0">
        <w:rPr>
          <w:rFonts w:ascii="Consolas" w:eastAsia="Times New Roman" w:hAnsi="Consolas" w:cs="Courier New"/>
          <w:color w:val="000000"/>
          <w:sz w:val="20"/>
          <w:szCs w:val="20"/>
        </w:rPr>
        <w:t>" coords="</w:t>
      </w:r>
      <w:r w:rsidRPr="007738E0">
        <w:rPr>
          <w:rFonts w:ascii="Consolas" w:eastAsia="Times New Roman" w:hAnsi="Consolas" w:cs="Courier New"/>
          <w:i/>
          <w:iCs/>
          <w:color w:val="000000"/>
          <w:sz w:val="20"/>
          <w:szCs w:val="20"/>
        </w:rPr>
        <w:t>xc</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yc</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r</w:t>
      </w:r>
      <w:r w:rsidRPr="007738E0">
        <w:rPr>
          <w:rFonts w:ascii="Consolas" w:eastAsia="Times New Roman" w:hAnsi="Consolas" w:cs="Courier New"/>
          <w:color w:val="000000"/>
          <w:sz w:val="20"/>
          <w:szCs w:val="20"/>
        </w:rPr>
        <w:t>"&gt;</w:t>
      </w:r>
    </w:p>
    <w:p w14:paraId="78F1BE25" w14:textId="77777777" w:rsidR="007738E0" w:rsidRPr="007738E0" w:rsidRDefault="007738E0" w:rsidP="007738E0">
      <w:pPr>
        <w:numPr>
          <w:ilvl w:val="0"/>
          <w:numId w:val="6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&lt;area shape="rect"   href="</w:t>
      </w:r>
      <w:r w:rsidRPr="007738E0">
        <w:rPr>
          <w:rFonts w:ascii="Consolas" w:eastAsia="Times New Roman" w:hAnsi="Consolas" w:cs="Courier New"/>
          <w:i/>
          <w:iCs/>
          <w:color w:val="000000"/>
          <w:sz w:val="20"/>
          <w:szCs w:val="20"/>
        </w:rPr>
        <w:t>url2</w:t>
      </w:r>
      <w:r w:rsidRPr="007738E0">
        <w:rPr>
          <w:rFonts w:ascii="Consolas" w:eastAsia="Times New Roman" w:hAnsi="Consolas" w:cs="Courier New"/>
          <w:color w:val="000000"/>
          <w:sz w:val="20"/>
          <w:szCs w:val="20"/>
        </w:rPr>
        <w:t>" coords="</w:t>
      </w:r>
      <w:r w:rsidRPr="007738E0">
        <w:rPr>
          <w:rFonts w:ascii="Consolas" w:eastAsia="Times New Roman" w:hAnsi="Consolas" w:cs="Courier New"/>
          <w:i/>
          <w:iCs/>
          <w:color w:val="000000"/>
          <w:sz w:val="20"/>
          <w:szCs w:val="20"/>
        </w:rPr>
        <w:t>topLeftX</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topLeftY</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bottomRightX</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bottomRightY</w:t>
      </w:r>
      <w:r w:rsidRPr="007738E0">
        <w:rPr>
          <w:rFonts w:ascii="Consolas" w:eastAsia="Times New Roman" w:hAnsi="Consolas" w:cs="Courier New"/>
          <w:color w:val="000000"/>
          <w:sz w:val="20"/>
          <w:szCs w:val="20"/>
        </w:rPr>
        <w:t>"&gt;</w:t>
      </w:r>
    </w:p>
    <w:p w14:paraId="6D189743" w14:textId="77777777" w:rsidR="007738E0" w:rsidRPr="007738E0" w:rsidRDefault="007738E0" w:rsidP="007738E0">
      <w:pPr>
        <w:numPr>
          <w:ilvl w:val="0"/>
          <w:numId w:val="6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&lt;area shape="poly"   href="</w:t>
      </w:r>
      <w:r w:rsidRPr="007738E0">
        <w:rPr>
          <w:rFonts w:ascii="Consolas" w:eastAsia="Times New Roman" w:hAnsi="Consolas" w:cs="Courier New"/>
          <w:i/>
          <w:iCs/>
          <w:color w:val="000000"/>
          <w:sz w:val="20"/>
          <w:szCs w:val="20"/>
        </w:rPr>
        <w:t>url3</w:t>
      </w:r>
      <w:r w:rsidRPr="007738E0">
        <w:rPr>
          <w:rFonts w:ascii="Consolas" w:eastAsia="Times New Roman" w:hAnsi="Consolas" w:cs="Courier New"/>
          <w:color w:val="000000"/>
          <w:sz w:val="20"/>
          <w:szCs w:val="20"/>
        </w:rPr>
        <w:t>" coords="</w:t>
      </w:r>
      <w:r w:rsidRPr="007738E0">
        <w:rPr>
          <w:rFonts w:ascii="Consolas" w:eastAsia="Times New Roman" w:hAnsi="Consolas" w:cs="Courier New"/>
          <w:i/>
          <w:iCs/>
          <w:color w:val="000000"/>
          <w:sz w:val="20"/>
          <w:szCs w:val="20"/>
        </w:rPr>
        <w:t>x</w:t>
      </w:r>
      <w:r w:rsidRPr="007738E0">
        <w:rPr>
          <w:rFonts w:ascii="Consolas" w:eastAsia="Times New Roman" w:hAnsi="Consolas" w:cs="Courier New"/>
          <w:color w:val="000000"/>
          <w:sz w:val="20"/>
          <w:szCs w:val="20"/>
        </w:rPr>
        <w:t xml:space="preserve">1, </w:t>
      </w:r>
      <w:r w:rsidRPr="007738E0">
        <w:rPr>
          <w:rFonts w:ascii="Consolas" w:eastAsia="Times New Roman" w:hAnsi="Consolas" w:cs="Courier New"/>
          <w:i/>
          <w:iCs/>
          <w:color w:val="000000"/>
          <w:sz w:val="20"/>
          <w:szCs w:val="20"/>
        </w:rPr>
        <w:t>y</w:t>
      </w:r>
      <w:r w:rsidRPr="007738E0">
        <w:rPr>
          <w:rFonts w:ascii="Consolas" w:eastAsia="Times New Roman" w:hAnsi="Consolas" w:cs="Courier New"/>
          <w:color w:val="000000"/>
          <w:sz w:val="20"/>
          <w:szCs w:val="20"/>
        </w:rPr>
        <w:t xml:space="preserve">1, </w:t>
      </w:r>
      <w:r w:rsidRPr="007738E0">
        <w:rPr>
          <w:rFonts w:ascii="Consolas" w:eastAsia="Times New Roman" w:hAnsi="Consolas" w:cs="Courier New"/>
          <w:i/>
          <w:iCs/>
          <w:color w:val="000000"/>
          <w:sz w:val="20"/>
          <w:szCs w:val="20"/>
        </w:rPr>
        <w:t>x</w:t>
      </w:r>
      <w:r w:rsidRPr="007738E0">
        <w:rPr>
          <w:rFonts w:ascii="Consolas" w:eastAsia="Times New Roman" w:hAnsi="Consolas" w:cs="Courier New"/>
          <w:color w:val="000000"/>
          <w:sz w:val="20"/>
          <w:szCs w:val="20"/>
        </w:rPr>
        <w:t xml:space="preserve">2, </w:t>
      </w:r>
      <w:r w:rsidRPr="007738E0">
        <w:rPr>
          <w:rFonts w:ascii="Consolas" w:eastAsia="Times New Roman" w:hAnsi="Consolas" w:cs="Courier New"/>
          <w:i/>
          <w:iCs/>
          <w:color w:val="000000"/>
          <w:sz w:val="20"/>
          <w:szCs w:val="20"/>
        </w:rPr>
        <w:t>y</w:t>
      </w:r>
      <w:r w:rsidRPr="007738E0">
        <w:rPr>
          <w:rFonts w:ascii="Consolas" w:eastAsia="Times New Roman" w:hAnsi="Consolas" w:cs="Courier New"/>
          <w:color w:val="000000"/>
          <w:sz w:val="20"/>
          <w:szCs w:val="20"/>
        </w:rPr>
        <w:t xml:space="preserve">2, ..., </w:t>
      </w:r>
      <w:r w:rsidRPr="007738E0">
        <w:rPr>
          <w:rFonts w:ascii="Consolas" w:eastAsia="Times New Roman" w:hAnsi="Consolas" w:cs="Courier New"/>
          <w:i/>
          <w:iCs/>
          <w:color w:val="000000"/>
          <w:sz w:val="20"/>
          <w:szCs w:val="20"/>
        </w:rPr>
        <w:t>x</w:t>
      </w:r>
      <w:r w:rsidRPr="007738E0">
        <w:rPr>
          <w:rFonts w:ascii="Consolas" w:eastAsia="Times New Roman" w:hAnsi="Consolas" w:cs="Courier New"/>
          <w:color w:val="000000"/>
          <w:sz w:val="20"/>
          <w:szCs w:val="20"/>
        </w:rPr>
        <w:t xml:space="preserve">1, </w:t>
      </w:r>
      <w:r w:rsidRPr="007738E0">
        <w:rPr>
          <w:rFonts w:ascii="Consolas" w:eastAsia="Times New Roman" w:hAnsi="Consolas" w:cs="Courier New"/>
          <w:i/>
          <w:iCs/>
          <w:color w:val="000000"/>
          <w:sz w:val="20"/>
          <w:szCs w:val="20"/>
        </w:rPr>
        <w:t>y</w:t>
      </w:r>
      <w:r w:rsidRPr="007738E0">
        <w:rPr>
          <w:rFonts w:ascii="Consolas" w:eastAsia="Times New Roman" w:hAnsi="Consolas" w:cs="Courier New"/>
          <w:color w:val="000000"/>
          <w:sz w:val="20"/>
          <w:szCs w:val="20"/>
        </w:rPr>
        <w:t>1"&gt;</w:t>
      </w:r>
    </w:p>
    <w:p w14:paraId="636FE5FD" w14:textId="77777777" w:rsidR="007738E0" w:rsidRPr="007738E0" w:rsidRDefault="007738E0" w:rsidP="007738E0">
      <w:pPr>
        <w:numPr>
          <w:ilvl w:val="0"/>
          <w:numId w:val="6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&lt;/map&gt;</w:t>
      </w:r>
    </w:p>
    <w:p w14:paraId="56D7167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320"/>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&lt;img </w:t>
      </w:r>
      <w:r w:rsidRPr="007738E0">
        <w:rPr>
          <w:rFonts w:ascii="Consolas" w:eastAsia="Times New Roman" w:hAnsi="Consolas" w:cs="Courier New"/>
          <w:color w:val="E31B23"/>
          <w:sz w:val="20"/>
          <w:szCs w:val="20"/>
        </w:rPr>
        <w:t>usemap="#myMap"</w:t>
      </w:r>
      <w:r w:rsidRPr="007738E0">
        <w:rPr>
          <w:rFonts w:ascii="Consolas" w:eastAsia="Times New Roman" w:hAnsi="Consolas" w:cs="Courier New"/>
          <w:color w:val="000000"/>
          <w:sz w:val="20"/>
          <w:szCs w:val="20"/>
        </w:rPr>
        <w:t xml:space="preserve"> src="client_map.gif"&gt;</w:t>
      </w:r>
    </w:p>
    <w:p w14:paraId="1485C13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6A529A6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&lt;map </w:t>
      </w:r>
      <w:r w:rsidRPr="007738E0">
        <w:rPr>
          <w:rFonts w:ascii="Consolas" w:eastAsia="Times New Roman" w:hAnsi="Consolas" w:cs="Courier New"/>
          <w:color w:val="E31B23"/>
          <w:sz w:val="20"/>
          <w:szCs w:val="20"/>
        </w:rPr>
        <w:t>id="myMap"</w:t>
      </w:r>
      <w:r w:rsidRPr="007738E0">
        <w:rPr>
          <w:rFonts w:ascii="Consolas" w:eastAsia="Times New Roman" w:hAnsi="Consolas" w:cs="Courier New"/>
          <w:color w:val="000000"/>
          <w:sz w:val="20"/>
          <w:szCs w:val="20"/>
        </w:rPr>
        <w:t>&gt;</w:t>
      </w:r>
    </w:p>
    <w:p w14:paraId="7DFAFE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&lt;area shape="rect"   coords="20,20,160,60" href="http://www.zzz.com/"&gt;</w:t>
      </w:r>
    </w:p>
    <w:p w14:paraId="2105F38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&lt;area shape="circle" coords="80,120,60,60" href="http://www.yyy.com/"&gt;</w:t>
      </w:r>
    </w:p>
    <w:p w14:paraId="7C5B26B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&lt;/map&gt;</w:t>
      </w:r>
    </w:p>
    <w:p w14:paraId="4FE9945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&lt;img </w:t>
      </w:r>
      <w:r w:rsidRPr="007738E0">
        <w:rPr>
          <w:rFonts w:ascii="Consolas" w:eastAsia="Times New Roman" w:hAnsi="Consolas" w:cs="Courier New"/>
          <w:color w:val="E31B23"/>
          <w:sz w:val="20"/>
          <w:szCs w:val="20"/>
        </w:rPr>
        <w:t>usemap="#myMap"</w:t>
      </w:r>
      <w:r w:rsidRPr="007738E0">
        <w:rPr>
          <w:rFonts w:ascii="Consolas" w:eastAsia="Times New Roman" w:hAnsi="Consolas" w:cs="Courier New"/>
          <w:color w:val="000000"/>
          <w:sz w:val="20"/>
          <w:szCs w:val="20"/>
        </w:rPr>
        <w:t xml:space="preserve"> src="banner.jpg"&gt;</w:t>
      </w:r>
    </w:p>
    <w:p w14:paraId="4EEDE27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Client-side Image Map Tags - </w:t>
      </w:r>
      <w:r w:rsidRPr="007738E0">
        <w:rPr>
          <w:rFonts w:ascii="Consolas" w:eastAsia="Times New Roman" w:hAnsi="Consolas" w:cs="Segoe UI"/>
          <w:b/>
          <w:bCs/>
          <w:color w:val="444444"/>
          <w:spacing w:val="15"/>
          <w:sz w:val="23"/>
          <w:szCs w:val="23"/>
        </w:rPr>
        <w:t>&lt;map&gt;</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&lt;area&gt;</w:t>
      </w:r>
    </w:p>
    <w:p w14:paraId="1714F26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To set up a client-side image map with hot regions.</w:t>
      </w:r>
    </w:p>
    <w:p w14:paraId="19A41BBB"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 (map: Container tag, area: Standalone tag)</w:t>
      </w:r>
    </w:p>
    <w:p w14:paraId="47C8A54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&lt;map id|name="</w:t>
      </w:r>
      <w:r w:rsidRPr="007738E0">
        <w:rPr>
          <w:rFonts w:ascii="Consolas" w:eastAsia="Times New Roman" w:hAnsi="Consolas" w:cs="Courier New"/>
          <w:i/>
          <w:iCs/>
          <w:color w:val="000000"/>
          <w:sz w:val="20"/>
          <w:szCs w:val="20"/>
        </w:rPr>
        <w:t>map-name</w:t>
      </w:r>
      <w:r w:rsidRPr="007738E0">
        <w:rPr>
          <w:rFonts w:ascii="Consolas" w:eastAsia="Times New Roman" w:hAnsi="Consolas" w:cs="Courier New"/>
          <w:color w:val="000000"/>
          <w:sz w:val="20"/>
          <w:szCs w:val="20"/>
        </w:rPr>
        <w:t>"&gt;</w:t>
      </w:r>
    </w:p>
    <w:p w14:paraId="7778A40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&lt;area shape="rect|circle|poly|default"</w:t>
      </w:r>
    </w:p>
    <w:p w14:paraId="6A396C3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coords="</w:t>
      </w:r>
      <w:r w:rsidRPr="007738E0">
        <w:rPr>
          <w:rFonts w:ascii="Consolas" w:eastAsia="Times New Roman" w:hAnsi="Consolas" w:cs="Courier New"/>
          <w:i/>
          <w:iCs/>
          <w:color w:val="000000"/>
          <w:sz w:val="20"/>
          <w:szCs w:val="20"/>
        </w:rPr>
        <w:t>coordinates-list</w:t>
      </w:r>
      <w:r w:rsidRPr="007738E0">
        <w:rPr>
          <w:rFonts w:ascii="Consolas" w:eastAsia="Times New Roman" w:hAnsi="Consolas" w:cs="Courier New"/>
          <w:color w:val="000000"/>
          <w:sz w:val="20"/>
          <w:szCs w:val="20"/>
        </w:rPr>
        <w:t>"</w:t>
      </w:r>
    </w:p>
    <w:p w14:paraId="37F98BD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href="</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 nohref</w:t>
      </w:r>
    </w:p>
    <w:p w14:paraId="7B77903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target="_blank|_parent|_self|_top|</w:t>
      </w:r>
      <w:r w:rsidRPr="007738E0">
        <w:rPr>
          <w:rFonts w:ascii="Consolas" w:eastAsia="Times New Roman" w:hAnsi="Consolas" w:cs="Courier New"/>
          <w:i/>
          <w:iCs/>
          <w:color w:val="000000"/>
          <w:sz w:val="20"/>
          <w:szCs w:val="20"/>
        </w:rPr>
        <w:t>target-frame-name</w:t>
      </w:r>
      <w:r w:rsidRPr="007738E0">
        <w:rPr>
          <w:rFonts w:ascii="Consolas" w:eastAsia="Times New Roman" w:hAnsi="Consolas" w:cs="Courier New"/>
          <w:color w:val="000000"/>
          <w:sz w:val="20"/>
          <w:szCs w:val="20"/>
        </w:rPr>
        <w:t>"</w:t>
      </w:r>
    </w:p>
    <w:p w14:paraId="34E4CCF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alt="</w:t>
      </w:r>
      <w:r w:rsidRPr="007738E0">
        <w:rPr>
          <w:rFonts w:ascii="Consolas" w:eastAsia="Times New Roman" w:hAnsi="Consolas" w:cs="Courier New"/>
          <w:i/>
          <w:iCs/>
          <w:color w:val="000000"/>
          <w:sz w:val="20"/>
          <w:szCs w:val="20"/>
        </w:rPr>
        <w:t>alternative-text</w:t>
      </w:r>
      <w:r w:rsidRPr="007738E0">
        <w:rPr>
          <w:rFonts w:ascii="Consolas" w:eastAsia="Times New Roman" w:hAnsi="Consolas" w:cs="Courier New"/>
          <w:color w:val="000000"/>
          <w:sz w:val="20"/>
          <w:szCs w:val="20"/>
        </w:rPr>
        <w:t>" /&gt;</w:t>
      </w:r>
    </w:p>
    <w:p w14:paraId="4898467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 </w:t>
      </w:r>
      <w:r w:rsidRPr="007738E0">
        <w:rPr>
          <w:rFonts w:ascii="Consolas" w:eastAsia="Times New Roman" w:hAnsi="Consolas" w:cs="Courier New"/>
          <w:i/>
          <w:iCs/>
          <w:color w:val="000000"/>
          <w:sz w:val="20"/>
          <w:szCs w:val="20"/>
        </w:rPr>
        <w:t>more-area-declarations</w:t>
      </w:r>
      <w:r w:rsidRPr="007738E0">
        <w:rPr>
          <w:rFonts w:ascii="Consolas" w:eastAsia="Times New Roman" w:hAnsi="Consolas" w:cs="Courier New"/>
          <w:color w:val="000000"/>
          <w:sz w:val="20"/>
          <w:szCs w:val="20"/>
        </w:rPr>
        <w:t xml:space="preserve"> ...</w:t>
      </w:r>
    </w:p>
    <w:p w14:paraId="14D363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&lt;/map&gt;</w:t>
      </w:r>
    </w:p>
    <w:p w14:paraId="0C8AAE5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&lt;map&gt;</w:t>
      </w:r>
      <w:r w:rsidRPr="007738E0">
        <w:rPr>
          <w:rFonts w:ascii="Segoe UI" w:eastAsia="Times New Roman" w:hAnsi="Segoe UI" w:cs="Segoe UI"/>
          <w:color w:val="000000"/>
          <w:sz w:val="21"/>
          <w:szCs w:val="21"/>
        </w:rPr>
        <w:t>'s attributes:</w:t>
      </w:r>
    </w:p>
    <w:p w14:paraId="3F4E9B7E" w14:textId="77777777" w:rsidR="007738E0" w:rsidRPr="007738E0" w:rsidRDefault="007738E0" w:rsidP="007738E0">
      <w:pPr>
        <w:numPr>
          <w:ilvl w:val="0"/>
          <w:numId w:val="67"/>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id|name="</w:t>
      </w:r>
      <w:r w:rsidRPr="007738E0">
        <w:rPr>
          <w:rFonts w:ascii="Consolas" w:eastAsia="Times New Roman" w:hAnsi="Consolas" w:cs="Courier New"/>
          <w:i/>
          <w:iCs/>
          <w:color w:val="000000"/>
          <w:sz w:val="20"/>
          <w:szCs w:val="20"/>
        </w:rPr>
        <w:t>map-name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declares a unique name for the map, to be targeted in attribute </w:t>
      </w:r>
      <w:r w:rsidRPr="007738E0">
        <w:rPr>
          <w:rFonts w:ascii="Consolas" w:eastAsia="Times New Roman" w:hAnsi="Consolas" w:cs="Courier New"/>
          <w:color w:val="000000"/>
          <w:sz w:val="20"/>
          <w:szCs w:val="20"/>
        </w:rPr>
        <w:t>usemap="#</w:t>
      </w:r>
      <w:r w:rsidRPr="007738E0">
        <w:rPr>
          <w:rFonts w:ascii="Consolas" w:eastAsia="Times New Roman" w:hAnsi="Consolas" w:cs="Courier New"/>
          <w:i/>
          <w:iCs/>
          <w:color w:val="000000"/>
          <w:sz w:val="20"/>
          <w:szCs w:val="20"/>
        </w:rPr>
        <w:t>map-name</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of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w:t>
      </w:r>
      <w:r w:rsidRPr="007738E0">
        <w:rPr>
          <w:rFonts w:ascii="Segoe UI" w:eastAsia="Times New Roman" w:hAnsi="Segoe UI" w:cs="Segoe UI"/>
          <w:color w:val="000000"/>
          <w:sz w:val="21"/>
          <w:szCs w:val="21"/>
        </w:rPr>
        <w:br/>
        <w:t>(The attribute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is used the older browsers. XHTML specifies using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instead, which automatically create a named anchor.)</w:t>
      </w:r>
    </w:p>
    <w:p w14:paraId="45AFF57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&lt;area&gt;</w:t>
      </w:r>
      <w:r w:rsidRPr="007738E0">
        <w:rPr>
          <w:rFonts w:ascii="Segoe UI" w:eastAsia="Times New Roman" w:hAnsi="Segoe UI" w:cs="Segoe UI"/>
          <w:color w:val="000000"/>
          <w:sz w:val="21"/>
          <w:szCs w:val="21"/>
        </w:rPr>
        <w:t>'s attributes:</w:t>
      </w:r>
    </w:p>
    <w:p w14:paraId="0A695F2E" w14:textId="77777777" w:rsidR="007738E0" w:rsidRPr="007738E0" w:rsidRDefault="007738E0" w:rsidP="007738E0">
      <w:pPr>
        <w:numPr>
          <w:ilvl w:val="0"/>
          <w:numId w:val="6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shape="rect|circle|poly|default"</w:t>
      </w:r>
      <w:r w:rsidRPr="007738E0">
        <w:rPr>
          <w:rFonts w:ascii="Segoe UI" w:eastAsia="Times New Roman" w:hAnsi="Segoe UI" w:cs="Segoe UI"/>
          <w:color w:val="000000"/>
          <w:sz w:val="21"/>
          <w:szCs w:val="21"/>
        </w:rPr>
        <w:t>: define the shape of the hot region. The "default" value for any point not part of another hot region.</w:t>
      </w:r>
    </w:p>
    <w:p w14:paraId="077525FB" w14:textId="77777777" w:rsidR="007738E0" w:rsidRPr="007738E0" w:rsidRDefault="007738E0" w:rsidP="007738E0">
      <w:pPr>
        <w:numPr>
          <w:ilvl w:val="0"/>
          <w:numId w:val="6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coords</w:t>
      </w:r>
      <w:r w:rsidRPr="007738E0">
        <w:rPr>
          <w:rFonts w:ascii="Segoe UI" w:eastAsia="Times New Roman" w:hAnsi="Segoe UI" w:cs="Segoe UI"/>
          <w:color w:val="000000"/>
          <w:sz w:val="21"/>
          <w:szCs w:val="21"/>
        </w:rPr>
        <w:t>: list of coordinates that made up the hot region.</w:t>
      </w:r>
    </w:p>
    <w:p w14:paraId="343EBF7D" w14:textId="77777777" w:rsidR="007738E0" w:rsidRPr="007738E0" w:rsidRDefault="007738E0" w:rsidP="007738E0">
      <w:pPr>
        <w:numPr>
          <w:ilvl w:val="1"/>
          <w:numId w:val="68"/>
        </w:numPr>
        <w:shd w:val="clear" w:color="auto" w:fill="FFFFFF"/>
        <w:spacing w:after="0"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w:t>
      </w:r>
      <w:r w:rsidRPr="007738E0">
        <w:rPr>
          <w:rFonts w:ascii="Consolas" w:eastAsia="Times New Roman" w:hAnsi="Consolas" w:cs="Courier New"/>
          <w:color w:val="000000"/>
          <w:sz w:val="20"/>
          <w:szCs w:val="20"/>
        </w:rPr>
        <w:t>shape="rect"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coords="</w:t>
      </w:r>
      <w:r w:rsidRPr="007738E0">
        <w:rPr>
          <w:rFonts w:ascii="Consolas" w:eastAsia="Times New Roman" w:hAnsi="Consolas" w:cs="Courier New"/>
          <w:i/>
          <w:iCs/>
          <w:color w:val="000000"/>
          <w:sz w:val="20"/>
          <w:szCs w:val="20"/>
        </w:rPr>
        <w:t>topLeftX</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topLeftY</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bottomRightX</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bottomRightY</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to specify the upper-left and lower-right corners.</w:t>
      </w:r>
    </w:p>
    <w:p w14:paraId="6644E5D1" w14:textId="77777777" w:rsidR="007738E0" w:rsidRPr="007738E0" w:rsidRDefault="007738E0" w:rsidP="007738E0">
      <w:pPr>
        <w:numPr>
          <w:ilvl w:val="1"/>
          <w:numId w:val="68"/>
        </w:numPr>
        <w:shd w:val="clear" w:color="auto" w:fill="FFFFFF"/>
        <w:spacing w:after="0"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w:t>
      </w:r>
      <w:r w:rsidRPr="007738E0">
        <w:rPr>
          <w:rFonts w:ascii="Consolas" w:eastAsia="Times New Roman" w:hAnsi="Consolas" w:cs="Courier New"/>
          <w:color w:val="000000"/>
          <w:sz w:val="20"/>
          <w:szCs w:val="20"/>
        </w:rPr>
        <w:t>shape="circle"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coords="</w:t>
      </w:r>
      <w:r w:rsidRPr="007738E0">
        <w:rPr>
          <w:rFonts w:ascii="Consolas" w:eastAsia="Times New Roman" w:hAnsi="Consolas" w:cs="Courier New"/>
          <w:i/>
          <w:iCs/>
          <w:color w:val="000000"/>
          <w:sz w:val="20"/>
          <w:szCs w:val="20"/>
        </w:rPr>
        <w:t>xc</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yc</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r</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where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xc</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yc</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is the center and </w:t>
      </w:r>
      <w:r w:rsidRPr="007738E0">
        <w:rPr>
          <w:rFonts w:ascii="Consolas" w:eastAsia="Times New Roman" w:hAnsi="Consolas" w:cs="Courier New"/>
          <w:i/>
          <w:iCs/>
          <w:color w:val="000000"/>
          <w:sz w:val="20"/>
          <w:szCs w:val="20"/>
        </w:rPr>
        <w:t>r</w:t>
      </w:r>
      <w:r w:rsidRPr="007738E0">
        <w:rPr>
          <w:rFonts w:ascii="Segoe UI" w:eastAsia="Times New Roman" w:hAnsi="Segoe UI" w:cs="Segoe UI"/>
          <w:color w:val="000000"/>
          <w:sz w:val="21"/>
          <w:szCs w:val="21"/>
        </w:rPr>
        <w:t> is the radius.</w:t>
      </w:r>
    </w:p>
    <w:p w14:paraId="7C3160BC" w14:textId="77777777" w:rsidR="007738E0" w:rsidRPr="007738E0" w:rsidRDefault="007738E0" w:rsidP="007738E0">
      <w:pPr>
        <w:numPr>
          <w:ilvl w:val="1"/>
          <w:numId w:val="68"/>
        </w:numPr>
        <w:shd w:val="clear" w:color="auto" w:fill="FFFFFF"/>
        <w:spacing w:after="0" w:line="240" w:lineRule="auto"/>
        <w:ind w:left="2304"/>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w:t>
      </w:r>
      <w:r w:rsidRPr="007738E0">
        <w:rPr>
          <w:rFonts w:ascii="Consolas" w:eastAsia="Times New Roman" w:hAnsi="Consolas" w:cs="Courier New"/>
          <w:color w:val="000000"/>
          <w:sz w:val="20"/>
          <w:szCs w:val="20"/>
        </w:rPr>
        <w:t>shape="poly"</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coords="</w:t>
      </w:r>
      <w:r w:rsidRPr="007738E0">
        <w:rPr>
          <w:rFonts w:ascii="Consolas" w:eastAsia="Times New Roman" w:hAnsi="Consolas" w:cs="Courier New"/>
          <w:i/>
          <w:iCs/>
          <w:color w:val="000000"/>
          <w:sz w:val="20"/>
          <w:szCs w:val="20"/>
        </w:rPr>
        <w:t>x</w:t>
      </w:r>
      <w:r w:rsidRPr="007738E0">
        <w:rPr>
          <w:rFonts w:ascii="Consolas" w:eastAsia="Times New Roman" w:hAnsi="Consolas" w:cs="Courier New"/>
          <w:color w:val="000000"/>
          <w:sz w:val="20"/>
          <w:szCs w:val="20"/>
        </w:rPr>
        <w:t>1, </w:t>
      </w:r>
      <w:r w:rsidRPr="007738E0">
        <w:rPr>
          <w:rFonts w:ascii="Consolas" w:eastAsia="Times New Roman" w:hAnsi="Consolas" w:cs="Courier New"/>
          <w:i/>
          <w:iCs/>
          <w:color w:val="000000"/>
          <w:sz w:val="20"/>
          <w:szCs w:val="20"/>
        </w:rPr>
        <w:t>y</w:t>
      </w:r>
      <w:r w:rsidRPr="007738E0">
        <w:rPr>
          <w:rFonts w:ascii="Consolas" w:eastAsia="Times New Roman" w:hAnsi="Consolas" w:cs="Courier New"/>
          <w:color w:val="000000"/>
          <w:sz w:val="20"/>
          <w:szCs w:val="20"/>
        </w:rPr>
        <w:t>1, </w:t>
      </w:r>
      <w:r w:rsidRPr="007738E0">
        <w:rPr>
          <w:rFonts w:ascii="Consolas" w:eastAsia="Times New Roman" w:hAnsi="Consolas" w:cs="Courier New"/>
          <w:i/>
          <w:iCs/>
          <w:color w:val="000000"/>
          <w:sz w:val="20"/>
          <w:szCs w:val="20"/>
        </w:rPr>
        <w:t>x</w:t>
      </w:r>
      <w:r w:rsidRPr="007738E0">
        <w:rPr>
          <w:rFonts w:ascii="Consolas" w:eastAsia="Times New Roman" w:hAnsi="Consolas" w:cs="Courier New"/>
          <w:color w:val="000000"/>
          <w:sz w:val="20"/>
          <w:szCs w:val="20"/>
        </w:rPr>
        <w:t>2, </w:t>
      </w:r>
      <w:r w:rsidRPr="007738E0">
        <w:rPr>
          <w:rFonts w:ascii="Consolas" w:eastAsia="Times New Roman" w:hAnsi="Consolas" w:cs="Courier New"/>
          <w:i/>
          <w:iCs/>
          <w:color w:val="000000"/>
          <w:sz w:val="20"/>
          <w:szCs w:val="20"/>
        </w:rPr>
        <w:t>y</w:t>
      </w:r>
      <w:r w:rsidRPr="007738E0">
        <w:rPr>
          <w:rFonts w:ascii="Consolas" w:eastAsia="Times New Roman" w:hAnsi="Consolas" w:cs="Courier New"/>
          <w:color w:val="000000"/>
          <w:sz w:val="20"/>
          <w:szCs w:val="20"/>
        </w:rPr>
        <w:t>2, ..., </w:t>
      </w:r>
      <w:r w:rsidRPr="007738E0">
        <w:rPr>
          <w:rFonts w:ascii="Consolas" w:eastAsia="Times New Roman" w:hAnsi="Consolas" w:cs="Courier New"/>
          <w:i/>
          <w:iCs/>
          <w:color w:val="000000"/>
          <w:sz w:val="20"/>
          <w:szCs w:val="20"/>
        </w:rPr>
        <w:t>x</w:t>
      </w:r>
      <w:r w:rsidRPr="007738E0">
        <w:rPr>
          <w:rFonts w:ascii="Consolas" w:eastAsia="Times New Roman" w:hAnsi="Consolas" w:cs="Courier New"/>
          <w:color w:val="000000"/>
          <w:sz w:val="20"/>
          <w:szCs w:val="20"/>
        </w:rPr>
        <w:t>1, </w:t>
      </w:r>
      <w:r w:rsidRPr="007738E0">
        <w:rPr>
          <w:rFonts w:ascii="Consolas" w:eastAsia="Times New Roman" w:hAnsi="Consolas" w:cs="Courier New"/>
          <w:i/>
          <w:iCs/>
          <w:color w:val="000000"/>
          <w:sz w:val="20"/>
          <w:szCs w:val="20"/>
        </w:rPr>
        <w:t>y</w:t>
      </w:r>
      <w:r w:rsidRPr="007738E0">
        <w:rPr>
          <w:rFonts w:ascii="Consolas" w:eastAsia="Times New Roman" w:hAnsi="Consolas" w:cs="Courier New"/>
          <w:color w:val="000000"/>
          <w:sz w:val="20"/>
          <w:szCs w:val="20"/>
        </w:rPr>
        <w:t>1"</w:t>
      </w:r>
      <w:r w:rsidRPr="007738E0">
        <w:rPr>
          <w:rFonts w:ascii="Segoe UI" w:eastAsia="Times New Roman" w:hAnsi="Segoe UI" w:cs="Segoe UI"/>
          <w:color w:val="000000"/>
          <w:sz w:val="21"/>
          <w:szCs w:val="21"/>
        </w:rPr>
        <w:t>, where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xi</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yi</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are coordinates that made up the polygon. You should close the polygon by putting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x</w:t>
      </w:r>
      <w:r w:rsidRPr="007738E0">
        <w:rPr>
          <w:rFonts w:ascii="Consolas" w:eastAsia="Times New Roman" w:hAnsi="Consolas" w:cs="Courier New"/>
          <w:color w:val="000000"/>
          <w:sz w:val="20"/>
          <w:szCs w:val="20"/>
        </w:rPr>
        <w:t>1, </w:t>
      </w:r>
      <w:r w:rsidRPr="007738E0">
        <w:rPr>
          <w:rFonts w:ascii="Consolas" w:eastAsia="Times New Roman" w:hAnsi="Consolas" w:cs="Courier New"/>
          <w:i/>
          <w:iCs/>
          <w:color w:val="000000"/>
          <w:sz w:val="20"/>
          <w:szCs w:val="20"/>
        </w:rPr>
        <w:t>y</w:t>
      </w:r>
      <w:r w:rsidRPr="007738E0">
        <w:rPr>
          <w:rFonts w:ascii="Consolas" w:eastAsia="Times New Roman" w:hAnsi="Consolas" w:cs="Courier New"/>
          <w:color w:val="000000"/>
          <w:sz w:val="20"/>
          <w:szCs w:val="20"/>
        </w:rPr>
        <w:t>1)</w:t>
      </w:r>
      <w:r w:rsidRPr="007738E0">
        <w:rPr>
          <w:rFonts w:ascii="Segoe UI" w:eastAsia="Times New Roman" w:hAnsi="Segoe UI" w:cs="Segoe UI"/>
          <w:color w:val="000000"/>
          <w:sz w:val="21"/>
          <w:szCs w:val="21"/>
        </w:rPr>
        <w:t> as the last coordinates.</w:t>
      </w:r>
    </w:p>
    <w:p w14:paraId="0D58F606" w14:textId="77777777" w:rsidR="007738E0" w:rsidRPr="007738E0" w:rsidRDefault="007738E0" w:rsidP="007738E0">
      <w:pPr>
        <w:numPr>
          <w:ilvl w:val="0"/>
          <w:numId w:val="6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href="</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gives the target URL of the hyperlink.</w:t>
      </w:r>
    </w:p>
    <w:p w14:paraId="28E3030C" w14:textId="77777777" w:rsidR="007738E0" w:rsidRPr="007738E0" w:rsidRDefault="007738E0" w:rsidP="007738E0">
      <w:pPr>
        <w:numPr>
          <w:ilvl w:val="0"/>
          <w:numId w:val="6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nohref</w:t>
      </w:r>
      <w:r w:rsidRPr="007738E0">
        <w:rPr>
          <w:rFonts w:ascii="Segoe UI" w:eastAsia="Times New Roman" w:hAnsi="Segoe UI" w:cs="Segoe UI"/>
          <w:color w:val="000000"/>
          <w:sz w:val="21"/>
          <w:szCs w:val="21"/>
        </w:rPr>
        <w:t>: deactivate the hot region, pointing to nowhere.</w:t>
      </w:r>
    </w:p>
    <w:p w14:paraId="27F8A60C" w14:textId="77777777" w:rsidR="007738E0" w:rsidRPr="007738E0" w:rsidRDefault="007738E0" w:rsidP="007738E0">
      <w:pPr>
        <w:numPr>
          <w:ilvl w:val="0"/>
          <w:numId w:val="68"/>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two hot regions overlap, the first takes effect.</w:t>
      </w:r>
    </w:p>
    <w:p w14:paraId="0906E72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client-side image map can be used as a navigation bar on top of the page, instead of using individual images. This may save some transmission overhead, as each individual image triggers its own HTTP request.</w:t>
      </w:r>
    </w:p>
    <w:p w14:paraId="68DEF0B3"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Server-Side Image Map</w:t>
      </w:r>
    </w:p>
    <w:p w14:paraId="4BC4F6F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On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tag, include the "</w:t>
      </w:r>
      <w:r w:rsidRPr="007738E0">
        <w:rPr>
          <w:rFonts w:ascii="Consolas" w:eastAsia="Times New Roman" w:hAnsi="Consolas" w:cs="Courier New"/>
          <w:color w:val="000000"/>
          <w:sz w:val="20"/>
          <w:szCs w:val="20"/>
        </w:rPr>
        <w:t>ismap</w:t>
      </w:r>
      <w:r w:rsidRPr="007738E0">
        <w:rPr>
          <w:rFonts w:ascii="Segoe UI" w:eastAsia="Times New Roman" w:hAnsi="Segoe UI" w:cs="Segoe UI"/>
          <w:color w:val="000000"/>
          <w:sz w:val="21"/>
          <w:szCs w:val="21"/>
        </w:rPr>
        <w:t>" (is server map?) attribute, and wrap the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within an anchor </w:t>
      </w:r>
      <w:r w:rsidRPr="007738E0">
        <w:rPr>
          <w:rFonts w:ascii="Consolas" w:eastAsia="Times New Roman" w:hAnsi="Consolas" w:cs="Courier New"/>
          <w:color w:val="000000"/>
          <w:sz w:val="20"/>
          <w:szCs w:val="20"/>
        </w:rPr>
        <w:t>&lt;a&gt;...&lt;/a&gt;</w:t>
      </w:r>
      <w:r w:rsidRPr="007738E0">
        <w:rPr>
          <w:rFonts w:ascii="Segoe UI" w:eastAsia="Times New Roman" w:hAnsi="Segoe UI" w:cs="Segoe UI"/>
          <w:color w:val="000000"/>
          <w:sz w:val="21"/>
          <w:szCs w:val="21"/>
        </w:rPr>
        <w:t>. For example,</w:t>
      </w:r>
    </w:p>
    <w:p w14:paraId="5E42555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&lt;a href="http://www.zzz.com/search.jsp"&gt;&lt;img </w:t>
      </w:r>
      <w:r w:rsidRPr="007738E0">
        <w:rPr>
          <w:rFonts w:ascii="Consolas" w:eastAsia="Times New Roman" w:hAnsi="Consolas" w:cs="Courier New"/>
          <w:color w:val="E31B23"/>
          <w:sz w:val="20"/>
          <w:szCs w:val="20"/>
        </w:rPr>
        <w:t>ismap</w:t>
      </w:r>
      <w:r w:rsidRPr="007738E0">
        <w:rPr>
          <w:rFonts w:ascii="Consolas" w:eastAsia="Times New Roman" w:hAnsi="Consolas" w:cs="Courier New"/>
          <w:color w:val="000000"/>
          <w:sz w:val="20"/>
          <w:szCs w:val="20"/>
        </w:rPr>
        <w:t xml:space="preserve"> src="logo.jpg"&gt;&lt;/a&gt;</w:t>
      </w:r>
    </w:p>
    <w:p w14:paraId="31CFCF2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Click on the image and observe the URL</w:t>
      </w:r>
    </w:p>
    <w:p w14:paraId="0C4A028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When the image is clicked, the </w:t>
      </w:r>
      <w:r w:rsidRPr="007738E0">
        <w:rPr>
          <w:rFonts w:ascii="Consolas" w:eastAsia="Times New Roman" w:hAnsi="Consolas" w:cs="Courier New"/>
          <w:color w:val="000000"/>
          <w:sz w:val="20"/>
          <w:szCs w:val="20"/>
        </w:rPr>
        <w:t>(x, y)</w:t>
      </w:r>
      <w:r w:rsidRPr="007738E0">
        <w:rPr>
          <w:rFonts w:ascii="Segoe UI" w:eastAsia="Times New Roman" w:hAnsi="Segoe UI" w:cs="Segoe UI"/>
          <w:color w:val="000000"/>
          <w:sz w:val="21"/>
          <w:szCs w:val="21"/>
        </w:rPr>
        <w:t> position of the click is send to the server as query parameters. For example,</w:t>
      </w:r>
    </w:p>
    <w:p w14:paraId="0E4EB65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http://www.zzz.com/search.jsp</w:t>
      </w:r>
      <w:r w:rsidRPr="007738E0">
        <w:rPr>
          <w:rFonts w:ascii="Consolas" w:eastAsia="Times New Roman" w:hAnsi="Consolas" w:cs="Courier New"/>
          <w:color w:val="E31B23"/>
          <w:sz w:val="20"/>
          <w:szCs w:val="20"/>
        </w:rPr>
        <w:t>?39,22</w:t>
      </w:r>
    </w:p>
    <w:p w14:paraId="7CB669F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It is up to the server to decide on how to process the </w:t>
      </w:r>
      <w:r w:rsidRPr="007738E0">
        <w:rPr>
          <w:rFonts w:ascii="Consolas" w:eastAsia="Times New Roman" w:hAnsi="Consolas" w:cs="Courier New"/>
          <w:color w:val="000000"/>
          <w:sz w:val="20"/>
          <w:szCs w:val="20"/>
        </w:rPr>
        <w:t>(x, y)</w:t>
      </w:r>
      <w:r w:rsidRPr="007738E0">
        <w:rPr>
          <w:rFonts w:ascii="Segoe UI" w:eastAsia="Times New Roman" w:hAnsi="Segoe UI" w:cs="Segoe UI"/>
          <w:color w:val="000000"/>
          <w:sz w:val="21"/>
          <w:szCs w:val="21"/>
        </w:rPr>
        <w:t> position received via a server-side program (such as CGI/ASP/JSP/PHP/Servlet).</w:t>
      </w:r>
    </w:p>
    <w:p w14:paraId="7D0C2FA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Client-Side vs. Server-Side Image Map</w:t>
      </w:r>
    </w:p>
    <w:p w14:paraId="578DDEE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Client-side image map is much more popular (and recommended) than server-side image map because:</w:t>
      </w:r>
    </w:p>
    <w:p w14:paraId="78AE3DA1" w14:textId="77777777" w:rsidR="007738E0" w:rsidRPr="007738E0" w:rsidRDefault="007738E0" w:rsidP="007738E0">
      <w:pPr>
        <w:numPr>
          <w:ilvl w:val="0"/>
          <w:numId w:val="69"/>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Mapping for client-side image map is processed by the browser locally with immediate response, without connecting to the server and waiting for server to response.</w:t>
      </w:r>
    </w:p>
    <w:p w14:paraId="4F7F3C47" w14:textId="77777777" w:rsidR="007738E0" w:rsidRPr="007738E0" w:rsidRDefault="007738E0" w:rsidP="007738E0">
      <w:pPr>
        <w:numPr>
          <w:ilvl w:val="0"/>
          <w:numId w:val="69"/>
        </w:numPr>
        <w:shd w:val="clear" w:color="auto" w:fill="FFFFFF"/>
        <w:spacing w:before="96" w:after="96"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No special server-side programs needed, relies solely on the browser to process the mapping of the hot regions.</w:t>
      </w:r>
    </w:p>
    <w:p w14:paraId="5F38541F"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8.2  Frames</w:t>
      </w:r>
    </w:p>
    <w:p w14:paraId="0F000B6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divide the browser's window into multiple regions called </w:t>
      </w:r>
      <w:r w:rsidRPr="007738E0">
        <w:rPr>
          <w:rFonts w:ascii="Segoe UI" w:eastAsia="Times New Roman" w:hAnsi="Segoe UI" w:cs="Segoe UI"/>
          <w:i/>
          <w:iCs/>
          <w:color w:val="000000"/>
          <w:sz w:val="21"/>
          <w:szCs w:val="21"/>
        </w:rPr>
        <w:t>frames</w:t>
      </w:r>
      <w:r w:rsidRPr="007738E0">
        <w:rPr>
          <w:rFonts w:ascii="Segoe UI" w:eastAsia="Times New Roman" w:hAnsi="Segoe UI" w:cs="Segoe UI"/>
          <w:color w:val="000000"/>
          <w:sz w:val="21"/>
          <w:szCs w:val="21"/>
        </w:rPr>
        <w:t>. Each of the frames can contain a distinct and </w:t>
      </w:r>
      <w:r w:rsidRPr="007738E0">
        <w:rPr>
          <w:rFonts w:ascii="Segoe UI" w:eastAsia="Times New Roman" w:hAnsi="Segoe UI" w:cs="Segoe UI"/>
          <w:i/>
          <w:iCs/>
          <w:color w:val="000000"/>
          <w:sz w:val="21"/>
          <w:szCs w:val="21"/>
        </w:rPr>
        <w:t>complete</w:t>
      </w:r>
      <w:r w:rsidRPr="007738E0">
        <w:rPr>
          <w:rFonts w:ascii="Segoe UI" w:eastAsia="Times New Roman" w:hAnsi="Segoe UI" w:cs="Segoe UI"/>
          <w:color w:val="000000"/>
          <w:sz w:val="21"/>
          <w:szCs w:val="21"/>
        </w:rPr>
        <w:t> HTML document. Framed layout enables you to display several HTML document at once. Framed layout is popular for:</w:t>
      </w:r>
    </w:p>
    <w:p w14:paraId="0FC2DFC4" w14:textId="77777777" w:rsidR="007738E0" w:rsidRPr="007738E0" w:rsidRDefault="007738E0" w:rsidP="007738E0">
      <w:pPr>
        <w:numPr>
          <w:ilvl w:val="0"/>
          <w:numId w:val="70"/>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Dividing the window into a navigation frame (on the top or left-side of the window) and an actual content frame.</w:t>
      </w:r>
    </w:p>
    <w:p w14:paraId="420F1827" w14:textId="77777777" w:rsidR="007738E0" w:rsidRPr="007738E0" w:rsidRDefault="007738E0" w:rsidP="007738E0">
      <w:pPr>
        <w:numPr>
          <w:ilvl w:val="0"/>
          <w:numId w:val="70"/>
        </w:numPr>
        <w:shd w:val="clear" w:color="auto" w:fill="FFFFFF"/>
        <w:spacing w:before="96" w:after="96"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Dividing the window into a small summary frame and a detail frame. Java API documentation is a good example.</w:t>
      </w:r>
    </w:p>
    <w:p w14:paraId="581E619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However, use frames with extreme care! Frame (especially the "header" frame) occupied precious screen asset, as it does not scroll away! Framed layout have fallen out of favor over the years. Use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and CSS to organize your web page instead.</w:t>
      </w:r>
    </w:p>
    <w:p w14:paraId="2093AEE3"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tags involved are:</w:t>
      </w:r>
    </w:p>
    <w:p w14:paraId="5CA8EEB0" w14:textId="77777777" w:rsidR="007738E0" w:rsidRPr="007738E0" w:rsidRDefault="007738E0" w:rsidP="007738E0">
      <w:pPr>
        <w:numPr>
          <w:ilvl w:val="0"/>
          <w:numId w:val="7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&lt;frameset&gt;...&lt;/frameset&gt;</w:t>
      </w:r>
      <w:r w:rsidRPr="007738E0">
        <w:rPr>
          <w:rFonts w:ascii="Segoe UI" w:eastAsia="Times New Roman" w:hAnsi="Segoe UI" w:cs="Segoe UI"/>
          <w:color w:val="000000"/>
          <w:sz w:val="21"/>
          <w:szCs w:val="21"/>
        </w:rPr>
        <w:t>: to sub-divide the window.</w:t>
      </w:r>
    </w:p>
    <w:p w14:paraId="57D9C6EE" w14:textId="77777777" w:rsidR="007738E0" w:rsidRPr="007738E0" w:rsidRDefault="007738E0" w:rsidP="007738E0">
      <w:pPr>
        <w:numPr>
          <w:ilvl w:val="0"/>
          <w:numId w:val="7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&lt;frame&gt;</w:t>
      </w:r>
      <w:r w:rsidRPr="007738E0">
        <w:rPr>
          <w:rFonts w:ascii="Segoe UI" w:eastAsia="Times New Roman" w:hAnsi="Segoe UI" w:cs="Segoe UI"/>
          <w:color w:val="000000"/>
          <w:sz w:val="21"/>
          <w:szCs w:val="21"/>
        </w:rPr>
        <w:t>: defines each of the frames in a frameset.</w:t>
      </w:r>
    </w:p>
    <w:p w14:paraId="58B16F00" w14:textId="77777777" w:rsidR="007738E0" w:rsidRPr="007738E0" w:rsidRDefault="007738E0" w:rsidP="007738E0">
      <w:pPr>
        <w:numPr>
          <w:ilvl w:val="0"/>
          <w:numId w:val="7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&lt;iframe&gt;...&lt;/iframe&gt;</w:t>
      </w:r>
      <w:r w:rsidRPr="007738E0">
        <w:rPr>
          <w:rFonts w:ascii="Segoe UI" w:eastAsia="Times New Roman" w:hAnsi="Segoe UI" w:cs="Segoe UI"/>
          <w:color w:val="000000"/>
          <w:sz w:val="21"/>
          <w:szCs w:val="21"/>
        </w:rPr>
        <w:t>: for floating or inline or internal frame.</w:t>
      </w:r>
    </w:p>
    <w:p w14:paraId="29FC4B56" w14:textId="77777777" w:rsidR="007738E0" w:rsidRPr="007738E0" w:rsidRDefault="007738E0" w:rsidP="007738E0">
      <w:pPr>
        <w:numPr>
          <w:ilvl w:val="0"/>
          <w:numId w:val="71"/>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&lt;noframe&gt;...&lt;/noframe&gt;</w:t>
      </w:r>
      <w:r w:rsidRPr="007738E0">
        <w:rPr>
          <w:rFonts w:ascii="Segoe UI" w:eastAsia="Times New Roman" w:hAnsi="Segoe UI" w:cs="Segoe UI"/>
          <w:color w:val="000000"/>
          <w:sz w:val="21"/>
          <w:szCs w:val="21"/>
        </w:rPr>
        <w:t>: alternative text if frame is not supported by browser.</w:t>
      </w:r>
    </w:p>
    <w:p w14:paraId="4EE2F124"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Frame Set </w:t>
      </w:r>
      <w:r w:rsidRPr="007738E0">
        <w:rPr>
          <w:rFonts w:ascii="Consolas" w:eastAsia="Times New Roman" w:hAnsi="Consolas" w:cs="Segoe UI"/>
          <w:b/>
          <w:bCs/>
          <w:color w:val="444444"/>
          <w:spacing w:val="15"/>
          <w:sz w:val="23"/>
          <w:szCs w:val="23"/>
        </w:rPr>
        <w:t>&lt;frameset&gt;...&lt;/frameset&gt;</w:t>
      </w:r>
    </w:p>
    <w:p w14:paraId="7349D62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To divide the window into multiple frames, row-wise or column-wise. </w:t>
      </w:r>
      <w:r w:rsidRPr="007738E0">
        <w:rPr>
          <w:rFonts w:ascii="Consolas" w:eastAsia="Times New Roman" w:hAnsi="Consolas" w:cs="Courier New"/>
          <w:color w:val="000000"/>
          <w:sz w:val="20"/>
          <w:szCs w:val="20"/>
        </w:rPr>
        <w:t>&lt;frameset&gt;...&lt;frameset&gt;</w:t>
      </w:r>
      <w:r w:rsidRPr="007738E0">
        <w:rPr>
          <w:rFonts w:ascii="Segoe UI" w:eastAsia="Times New Roman" w:hAnsi="Segoe UI" w:cs="Segoe UI"/>
          <w:color w:val="000000"/>
          <w:sz w:val="21"/>
          <w:szCs w:val="21"/>
        </w:rPr>
        <w:t> can be nested for complex layout. </w:t>
      </w:r>
      <w:r w:rsidRPr="007738E0">
        <w:rPr>
          <w:rFonts w:ascii="Consolas" w:eastAsia="Times New Roman" w:hAnsi="Consolas" w:cs="Courier New"/>
          <w:color w:val="000000"/>
          <w:sz w:val="20"/>
          <w:szCs w:val="20"/>
        </w:rPr>
        <w:t>&lt;frameset&gt;...&lt;frameset&gt;</w:t>
      </w:r>
      <w:r w:rsidRPr="007738E0">
        <w:rPr>
          <w:rFonts w:ascii="Segoe UI" w:eastAsia="Times New Roman" w:hAnsi="Segoe UI" w:cs="Segoe UI"/>
          <w:color w:val="000000"/>
          <w:sz w:val="21"/>
          <w:szCs w:val="21"/>
        </w:rPr>
        <w:t> is to be used in place of </w:t>
      </w:r>
      <w:r w:rsidRPr="007738E0">
        <w:rPr>
          <w:rFonts w:ascii="Consolas" w:eastAsia="Times New Roman" w:hAnsi="Consolas" w:cs="Courier New"/>
          <w:color w:val="000000"/>
          <w:sz w:val="20"/>
          <w:szCs w:val="20"/>
        </w:rPr>
        <w:t>&lt;body&gt;...&lt;body&gt;</w:t>
      </w:r>
      <w:r w:rsidRPr="007738E0">
        <w:rPr>
          <w:rFonts w:ascii="Segoe UI" w:eastAsia="Times New Roman" w:hAnsi="Segoe UI" w:cs="Segoe UI"/>
          <w:color w:val="000000"/>
          <w:sz w:val="21"/>
          <w:szCs w:val="21"/>
        </w:rPr>
        <w:t> tag. i.e., there should not have an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tag in the document with </w:t>
      </w:r>
      <w:r w:rsidRPr="007738E0">
        <w:rPr>
          <w:rFonts w:ascii="Consolas" w:eastAsia="Times New Roman" w:hAnsi="Consolas" w:cs="Courier New"/>
          <w:color w:val="000000"/>
          <w:sz w:val="20"/>
          <w:szCs w:val="20"/>
        </w:rPr>
        <w:t>&lt;frameset&gt;</w:t>
      </w:r>
      <w:r w:rsidRPr="007738E0">
        <w:rPr>
          <w:rFonts w:ascii="Segoe UI" w:eastAsia="Times New Roman" w:hAnsi="Segoe UI" w:cs="Segoe UI"/>
          <w:color w:val="000000"/>
          <w:sz w:val="21"/>
          <w:szCs w:val="21"/>
        </w:rPr>
        <w:t>.</w:t>
      </w:r>
    </w:p>
    <w:p w14:paraId="72AA9653"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w:t>
      </w:r>
    </w:p>
    <w:p w14:paraId="1555D27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&lt;frameset rows="</w:t>
      </w:r>
      <w:r w:rsidRPr="007738E0">
        <w:rPr>
          <w:rFonts w:ascii="Consolas" w:eastAsia="Times New Roman" w:hAnsi="Consolas" w:cs="Courier New"/>
          <w:i/>
          <w:iCs/>
          <w:color w:val="000000"/>
          <w:sz w:val="20"/>
          <w:szCs w:val="20"/>
        </w:rPr>
        <w:t>list-of-row-sizes</w:t>
      </w:r>
      <w:r w:rsidRPr="007738E0">
        <w:rPr>
          <w:rFonts w:ascii="Consolas" w:eastAsia="Times New Roman" w:hAnsi="Consolas" w:cs="Courier New"/>
          <w:color w:val="000000"/>
          <w:sz w:val="20"/>
          <w:szCs w:val="20"/>
        </w:rPr>
        <w:t>"&gt;</w:t>
      </w:r>
    </w:p>
    <w:p w14:paraId="18789AE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frame-declarations</w:t>
      </w:r>
      <w:r w:rsidRPr="007738E0">
        <w:rPr>
          <w:rFonts w:ascii="Consolas" w:eastAsia="Times New Roman" w:hAnsi="Consolas" w:cs="Courier New"/>
          <w:color w:val="000000"/>
          <w:sz w:val="20"/>
          <w:szCs w:val="20"/>
        </w:rPr>
        <w:t>...</w:t>
      </w:r>
    </w:p>
    <w:p w14:paraId="65DBE1D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&lt;/frameset&gt;</w:t>
      </w:r>
    </w:p>
    <w:p w14:paraId="3F74D9D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00D5DEE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&lt;frameset cols="</w:t>
      </w:r>
      <w:r w:rsidRPr="007738E0">
        <w:rPr>
          <w:rFonts w:ascii="Consolas" w:eastAsia="Times New Roman" w:hAnsi="Consolas" w:cs="Courier New"/>
          <w:i/>
          <w:iCs/>
          <w:color w:val="000000"/>
          <w:sz w:val="20"/>
          <w:szCs w:val="20"/>
        </w:rPr>
        <w:t>list-of-column-sizes</w:t>
      </w:r>
      <w:r w:rsidRPr="007738E0">
        <w:rPr>
          <w:rFonts w:ascii="Consolas" w:eastAsia="Times New Roman" w:hAnsi="Consolas" w:cs="Courier New"/>
          <w:color w:val="000000"/>
          <w:sz w:val="20"/>
          <w:szCs w:val="20"/>
        </w:rPr>
        <w:t>"&gt;</w:t>
      </w:r>
    </w:p>
    <w:p w14:paraId="27D611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frame-declarations</w:t>
      </w:r>
      <w:r w:rsidRPr="007738E0">
        <w:rPr>
          <w:rFonts w:ascii="Consolas" w:eastAsia="Times New Roman" w:hAnsi="Consolas" w:cs="Courier New"/>
          <w:color w:val="000000"/>
          <w:sz w:val="20"/>
          <w:szCs w:val="20"/>
        </w:rPr>
        <w:t>...</w:t>
      </w:r>
    </w:p>
    <w:p w14:paraId="5A67489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&lt;/frameset&gt;</w:t>
      </w:r>
    </w:p>
    <w:p w14:paraId="4758542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Attributes:</w:t>
      </w:r>
    </w:p>
    <w:p w14:paraId="22A06FF9" w14:textId="77777777" w:rsidR="007738E0" w:rsidRPr="007738E0" w:rsidRDefault="007738E0" w:rsidP="007738E0">
      <w:pPr>
        <w:numPr>
          <w:ilvl w:val="0"/>
          <w:numId w:val="72"/>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rows|cols="</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 </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n</w:t>
      </w:r>
      <w:r w:rsidRPr="007738E0">
        <w:rPr>
          <w:rFonts w:ascii="Consolas" w:eastAsia="Times New Roman" w:hAnsi="Consolas" w:cs="Courier New"/>
          <w:color w:val="000000"/>
          <w:sz w:val="20"/>
          <w:szCs w:val="20"/>
        </w:rPr>
        <w:t>%|*, ..."</w:t>
      </w:r>
      <w:r w:rsidRPr="007738E0">
        <w:rPr>
          <w:rFonts w:ascii="Segoe UI" w:eastAsia="Times New Roman" w:hAnsi="Segoe UI" w:cs="Segoe UI"/>
          <w:color w:val="000000"/>
          <w:sz w:val="21"/>
          <w:szCs w:val="21"/>
        </w:rPr>
        <w:t>: a list of frame sizes in pixels or percentage separated by commas. Wildcard "</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can be used to indicate the remaining space.</w:t>
      </w:r>
    </w:p>
    <w:p w14:paraId="7FF4723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5FCE316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&lt;frameset rows="100, 20%, 150, *"&gt;</w:t>
      </w:r>
    </w:p>
    <w:p w14:paraId="044AD1E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i/>
          <w:iCs/>
          <w:color w:val="000000"/>
          <w:sz w:val="20"/>
          <w:szCs w:val="20"/>
        </w:rPr>
        <w:t>frame-declarations</w:t>
      </w:r>
      <w:r w:rsidRPr="007738E0">
        <w:rPr>
          <w:rFonts w:ascii="Consolas" w:eastAsia="Times New Roman" w:hAnsi="Consolas" w:cs="Courier New"/>
          <w:color w:val="000000"/>
          <w:sz w:val="20"/>
          <w:szCs w:val="20"/>
        </w:rPr>
        <w:t xml:space="preserve">... </w:t>
      </w:r>
    </w:p>
    <w:p w14:paraId="45626F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&lt;/frameset&gt;</w:t>
      </w:r>
    </w:p>
    <w:p w14:paraId="6C687EE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Divide the window into four rows of sizes: 100 pixels, 20% of the screen, 150 pixels, and the remaining space.</w:t>
      </w:r>
    </w:p>
    <w:p w14:paraId="7FD9B69D"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Individual Frame </w:t>
      </w:r>
      <w:r w:rsidRPr="007738E0">
        <w:rPr>
          <w:rFonts w:ascii="Consolas" w:eastAsia="Times New Roman" w:hAnsi="Consolas" w:cs="Segoe UI"/>
          <w:b/>
          <w:bCs/>
          <w:color w:val="444444"/>
          <w:spacing w:val="15"/>
          <w:sz w:val="23"/>
          <w:szCs w:val="23"/>
        </w:rPr>
        <w:t>&lt;frame /&gt;</w:t>
      </w:r>
    </w:p>
    <w:p w14:paraId="5E3F9C8B"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Declare each individual frame, and place the HTML document.</w:t>
      </w:r>
    </w:p>
    <w:p w14:paraId="496575E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w:t>
      </w:r>
    </w:p>
    <w:p w14:paraId="5469375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w:t>
      </w:r>
    </w:p>
    <w:p w14:paraId="637C302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b/>
          <w:bCs/>
          <w:color w:val="000000"/>
          <w:sz w:val="20"/>
          <w:szCs w:val="20"/>
        </w:rPr>
        <w:t>src="</w:t>
      </w:r>
      <w:r w:rsidRPr="007738E0">
        <w:rPr>
          <w:rFonts w:ascii="Consolas" w:eastAsia="Times New Roman" w:hAnsi="Consolas" w:cs="Courier New"/>
          <w:b/>
          <w:bCs/>
          <w:i/>
          <w:iCs/>
          <w:color w:val="000000"/>
          <w:sz w:val="20"/>
          <w:szCs w:val="20"/>
        </w:rPr>
        <w:t>url</w:t>
      </w:r>
      <w:r w:rsidRPr="007738E0">
        <w:rPr>
          <w:rFonts w:ascii="Consolas" w:eastAsia="Times New Roman" w:hAnsi="Consolas" w:cs="Courier New"/>
          <w:b/>
          <w:bCs/>
          <w:color w:val="000000"/>
          <w:sz w:val="20"/>
          <w:szCs w:val="20"/>
        </w:rPr>
        <w:t>"</w:t>
      </w:r>
    </w:p>
    <w:p w14:paraId="2E5079E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name="</w:t>
      </w:r>
      <w:r w:rsidRPr="007738E0">
        <w:rPr>
          <w:rFonts w:ascii="Consolas" w:eastAsia="Times New Roman" w:hAnsi="Consolas" w:cs="Courier New"/>
          <w:i/>
          <w:iCs/>
          <w:color w:val="000000"/>
          <w:sz w:val="20"/>
          <w:szCs w:val="20"/>
        </w:rPr>
        <w:t>frame-name</w:t>
      </w:r>
      <w:r w:rsidRPr="007738E0">
        <w:rPr>
          <w:rFonts w:ascii="Consolas" w:eastAsia="Times New Roman" w:hAnsi="Consolas" w:cs="Courier New"/>
          <w:color w:val="000000"/>
          <w:sz w:val="20"/>
          <w:szCs w:val="20"/>
        </w:rPr>
        <w:t>"</w:t>
      </w:r>
    </w:p>
    <w:p w14:paraId="606140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noresize</w:t>
      </w:r>
    </w:p>
    <w:p w14:paraId="0DFBEC3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frameborder="0|1"</w:t>
      </w:r>
    </w:p>
    <w:p w14:paraId="14A0F37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scrolling="yes|no|auto" /&gt;</w:t>
      </w:r>
    </w:p>
    <w:p w14:paraId="7DA9B42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Attributes:</w:t>
      </w:r>
    </w:p>
    <w:p w14:paraId="72717A1C" w14:textId="77777777" w:rsidR="007738E0" w:rsidRPr="007738E0" w:rsidRDefault="007738E0" w:rsidP="007738E0">
      <w:pPr>
        <w:numPr>
          <w:ilvl w:val="0"/>
          <w:numId w:val="7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src:="</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w:t>
      </w:r>
      <w:r w:rsidRPr="007738E0">
        <w:rPr>
          <w:rFonts w:ascii="Segoe UI" w:eastAsia="Times New Roman" w:hAnsi="Segoe UI" w:cs="Segoe UI"/>
          <w:color w:val="000000"/>
          <w:sz w:val="21"/>
          <w:szCs w:val="21"/>
        </w:rPr>
        <w:t>: provides the URL of the document to be displayed inside this frame.</w:t>
      </w:r>
    </w:p>
    <w:p w14:paraId="06666FB3" w14:textId="77777777" w:rsidR="007738E0" w:rsidRPr="007738E0" w:rsidRDefault="007738E0" w:rsidP="007738E0">
      <w:pPr>
        <w:numPr>
          <w:ilvl w:val="0"/>
          <w:numId w:val="7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specifies an unique identifier, to be used as the target of other tags, such as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&lt;form&gt;</w:t>
      </w:r>
      <w:r w:rsidRPr="007738E0">
        <w:rPr>
          <w:rFonts w:ascii="Segoe UI" w:eastAsia="Times New Roman" w:hAnsi="Segoe UI" w:cs="Segoe UI"/>
          <w:color w:val="000000"/>
          <w:sz w:val="21"/>
          <w:szCs w:val="21"/>
        </w:rPr>
        <w:t>.</w:t>
      </w:r>
    </w:p>
    <w:p w14:paraId="22D7CC51" w14:textId="77777777" w:rsidR="007738E0" w:rsidRPr="007738E0" w:rsidRDefault="007738E0" w:rsidP="007738E0">
      <w:pPr>
        <w:numPr>
          <w:ilvl w:val="0"/>
          <w:numId w:val="7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noresize</w:t>
      </w:r>
      <w:r w:rsidRPr="007738E0">
        <w:rPr>
          <w:rFonts w:ascii="Segoe UI" w:eastAsia="Times New Roman" w:hAnsi="Segoe UI" w:cs="Segoe UI"/>
          <w:color w:val="000000"/>
          <w:sz w:val="21"/>
          <w:szCs w:val="21"/>
        </w:rPr>
        <w:t>: suppresses resizing by dragging of border.</w:t>
      </w:r>
    </w:p>
    <w:p w14:paraId="4BC6124C" w14:textId="77777777" w:rsidR="007738E0" w:rsidRPr="007738E0" w:rsidRDefault="007738E0" w:rsidP="007738E0">
      <w:pPr>
        <w:numPr>
          <w:ilvl w:val="0"/>
          <w:numId w:val="7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frameborder</w:t>
      </w:r>
      <w:r w:rsidRPr="007738E0">
        <w:rPr>
          <w:rFonts w:ascii="Segoe UI" w:eastAsia="Times New Roman" w:hAnsi="Segoe UI" w:cs="Segoe UI"/>
          <w:color w:val="000000"/>
          <w:sz w:val="21"/>
          <w:szCs w:val="21"/>
        </w:rPr>
        <w:t>: sets to 1 to show the border, 0 to suppress.</w:t>
      </w:r>
    </w:p>
    <w:p w14:paraId="08B8C368" w14:textId="77777777" w:rsidR="007738E0" w:rsidRPr="007738E0" w:rsidRDefault="007738E0" w:rsidP="007738E0">
      <w:pPr>
        <w:numPr>
          <w:ilvl w:val="0"/>
          <w:numId w:val="73"/>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scrolling</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yes</w:t>
      </w:r>
      <w:r w:rsidRPr="007738E0">
        <w:rPr>
          <w:rFonts w:ascii="Segoe UI" w:eastAsia="Times New Roman" w:hAnsi="Segoe UI" w:cs="Segoe UI"/>
          <w:color w:val="000000"/>
          <w:sz w:val="21"/>
          <w:szCs w:val="21"/>
        </w:rPr>
        <w:t>" to show scrollbars and allow scrolling; "</w:t>
      </w:r>
      <w:r w:rsidRPr="007738E0">
        <w:rPr>
          <w:rFonts w:ascii="Consolas" w:eastAsia="Times New Roman" w:hAnsi="Consolas" w:cs="Courier New"/>
          <w:color w:val="000000"/>
          <w:sz w:val="20"/>
          <w:szCs w:val="20"/>
        </w:rPr>
        <w:t>no</w:t>
      </w:r>
      <w:r w:rsidRPr="007738E0">
        <w:rPr>
          <w:rFonts w:ascii="Segoe UI" w:eastAsia="Times New Roman" w:hAnsi="Segoe UI" w:cs="Segoe UI"/>
          <w:color w:val="000000"/>
          <w:sz w:val="21"/>
          <w:szCs w:val="21"/>
        </w:rPr>
        <w:t>" to suppress scrolling; and "</w:t>
      </w:r>
      <w:r w:rsidRPr="007738E0">
        <w:rPr>
          <w:rFonts w:ascii="Consolas" w:eastAsia="Times New Roman" w:hAnsi="Consolas" w:cs="Courier New"/>
          <w:color w:val="000000"/>
          <w:sz w:val="20"/>
          <w:szCs w:val="20"/>
        </w:rPr>
        <w:t>auto</w:t>
      </w:r>
      <w:r w:rsidRPr="007738E0">
        <w:rPr>
          <w:rFonts w:ascii="Segoe UI" w:eastAsia="Times New Roman" w:hAnsi="Segoe UI" w:cs="Segoe UI"/>
          <w:color w:val="000000"/>
          <w:sz w:val="21"/>
          <w:szCs w:val="21"/>
        </w:rPr>
        <w:t>" to let the browser to decide (e.g., auto-hide).</w:t>
      </w:r>
    </w:p>
    <w:p w14:paraId="332D1F6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Divide the screen into 3 frames, top, left and right.</w:t>
      </w:r>
    </w:p>
    <w:p w14:paraId="651BB71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&lt;frameset rows="50, *"&gt;</w:t>
      </w:r>
    </w:p>
    <w:p w14:paraId="734B0DE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&lt;frame src="navigation.html" name="navigation" noresize&gt;</w:t>
      </w:r>
    </w:p>
    <w:p w14:paraId="2160FAA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&lt;frameset cols="100, *"&gt;</w:t>
      </w:r>
    </w:p>
    <w:p w14:paraId="207CF19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&lt;frame src="summary.html" name="summary"&gt;</w:t>
      </w:r>
    </w:p>
    <w:p w14:paraId="744D4A0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&lt;frame src="detail.html" name="detail"&gt;</w:t>
      </w:r>
    </w:p>
    <w:p w14:paraId="541CF6E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&lt;/frameset&gt;</w:t>
      </w:r>
    </w:p>
    <w:p w14:paraId="763812F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&lt;/frameset&gt;</w:t>
      </w:r>
    </w:p>
    <w:p w14:paraId="603B956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Targeting Named Frame</w:t>
      </w:r>
    </w:p>
    <w:p w14:paraId="68DF289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control which frame to receive the content of a hyperlink, you could include the </w:t>
      </w:r>
      <w:r w:rsidRPr="007738E0">
        <w:rPr>
          <w:rFonts w:ascii="Consolas" w:eastAsia="Times New Roman" w:hAnsi="Consolas" w:cs="Courier New"/>
          <w:color w:val="000000"/>
          <w:sz w:val="20"/>
          <w:szCs w:val="20"/>
        </w:rPr>
        <w:t>target</w:t>
      </w:r>
      <w:r w:rsidRPr="007738E0">
        <w:rPr>
          <w:rFonts w:ascii="Segoe UI" w:eastAsia="Times New Roman" w:hAnsi="Segoe UI" w:cs="Segoe UI"/>
          <w:color w:val="000000"/>
          <w:sz w:val="21"/>
          <w:szCs w:val="21"/>
        </w:rPr>
        <w:t> attribute in the </w:t>
      </w:r>
      <w:r w:rsidRPr="007738E0">
        <w:rPr>
          <w:rFonts w:ascii="Consolas" w:eastAsia="Times New Roman" w:hAnsi="Consolas" w:cs="Courier New"/>
          <w:color w:val="000000"/>
          <w:sz w:val="20"/>
          <w:szCs w:val="20"/>
        </w:rPr>
        <w:t>&lt;a&gt;</w:t>
      </w:r>
      <w:r w:rsidRPr="007738E0">
        <w:rPr>
          <w:rFonts w:ascii="Segoe UI" w:eastAsia="Times New Roman" w:hAnsi="Segoe UI" w:cs="Segoe UI"/>
          <w:color w:val="000000"/>
          <w:sz w:val="21"/>
          <w:szCs w:val="21"/>
        </w:rPr>
        <w:t> tag. Using the previous example, a hyperlink in the "</w:t>
      </w:r>
      <w:r w:rsidRPr="007738E0">
        <w:rPr>
          <w:rFonts w:ascii="Consolas" w:eastAsia="Times New Roman" w:hAnsi="Consolas" w:cs="Courier New"/>
          <w:color w:val="000000"/>
          <w:sz w:val="20"/>
          <w:szCs w:val="20"/>
        </w:rPr>
        <w:t>navigation</w:t>
      </w:r>
      <w:r w:rsidRPr="007738E0">
        <w:rPr>
          <w:rFonts w:ascii="Segoe UI" w:eastAsia="Times New Roman" w:hAnsi="Segoe UI" w:cs="Segoe UI"/>
          <w:color w:val="000000"/>
          <w:sz w:val="21"/>
          <w:szCs w:val="21"/>
        </w:rPr>
        <w:t>" frame targeting the "</w:t>
      </w:r>
      <w:r w:rsidRPr="007738E0">
        <w:rPr>
          <w:rFonts w:ascii="Consolas" w:eastAsia="Times New Roman" w:hAnsi="Consolas" w:cs="Courier New"/>
          <w:color w:val="000000"/>
          <w:sz w:val="20"/>
          <w:szCs w:val="20"/>
        </w:rPr>
        <w:t>detail</w:t>
      </w:r>
      <w:r w:rsidRPr="007738E0">
        <w:rPr>
          <w:rFonts w:ascii="Segoe UI" w:eastAsia="Times New Roman" w:hAnsi="Segoe UI" w:cs="Segoe UI"/>
          <w:color w:val="000000"/>
          <w:sz w:val="21"/>
          <w:szCs w:val="21"/>
        </w:rPr>
        <w:t>" frame is:</w:t>
      </w:r>
    </w:p>
    <w:p w14:paraId="542628F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&lt;a href="chapter5.html" </w:t>
      </w:r>
      <w:r w:rsidRPr="007738E0">
        <w:rPr>
          <w:rFonts w:ascii="Consolas" w:eastAsia="Times New Roman" w:hAnsi="Consolas" w:cs="Courier New"/>
          <w:color w:val="E31B23"/>
          <w:sz w:val="20"/>
          <w:szCs w:val="20"/>
        </w:rPr>
        <w:t>target="detail"</w:t>
      </w:r>
      <w:r w:rsidRPr="007738E0">
        <w:rPr>
          <w:rFonts w:ascii="Consolas" w:eastAsia="Times New Roman" w:hAnsi="Consolas" w:cs="Courier New"/>
          <w:color w:val="000000"/>
          <w:sz w:val="20"/>
          <w:szCs w:val="20"/>
        </w:rPr>
        <w:t>&gt;Chapter 5&lt;/a&gt;</w:t>
      </w:r>
    </w:p>
    <w:p w14:paraId="56FD5C79"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all the links in the "</w:t>
      </w:r>
      <w:r w:rsidRPr="007738E0">
        <w:rPr>
          <w:rFonts w:ascii="Consolas" w:eastAsia="Times New Roman" w:hAnsi="Consolas" w:cs="Courier New"/>
          <w:color w:val="000000"/>
          <w:sz w:val="20"/>
          <w:szCs w:val="20"/>
        </w:rPr>
        <w:t>navigation</w:t>
      </w:r>
      <w:r w:rsidRPr="007738E0">
        <w:rPr>
          <w:rFonts w:ascii="Segoe UI" w:eastAsia="Times New Roman" w:hAnsi="Segoe UI" w:cs="Segoe UI"/>
          <w:color w:val="000000"/>
          <w:sz w:val="21"/>
          <w:szCs w:val="21"/>
        </w:rPr>
        <w:t>" frame are targeting the "</w:t>
      </w:r>
      <w:r w:rsidRPr="007738E0">
        <w:rPr>
          <w:rFonts w:ascii="Consolas" w:eastAsia="Times New Roman" w:hAnsi="Consolas" w:cs="Courier New"/>
          <w:color w:val="000000"/>
          <w:sz w:val="20"/>
          <w:szCs w:val="20"/>
        </w:rPr>
        <w:t>detail</w:t>
      </w:r>
      <w:r w:rsidRPr="007738E0">
        <w:rPr>
          <w:rFonts w:ascii="Segoe UI" w:eastAsia="Times New Roman" w:hAnsi="Segoe UI" w:cs="Segoe UI"/>
          <w:color w:val="000000"/>
          <w:sz w:val="21"/>
          <w:szCs w:val="21"/>
        </w:rPr>
        <w:t>" frame, you can use the </w:t>
      </w:r>
      <w:r w:rsidRPr="007738E0">
        <w:rPr>
          <w:rFonts w:ascii="Consolas" w:eastAsia="Times New Roman" w:hAnsi="Consolas" w:cs="Courier New"/>
          <w:color w:val="000000"/>
          <w:sz w:val="20"/>
          <w:szCs w:val="20"/>
        </w:rPr>
        <w:t>&lt;base&gt;</w:t>
      </w:r>
      <w:r w:rsidRPr="007738E0">
        <w:rPr>
          <w:rFonts w:ascii="Segoe UI" w:eastAsia="Times New Roman" w:hAnsi="Segoe UI" w:cs="Segoe UI"/>
          <w:color w:val="000000"/>
          <w:sz w:val="21"/>
          <w:szCs w:val="21"/>
        </w:rPr>
        <w:t> tag (in the HEAD section) to set up a global target reference:</w:t>
      </w:r>
    </w:p>
    <w:p w14:paraId="50D16D4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&lt;!-- navigation.html --&gt;</w:t>
      </w:r>
    </w:p>
    <w:p w14:paraId="0D59A5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4328DA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&lt;title&gt;navigation bar&lt;/title&gt;</w:t>
      </w:r>
    </w:p>
    <w:p w14:paraId="1142816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&lt;base target="detail"&gt;</w:t>
      </w:r>
    </w:p>
    <w:p w14:paraId="3F6A8A2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7543F10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As mentioned, frames has gone out of favor these day. The HTML5 introduced new elements such as </w:t>
      </w:r>
      <w:r w:rsidRPr="007738E0">
        <w:rPr>
          <w:rFonts w:ascii="Consolas" w:eastAsia="Times New Roman" w:hAnsi="Consolas" w:cs="Courier New"/>
          <w:color w:val="000000"/>
          <w:sz w:val="20"/>
          <w:szCs w:val="20"/>
        </w:rPr>
        <w:t>&lt;header&gt;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&lt;footer&gt;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&lt;section&gt;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&lt;nav&gt;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&lt;article&gt;</w:t>
      </w:r>
      <w:r w:rsidRPr="007738E0">
        <w:rPr>
          <w:rFonts w:ascii="Segoe UI" w:eastAsia="Times New Roman" w:hAnsi="Segoe UI" w:cs="Segoe UI"/>
          <w:color w:val="000000"/>
          <w:sz w:val="21"/>
          <w:szCs w:val="21"/>
        </w:rPr>
        <w:t> to help you in organizing your web page, instead of using frame, division, or table.</w:t>
      </w:r>
    </w:p>
    <w:p w14:paraId="4A82B67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No Frame </w:t>
      </w:r>
      <w:r w:rsidRPr="007738E0">
        <w:rPr>
          <w:rFonts w:ascii="Consolas" w:eastAsia="Times New Roman" w:hAnsi="Consolas" w:cs="Segoe UI"/>
          <w:b/>
          <w:bCs/>
          <w:color w:val="444444"/>
          <w:spacing w:val="15"/>
          <w:sz w:val="23"/>
          <w:szCs w:val="23"/>
        </w:rPr>
        <w:t>&lt;noframe&gt;...&lt;/noframe&gt;</w:t>
      </w:r>
    </w:p>
    <w:p w14:paraId="139DF4A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Provides an alternative text if the browser does not support framed layout. </w:t>
      </w:r>
      <w:r w:rsidRPr="007738E0">
        <w:rPr>
          <w:rFonts w:ascii="Consolas" w:eastAsia="Times New Roman" w:hAnsi="Consolas" w:cs="Courier New"/>
          <w:color w:val="000000"/>
          <w:sz w:val="20"/>
          <w:szCs w:val="20"/>
        </w:rPr>
        <w:t>&lt;noframe&gt;</w:t>
      </w:r>
      <w:r w:rsidRPr="007738E0">
        <w:rPr>
          <w:rFonts w:ascii="Segoe UI" w:eastAsia="Times New Roman" w:hAnsi="Segoe UI" w:cs="Segoe UI"/>
          <w:color w:val="000000"/>
          <w:sz w:val="21"/>
          <w:szCs w:val="21"/>
        </w:rPr>
        <w:t> must be placed within a </w:t>
      </w:r>
      <w:r w:rsidRPr="007738E0">
        <w:rPr>
          <w:rFonts w:ascii="Consolas" w:eastAsia="Times New Roman" w:hAnsi="Consolas" w:cs="Courier New"/>
          <w:color w:val="000000"/>
          <w:sz w:val="20"/>
          <w:szCs w:val="20"/>
        </w:rPr>
        <w:t>&lt;frameset&gt;</w:t>
      </w:r>
      <w:r w:rsidRPr="007738E0">
        <w:rPr>
          <w:rFonts w:ascii="Segoe UI" w:eastAsia="Times New Roman" w:hAnsi="Segoe UI" w:cs="Segoe UI"/>
          <w:color w:val="000000"/>
          <w:sz w:val="21"/>
          <w:szCs w:val="21"/>
        </w:rPr>
        <w:t>.</w:t>
      </w:r>
    </w:p>
    <w:p w14:paraId="2DC072B5"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 (Container tag):</w:t>
      </w:r>
    </w:p>
    <w:p w14:paraId="4AFD45C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&lt;noframe&gt;...</w:t>
      </w:r>
      <w:r w:rsidRPr="007738E0">
        <w:rPr>
          <w:rFonts w:ascii="Consolas" w:eastAsia="Times New Roman" w:hAnsi="Consolas" w:cs="Courier New"/>
          <w:i/>
          <w:iCs/>
          <w:color w:val="000000"/>
          <w:sz w:val="20"/>
          <w:szCs w:val="20"/>
        </w:rPr>
        <w:t>alternative-text</w:t>
      </w:r>
      <w:r w:rsidRPr="007738E0">
        <w:rPr>
          <w:rFonts w:ascii="Consolas" w:eastAsia="Times New Roman" w:hAnsi="Consolas" w:cs="Courier New"/>
          <w:color w:val="000000"/>
          <w:sz w:val="20"/>
          <w:szCs w:val="20"/>
        </w:rPr>
        <w:t>...&lt;/noframe&gt;</w:t>
      </w:r>
    </w:p>
    <w:p w14:paraId="716A835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Iframe (Inline Frame or Internal Frame) </w:t>
      </w:r>
      <w:r w:rsidRPr="007738E0">
        <w:rPr>
          <w:rFonts w:ascii="Consolas" w:eastAsia="Times New Roman" w:hAnsi="Consolas" w:cs="Segoe UI"/>
          <w:b/>
          <w:bCs/>
          <w:color w:val="444444"/>
          <w:spacing w:val="15"/>
          <w:sz w:val="23"/>
          <w:szCs w:val="23"/>
        </w:rPr>
        <w:t>&lt;iframe&gt;...&lt;/iframe&gt;</w:t>
      </w:r>
    </w:p>
    <w:p w14:paraId="1E3E56B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Place an inline frame on the browser window. An iframe is a frame that can be embedded within a regular HTML page, which contains a separate and complete HTML document, set via its </w:t>
      </w:r>
      <w:r w:rsidRPr="007738E0">
        <w:rPr>
          <w:rFonts w:ascii="Consolas" w:eastAsia="Times New Roman" w:hAnsi="Consolas" w:cs="Courier New"/>
          <w:color w:val="000000"/>
          <w:sz w:val="20"/>
          <w:szCs w:val="20"/>
        </w:rPr>
        <w:t>src</w:t>
      </w:r>
      <w:r w:rsidRPr="007738E0">
        <w:rPr>
          <w:rFonts w:ascii="Segoe UI" w:eastAsia="Times New Roman" w:hAnsi="Segoe UI" w:cs="Segoe UI"/>
          <w:color w:val="000000"/>
          <w:sz w:val="21"/>
          <w:szCs w:val="21"/>
        </w:rPr>
        <w:t> attribute.</w:t>
      </w:r>
    </w:p>
    <w:p w14:paraId="58923CF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 (Container tag):</w:t>
      </w:r>
    </w:p>
    <w:p w14:paraId="7D38D0C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&lt;iframe </w:t>
      </w:r>
    </w:p>
    <w:p w14:paraId="07AF2DD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src="</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w:t>
      </w:r>
    </w:p>
    <w:p w14:paraId="667ED4E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name="</w:t>
      </w:r>
      <w:r w:rsidRPr="007738E0">
        <w:rPr>
          <w:rFonts w:ascii="Consolas" w:eastAsia="Times New Roman" w:hAnsi="Consolas" w:cs="Courier New"/>
          <w:i/>
          <w:iCs/>
          <w:color w:val="000000"/>
          <w:sz w:val="20"/>
          <w:szCs w:val="20"/>
        </w:rPr>
        <w:t>frame-name</w:t>
      </w:r>
      <w:r w:rsidRPr="007738E0">
        <w:rPr>
          <w:rFonts w:ascii="Consolas" w:eastAsia="Times New Roman" w:hAnsi="Consolas" w:cs="Courier New"/>
          <w:color w:val="000000"/>
          <w:sz w:val="20"/>
          <w:szCs w:val="20"/>
        </w:rPr>
        <w:t>"</w:t>
      </w:r>
    </w:p>
    <w:p w14:paraId="2ABA20B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frameborder="0|1"</w:t>
      </w:r>
    </w:p>
    <w:p w14:paraId="4186104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scrolling="yes|no|auto"&gt;</w:t>
      </w:r>
    </w:p>
    <w:p w14:paraId="4F2B610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...alternative-text...</w:t>
      </w:r>
    </w:p>
    <w:p w14:paraId="4E3690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&lt;/iframe&gt;</w:t>
      </w:r>
    </w:p>
    <w:p w14:paraId="1E403CC1"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could use CSS to position and style the iframe. Iframe is used extensively by JavaScript and Ajax.</w:t>
      </w:r>
    </w:p>
    <w:p w14:paraId="21677448"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18E4C287"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8.3  Embedding Programs</w:t>
      </w:r>
    </w:p>
    <w:p w14:paraId="1B077CC0"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Client-side programs such as Java Applets, MS ActiveX controls, JavaScript, VBScript, Flash, can be embedded inside an HTML document. These programs will be downloaded from the server and executed inside the browser. The browser supports the execution of client-side programs via a built-in processor or plug-in (e.g., the Java JRE Plug-in, Flash player plug-in).</w:t>
      </w:r>
    </w:p>
    <w:p w14:paraId="0949A513"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markup tags involved here are:</w:t>
      </w:r>
    </w:p>
    <w:p w14:paraId="694E7CC7" w14:textId="77777777" w:rsidR="007738E0" w:rsidRPr="007738E0" w:rsidRDefault="007738E0" w:rsidP="007738E0">
      <w:pPr>
        <w:numPr>
          <w:ilvl w:val="0"/>
          <w:numId w:val="7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&lt;applet&gt;...&lt;/applet&gt;</w:t>
      </w:r>
      <w:r w:rsidRPr="007738E0">
        <w:rPr>
          <w:rFonts w:ascii="Segoe UI" w:eastAsia="Times New Roman" w:hAnsi="Segoe UI" w:cs="Segoe UI"/>
          <w:color w:val="000000"/>
          <w:sz w:val="21"/>
          <w:szCs w:val="21"/>
        </w:rPr>
        <w:t>: for embedded Java Applets (deprecated in HTML 4 in favor of </w:t>
      </w:r>
      <w:r w:rsidRPr="007738E0">
        <w:rPr>
          <w:rFonts w:ascii="Consolas" w:eastAsia="Times New Roman" w:hAnsi="Consolas" w:cs="Courier New"/>
          <w:color w:val="000000"/>
          <w:sz w:val="20"/>
          <w:szCs w:val="20"/>
        </w:rPr>
        <w:t>&lt;object&gt;</w:t>
      </w:r>
      <w:r w:rsidRPr="007738E0">
        <w:rPr>
          <w:rFonts w:ascii="Segoe UI" w:eastAsia="Times New Roman" w:hAnsi="Segoe UI" w:cs="Segoe UI"/>
          <w:color w:val="000000"/>
          <w:sz w:val="21"/>
          <w:szCs w:val="21"/>
        </w:rPr>
        <w:t> tag).</w:t>
      </w:r>
    </w:p>
    <w:p w14:paraId="0315C4F3" w14:textId="77777777" w:rsidR="007738E0" w:rsidRPr="007738E0" w:rsidRDefault="007738E0" w:rsidP="007738E0">
      <w:pPr>
        <w:numPr>
          <w:ilvl w:val="0"/>
          <w:numId w:val="7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&lt;object&gt;...&lt;/object&gt;</w:t>
      </w:r>
      <w:r w:rsidRPr="007738E0">
        <w:rPr>
          <w:rFonts w:ascii="Segoe UI" w:eastAsia="Times New Roman" w:hAnsi="Segoe UI" w:cs="Segoe UI"/>
          <w:color w:val="000000"/>
          <w:sz w:val="21"/>
          <w:szCs w:val="21"/>
        </w:rPr>
        <w:t>: for embedded an executable programs.</w:t>
      </w:r>
    </w:p>
    <w:p w14:paraId="75314BE8" w14:textId="77777777" w:rsidR="007738E0" w:rsidRPr="007738E0" w:rsidRDefault="007738E0" w:rsidP="007738E0">
      <w:pPr>
        <w:numPr>
          <w:ilvl w:val="0"/>
          <w:numId w:val="74"/>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000000"/>
          <w:sz w:val="21"/>
          <w:szCs w:val="21"/>
        </w:rPr>
        <w:t>&lt;param&gt;</w:t>
      </w:r>
      <w:r w:rsidRPr="007738E0">
        <w:rPr>
          <w:rFonts w:ascii="Segoe UI" w:eastAsia="Times New Roman" w:hAnsi="Segoe UI" w:cs="Segoe UI"/>
          <w:color w:val="000000"/>
          <w:sz w:val="21"/>
          <w:szCs w:val="21"/>
        </w:rPr>
        <w:t>: providing runtime parameters to </w:t>
      </w:r>
      <w:r w:rsidRPr="007738E0">
        <w:rPr>
          <w:rFonts w:ascii="Consolas" w:eastAsia="Times New Roman" w:hAnsi="Consolas" w:cs="Courier New"/>
          <w:color w:val="000000"/>
          <w:sz w:val="20"/>
          <w:szCs w:val="20"/>
        </w:rPr>
        <w:t>&lt;applet&gt;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&lt;object&gt;</w:t>
      </w:r>
      <w:r w:rsidRPr="007738E0">
        <w:rPr>
          <w:rFonts w:ascii="Segoe UI" w:eastAsia="Times New Roman" w:hAnsi="Segoe UI" w:cs="Segoe UI"/>
          <w:color w:val="000000"/>
          <w:sz w:val="21"/>
          <w:szCs w:val="21"/>
        </w:rPr>
        <w:t>.</w:t>
      </w:r>
    </w:p>
    <w:p w14:paraId="7F39F4DF"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Java Applet </w:t>
      </w:r>
      <w:r w:rsidRPr="007738E0">
        <w:rPr>
          <w:rFonts w:ascii="Consolas" w:eastAsia="Times New Roman" w:hAnsi="Consolas" w:cs="Segoe UI"/>
          <w:b/>
          <w:bCs/>
          <w:color w:val="444444"/>
          <w:spacing w:val="15"/>
          <w:sz w:val="23"/>
          <w:szCs w:val="23"/>
        </w:rPr>
        <w:t>&lt;applet&gt;...&lt;/applet&gt;</w:t>
      </w:r>
    </w:p>
    <w:p w14:paraId="6D740E0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Embedding a Java Applet. Deprecated in HTML 4 in favor of </w:t>
      </w:r>
      <w:r w:rsidRPr="007738E0">
        <w:rPr>
          <w:rFonts w:ascii="Consolas" w:eastAsia="Times New Roman" w:hAnsi="Consolas" w:cs="Courier New"/>
          <w:color w:val="000000"/>
          <w:sz w:val="20"/>
          <w:szCs w:val="20"/>
        </w:rPr>
        <w:t>&lt;object&gt;</w:t>
      </w:r>
      <w:r w:rsidRPr="007738E0">
        <w:rPr>
          <w:rFonts w:ascii="Segoe UI" w:eastAsia="Times New Roman" w:hAnsi="Segoe UI" w:cs="Segoe UI"/>
          <w:color w:val="000000"/>
          <w:sz w:val="21"/>
          <w:szCs w:val="21"/>
        </w:rPr>
        <w:t>.</w:t>
      </w:r>
    </w:p>
    <w:p w14:paraId="184A84C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 (Container tag):</w:t>
      </w:r>
    </w:p>
    <w:p w14:paraId="7DD55BC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&lt;applet</w:t>
      </w:r>
    </w:p>
    <w:p w14:paraId="7D2DC63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code="</w:t>
      </w:r>
      <w:r w:rsidRPr="007738E0">
        <w:rPr>
          <w:rFonts w:ascii="Consolas" w:eastAsia="Times New Roman" w:hAnsi="Consolas" w:cs="Courier New"/>
          <w:i/>
          <w:iCs/>
          <w:color w:val="000000"/>
          <w:sz w:val="20"/>
          <w:szCs w:val="20"/>
        </w:rPr>
        <w:t>applet-main-class-name</w:t>
      </w:r>
      <w:r w:rsidRPr="007738E0">
        <w:rPr>
          <w:rFonts w:ascii="Consolas" w:eastAsia="Times New Roman" w:hAnsi="Consolas" w:cs="Courier New"/>
          <w:color w:val="000000"/>
          <w:sz w:val="20"/>
          <w:szCs w:val="20"/>
        </w:rPr>
        <w:t>"</w:t>
      </w:r>
    </w:p>
    <w:p w14:paraId="60191FF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archive="</w:t>
      </w:r>
      <w:r w:rsidRPr="007738E0">
        <w:rPr>
          <w:rFonts w:ascii="Consolas" w:eastAsia="Times New Roman" w:hAnsi="Consolas" w:cs="Courier New"/>
          <w:i/>
          <w:iCs/>
          <w:color w:val="000000"/>
          <w:sz w:val="20"/>
          <w:szCs w:val="20"/>
        </w:rPr>
        <w:t>applet-jar-file</w:t>
      </w:r>
      <w:r w:rsidRPr="007738E0">
        <w:rPr>
          <w:rFonts w:ascii="Consolas" w:eastAsia="Times New Roman" w:hAnsi="Consolas" w:cs="Courier New"/>
          <w:color w:val="000000"/>
          <w:sz w:val="20"/>
          <w:szCs w:val="20"/>
        </w:rPr>
        <w:t xml:space="preserve">" </w:t>
      </w:r>
    </w:p>
    <w:p w14:paraId="3EEB27C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object="</w:t>
      </w:r>
      <w:r w:rsidRPr="007738E0">
        <w:rPr>
          <w:rFonts w:ascii="Consolas" w:eastAsia="Times New Roman" w:hAnsi="Consolas" w:cs="Courier New"/>
          <w:i/>
          <w:iCs/>
          <w:color w:val="000000"/>
          <w:sz w:val="20"/>
          <w:szCs w:val="20"/>
        </w:rPr>
        <w:t>serialized-applet-file</w:t>
      </w:r>
      <w:r w:rsidRPr="007738E0">
        <w:rPr>
          <w:rFonts w:ascii="Consolas" w:eastAsia="Times New Roman" w:hAnsi="Consolas" w:cs="Courier New"/>
          <w:color w:val="000000"/>
          <w:sz w:val="20"/>
          <w:szCs w:val="20"/>
        </w:rPr>
        <w:t xml:space="preserve">" </w:t>
      </w:r>
    </w:p>
    <w:p w14:paraId="5E63001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w:t>
      </w:r>
      <w:r w:rsidRPr="007738E0">
        <w:rPr>
          <w:rFonts w:ascii="Consolas" w:eastAsia="Times New Roman" w:hAnsi="Consolas" w:cs="Courier New"/>
          <w:i/>
          <w:iCs/>
          <w:color w:val="000000"/>
          <w:sz w:val="20"/>
          <w:szCs w:val="20"/>
        </w:rPr>
        <w:t>applet-window-width-in-pixels</w:t>
      </w:r>
      <w:r w:rsidRPr="007738E0">
        <w:rPr>
          <w:rFonts w:ascii="Consolas" w:eastAsia="Times New Roman" w:hAnsi="Consolas" w:cs="Courier New"/>
          <w:color w:val="000000"/>
          <w:sz w:val="20"/>
          <w:szCs w:val="20"/>
        </w:rPr>
        <w:t>"</w:t>
      </w:r>
    </w:p>
    <w:p w14:paraId="1706A4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w:t>
      </w:r>
      <w:r w:rsidRPr="007738E0">
        <w:rPr>
          <w:rFonts w:ascii="Consolas" w:eastAsia="Times New Roman" w:hAnsi="Consolas" w:cs="Courier New"/>
          <w:i/>
          <w:iCs/>
          <w:color w:val="000000"/>
          <w:sz w:val="20"/>
          <w:szCs w:val="20"/>
        </w:rPr>
        <w:t>applet-window-height-in-pixels</w:t>
      </w:r>
      <w:r w:rsidRPr="007738E0">
        <w:rPr>
          <w:rFonts w:ascii="Consolas" w:eastAsia="Times New Roman" w:hAnsi="Consolas" w:cs="Courier New"/>
          <w:color w:val="000000"/>
          <w:sz w:val="20"/>
          <w:szCs w:val="20"/>
        </w:rPr>
        <w:t>"</w:t>
      </w:r>
    </w:p>
    <w:p w14:paraId="74E1CD4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codebase="</w:t>
      </w:r>
      <w:r w:rsidRPr="007738E0">
        <w:rPr>
          <w:rFonts w:ascii="Consolas" w:eastAsia="Times New Roman" w:hAnsi="Consolas" w:cs="Courier New"/>
          <w:i/>
          <w:iCs/>
          <w:color w:val="000000"/>
          <w:sz w:val="20"/>
          <w:szCs w:val="20"/>
        </w:rPr>
        <w:t>base-URL-of-the-applet</w:t>
      </w:r>
      <w:r w:rsidRPr="007738E0">
        <w:rPr>
          <w:rFonts w:ascii="Consolas" w:eastAsia="Times New Roman" w:hAnsi="Consolas" w:cs="Courier New"/>
          <w:color w:val="000000"/>
          <w:sz w:val="20"/>
          <w:szCs w:val="20"/>
        </w:rPr>
        <w:t>"</w:t>
      </w:r>
    </w:p>
    <w:p w14:paraId="158C92D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alt="</w:t>
      </w:r>
      <w:r w:rsidRPr="007738E0">
        <w:rPr>
          <w:rFonts w:ascii="Consolas" w:eastAsia="Times New Roman" w:hAnsi="Consolas" w:cs="Courier New"/>
          <w:i/>
          <w:iCs/>
          <w:color w:val="000000"/>
          <w:sz w:val="20"/>
          <w:szCs w:val="20"/>
        </w:rPr>
        <w:t>alternative-text</w:t>
      </w:r>
      <w:r w:rsidRPr="007738E0">
        <w:rPr>
          <w:rFonts w:ascii="Consolas" w:eastAsia="Times New Roman" w:hAnsi="Consolas" w:cs="Courier New"/>
          <w:color w:val="000000"/>
          <w:sz w:val="20"/>
          <w:szCs w:val="20"/>
        </w:rPr>
        <w:t>"&gt;</w:t>
      </w:r>
    </w:p>
    <w:p w14:paraId="4CE9A2D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...alternative-text...</w:t>
      </w:r>
    </w:p>
    <w:p w14:paraId="3A19B5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&lt;/applet&gt;</w:t>
      </w:r>
    </w:p>
    <w:p w14:paraId="0757B893"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Program Object </w:t>
      </w:r>
      <w:r w:rsidRPr="007738E0">
        <w:rPr>
          <w:rFonts w:ascii="Consolas" w:eastAsia="Times New Roman" w:hAnsi="Consolas" w:cs="Segoe UI"/>
          <w:b/>
          <w:bCs/>
          <w:color w:val="444444"/>
          <w:spacing w:val="15"/>
          <w:sz w:val="23"/>
          <w:szCs w:val="23"/>
        </w:rPr>
        <w:t>&lt;object&gt;...&lt;/object&gt;</w:t>
      </w:r>
      <w:r w:rsidRPr="007738E0">
        <w:rPr>
          <w:rFonts w:ascii="Segoe UI" w:eastAsia="Times New Roman" w:hAnsi="Segoe UI" w:cs="Segoe UI"/>
          <w:b/>
          <w:bCs/>
          <w:color w:val="444444"/>
          <w:spacing w:val="15"/>
          <w:sz w:val="23"/>
          <w:szCs w:val="23"/>
        </w:rPr>
        <w:t> and Parameter </w:t>
      </w:r>
      <w:r w:rsidRPr="007738E0">
        <w:rPr>
          <w:rFonts w:ascii="Consolas" w:eastAsia="Times New Roman" w:hAnsi="Consolas" w:cs="Segoe UI"/>
          <w:b/>
          <w:bCs/>
          <w:color w:val="444444"/>
          <w:spacing w:val="15"/>
          <w:sz w:val="23"/>
          <w:szCs w:val="23"/>
        </w:rPr>
        <w:t>&lt;param&gt;</w:t>
      </w:r>
    </w:p>
    <w:p w14:paraId="4B508FA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Embed an executable program and provide the program parameters. </w:t>
      </w:r>
      <w:r w:rsidRPr="007738E0">
        <w:rPr>
          <w:rFonts w:ascii="Consolas" w:eastAsia="Times New Roman" w:hAnsi="Consolas" w:cs="Courier New"/>
          <w:color w:val="000000"/>
          <w:sz w:val="20"/>
          <w:szCs w:val="20"/>
        </w:rPr>
        <w:t>&lt;param&gt;</w:t>
      </w:r>
      <w:r w:rsidRPr="007738E0">
        <w:rPr>
          <w:rFonts w:ascii="Segoe UI" w:eastAsia="Times New Roman" w:hAnsi="Segoe UI" w:cs="Segoe UI"/>
          <w:color w:val="000000"/>
          <w:sz w:val="21"/>
          <w:szCs w:val="21"/>
        </w:rPr>
        <w:t> must be nested inside an </w:t>
      </w:r>
      <w:r w:rsidRPr="007738E0">
        <w:rPr>
          <w:rFonts w:ascii="Consolas" w:eastAsia="Times New Roman" w:hAnsi="Consolas" w:cs="Courier New"/>
          <w:color w:val="000000"/>
          <w:sz w:val="20"/>
          <w:szCs w:val="20"/>
        </w:rPr>
        <w:t>&lt;object&gt;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&lt;applet&gt;</w:t>
      </w:r>
      <w:r w:rsidRPr="007738E0">
        <w:rPr>
          <w:rFonts w:ascii="Segoe UI" w:eastAsia="Times New Roman" w:hAnsi="Segoe UI" w:cs="Segoe UI"/>
          <w:color w:val="000000"/>
          <w:sz w:val="21"/>
          <w:szCs w:val="21"/>
        </w:rPr>
        <w:t>.</w:t>
      </w:r>
    </w:p>
    <w:p w14:paraId="6CA3F8F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 </w:t>
      </w:r>
      <w:r w:rsidRPr="007738E0">
        <w:rPr>
          <w:rFonts w:ascii="Consolas" w:eastAsia="Times New Roman" w:hAnsi="Consolas" w:cs="Courier New"/>
          <w:color w:val="000000"/>
          <w:sz w:val="20"/>
          <w:szCs w:val="20"/>
        </w:rPr>
        <w:t>&lt;object&gt;</w:t>
      </w:r>
      <w:r w:rsidRPr="007738E0">
        <w:rPr>
          <w:rFonts w:ascii="Segoe UI" w:eastAsia="Times New Roman" w:hAnsi="Segoe UI" w:cs="Segoe UI"/>
          <w:color w:val="000000"/>
          <w:sz w:val="21"/>
          <w:szCs w:val="21"/>
        </w:rPr>
        <w:t> (Container tag), </w:t>
      </w:r>
      <w:r w:rsidRPr="007738E0">
        <w:rPr>
          <w:rFonts w:ascii="Consolas" w:eastAsia="Times New Roman" w:hAnsi="Consolas" w:cs="Courier New"/>
          <w:color w:val="000000"/>
          <w:sz w:val="20"/>
          <w:szCs w:val="20"/>
        </w:rPr>
        <w:t>&lt;param&gt;</w:t>
      </w:r>
      <w:r w:rsidRPr="007738E0">
        <w:rPr>
          <w:rFonts w:ascii="Segoe UI" w:eastAsia="Times New Roman" w:hAnsi="Segoe UI" w:cs="Segoe UI"/>
          <w:color w:val="000000"/>
          <w:sz w:val="21"/>
          <w:szCs w:val="21"/>
        </w:rPr>
        <w:t> (Standalone tag):</w:t>
      </w:r>
    </w:p>
    <w:p w14:paraId="6993333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&lt;object</w:t>
      </w:r>
    </w:p>
    <w:p w14:paraId="4F2169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classid="</w:t>
      </w:r>
      <w:r w:rsidRPr="007738E0">
        <w:rPr>
          <w:rFonts w:ascii="Consolas" w:eastAsia="Times New Roman" w:hAnsi="Consolas" w:cs="Courier New"/>
          <w:i/>
          <w:iCs/>
          <w:color w:val="000000"/>
          <w:sz w:val="20"/>
          <w:szCs w:val="20"/>
        </w:rPr>
        <w:t>program-info</w:t>
      </w:r>
      <w:r w:rsidRPr="007738E0">
        <w:rPr>
          <w:rFonts w:ascii="Consolas" w:eastAsia="Times New Roman" w:hAnsi="Consolas" w:cs="Courier New"/>
          <w:color w:val="000000"/>
          <w:sz w:val="20"/>
          <w:szCs w:val="20"/>
        </w:rPr>
        <w:t>"</w:t>
      </w:r>
    </w:p>
    <w:p w14:paraId="4FD6524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codebase="</w:t>
      </w:r>
      <w:r w:rsidRPr="007738E0">
        <w:rPr>
          <w:rFonts w:ascii="Consolas" w:eastAsia="Times New Roman" w:hAnsi="Consolas" w:cs="Courier New"/>
          <w:i/>
          <w:iCs/>
          <w:color w:val="000000"/>
          <w:sz w:val="20"/>
          <w:szCs w:val="20"/>
        </w:rPr>
        <w:t>base-URL-of-the-program</w:t>
      </w:r>
      <w:r w:rsidRPr="007738E0">
        <w:rPr>
          <w:rFonts w:ascii="Consolas" w:eastAsia="Times New Roman" w:hAnsi="Consolas" w:cs="Courier New"/>
          <w:color w:val="000000"/>
          <w:sz w:val="20"/>
          <w:szCs w:val="20"/>
        </w:rPr>
        <w:t>"</w:t>
      </w:r>
    </w:p>
    <w:p w14:paraId="6C1EC21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codetype="</w:t>
      </w:r>
      <w:r w:rsidRPr="007738E0">
        <w:rPr>
          <w:rFonts w:ascii="Consolas" w:eastAsia="Times New Roman" w:hAnsi="Consolas" w:cs="Courier New"/>
          <w:i/>
          <w:iCs/>
          <w:color w:val="000000"/>
          <w:sz w:val="20"/>
          <w:szCs w:val="20"/>
        </w:rPr>
        <w:t>code-mime-type</w:t>
      </w:r>
      <w:r w:rsidRPr="007738E0">
        <w:rPr>
          <w:rFonts w:ascii="Consolas" w:eastAsia="Times New Roman" w:hAnsi="Consolas" w:cs="Courier New"/>
          <w:color w:val="000000"/>
          <w:sz w:val="20"/>
          <w:szCs w:val="20"/>
        </w:rPr>
        <w:t>"</w:t>
      </w:r>
    </w:p>
    <w:p w14:paraId="730989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data="</w:t>
      </w:r>
      <w:r w:rsidRPr="007738E0">
        <w:rPr>
          <w:rFonts w:ascii="Consolas" w:eastAsia="Times New Roman" w:hAnsi="Consolas" w:cs="Courier New"/>
          <w:i/>
          <w:iCs/>
          <w:color w:val="000000"/>
          <w:sz w:val="20"/>
          <w:szCs w:val="20"/>
        </w:rPr>
        <w:t>URL-of-the-data</w:t>
      </w:r>
      <w:r w:rsidRPr="007738E0">
        <w:rPr>
          <w:rFonts w:ascii="Consolas" w:eastAsia="Times New Roman" w:hAnsi="Consolas" w:cs="Courier New"/>
          <w:color w:val="000000"/>
          <w:sz w:val="20"/>
          <w:szCs w:val="20"/>
        </w:rPr>
        <w:t>"</w:t>
      </w:r>
    </w:p>
    <w:p w14:paraId="4FFF4BE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type="</w:t>
      </w:r>
      <w:r w:rsidRPr="007738E0">
        <w:rPr>
          <w:rFonts w:ascii="Consolas" w:eastAsia="Times New Roman" w:hAnsi="Consolas" w:cs="Courier New"/>
          <w:i/>
          <w:iCs/>
          <w:color w:val="000000"/>
          <w:sz w:val="20"/>
          <w:szCs w:val="20"/>
        </w:rPr>
        <w:t>data-mime-type</w:t>
      </w:r>
      <w:r w:rsidRPr="007738E0">
        <w:rPr>
          <w:rFonts w:ascii="Consolas" w:eastAsia="Times New Roman" w:hAnsi="Consolas" w:cs="Courier New"/>
          <w:color w:val="000000"/>
          <w:sz w:val="20"/>
          <w:szCs w:val="20"/>
        </w:rPr>
        <w:t>"</w:t>
      </w:r>
    </w:p>
    <w:p w14:paraId="100FE88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archive="</w:t>
      </w:r>
      <w:r w:rsidRPr="007738E0">
        <w:rPr>
          <w:rFonts w:ascii="Consolas" w:eastAsia="Times New Roman" w:hAnsi="Consolas" w:cs="Courier New"/>
          <w:i/>
          <w:iCs/>
          <w:color w:val="000000"/>
          <w:sz w:val="20"/>
          <w:szCs w:val="20"/>
        </w:rPr>
        <w:t>list-of-archive</w:t>
      </w:r>
      <w:r w:rsidRPr="007738E0">
        <w:rPr>
          <w:rFonts w:ascii="Consolas" w:eastAsia="Times New Roman" w:hAnsi="Consolas" w:cs="Courier New"/>
          <w:color w:val="000000"/>
          <w:sz w:val="20"/>
          <w:szCs w:val="20"/>
        </w:rPr>
        <w:t xml:space="preserve">" </w:t>
      </w:r>
    </w:p>
    <w:p w14:paraId="4D57AC4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usemap="#</w:t>
      </w:r>
      <w:r w:rsidRPr="007738E0">
        <w:rPr>
          <w:rFonts w:ascii="Consolas" w:eastAsia="Times New Roman" w:hAnsi="Consolas" w:cs="Courier New"/>
          <w:i/>
          <w:iCs/>
          <w:color w:val="000000"/>
          <w:sz w:val="20"/>
          <w:szCs w:val="20"/>
        </w:rPr>
        <w:t>map-name</w:t>
      </w:r>
      <w:r w:rsidRPr="007738E0">
        <w:rPr>
          <w:rFonts w:ascii="Consolas" w:eastAsia="Times New Roman" w:hAnsi="Consolas" w:cs="Courier New"/>
          <w:color w:val="000000"/>
          <w:sz w:val="20"/>
          <w:szCs w:val="20"/>
        </w:rPr>
        <w:t xml:space="preserve">" </w:t>
      </w:r>
    </w:p>
    <w:p w14:paraId="3778EC9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tabindex="</w:t>
      </w:r>
      <w:r w:rsidRPr="007738E0">
        <w:rPr>
          <w:rFonts w:ascii="Consolas" w:eastAsia="Times New Roman" w:hAnsi="Consolas" w:cs="Courier New"/>
          <w:i/>
          <w:iCs/>
          <w:color w:val="000000"/>
          <w:sz w:val="20"/>
          <w:szCs w:val="20"/>
        </w:rPr>
        <w:t>tabbing-position</w:t>
      </w:r>
      <w:r w:rsidRPr="007738E0">
        <w:rPr>
          <w:rFonts w:ascii="Consolas" w:eastAsia="Times New Roman" w:hAnsi="Consolas" w:cs="Courier New"/>
          <w:color w:val="000000"/>
          <w:sz w:val="20"/>
          <w:szCs w:val="20"/>
        </w:rPr>
        <w:t>"&gt;</w:t>
      </w:r>
    </w:p>
    <w:p w14:paraId="351964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...alternative-text...</w:t>
      </w:r>
    </w:p>
    <w:p w14:paraId="2A1F2E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&lt;/object&gt;</w:t>
      </w:r>
    </w:p>
    <w:p w14:paraId="0938287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4A75E7C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&lt;param</w:t>
      </w:r>
    </w:p>
    <w:p w14:paraId="28488E4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id="</w:t>
      </w:r>
      <w:r w:rsidRPr="007738E0">
        <w:rPr>
          <w:rFonts w:ascii="Consolas" w:eastAsia="Times New Roman" w:hAnsi="Consolas" w:cs="Courier New"/>
          <w:i/>
          <w:iCs/>
          <w:color w:val="000000"/>
          <w:sz w:val="20"/>
          <w:szCs w:val="20"/>
        </w:rPr>
        <w:t>unique-identifier</w:t>
      </w:r>
      <w:r w:rsidRPr="007738E0">
        <w:rPr>
          <w:rFonts w:ascii="Consolas" w:eastAsia="Times New Roman" w:hAnsi="Consolas" w:cs="Courier New"/>
          <w:color w:val="000000"/>
          <w:sz w:val="20"/>
          <w:szCs w:val="20"/>
        </w:rPr>
        <w:t>"</w:t>
      </w:r>
    </w:p>
    <w:p w14:paraId="02866E3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name="</w:t>
      </w:r>
      <w:r w:rsidRPr="007738E0">
        <w:rPr>
          <w:rFonts w:ascii="Consolas" w:eastAsia="Times New Roman" w:hAnsi="Consolas" w:cs="Courier New"/>
          <w:i/>
          <w:iCs/>
          <w:color w:val="000000"/>
          <w:sz w:val="20"/>
          <w:szCs w:val="20"/>
        </w:rPr>
        <w:t>parameter-name</w:t>
      </w:r>
      <w:r w:rsidRPr="007738E0">
        <w:rPr>
          <w:rFonts w:ascii="Consolas" w:eastAsia="Times New Roman" w:hAnsi="Consolas" w:cs="Courier New"/>
          <w:color w:val="000000"/>
          <w:sz w:val="20"/>
          <w:szCs w:val="20"/>
        </w:rPr>
        <w:t>"</w:t>
      </w:r>
    </w:p>
    <w:p w14:paraId="7A3E1D1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value="</w:t>
      </w:r>
      <w:r w:rsidRPr="007738E0">
        <w:rPr>
          <w:rFonts w:ascii="Consolas" w:eastAsia="Times New Roman" w:hAnsi="Consolas" w:cs="Courier New"/>
          <w:i/>
          <w:iCs/>
          <w:color w:val="000000"/>
          <w:sz w:val="20"/>
          <w:szCs w:val="20"/>
        </w:rPr>
        <w:t>parameter-value</w:t>
      </w:r>
      <w:r w:rsidRPr="007738E0">
        <w:rPr>
          <w:rFonts w:ascii="Consolas" w:eastAsia="Times New Roman" w:hAnsi="Consolas" w:cs="Courier New"/>
          <w:color w:val="000000"/>
          <w:sz w:val="20"/>
          <w:szCs w:val="20"/>
        </w:rPr>
        <w:t>"</w:t>
      </w:r>
    </w:p>
    <w:p w14:paraId="3BEE427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valuetype="data|ref|object"</w:t>
      </w:r>
    </w:p>
    <w:p w14:paraId="3E79850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type="</w:t>
      </w:r>
      <w:r w:rsidRPr="007738E0">
        <w:rPr>
          <w:rFonts w:ascii="Consolas" w:eastAsia="Times New Roman" w:hAnsi="Consolas" w:cs="Courier New"/>
          <w:i/>
          <w:iCs/>
          <w:color w:val="000000"/>
          <w:sz w:val="20"/>
          <w:szCs w:val="20"/>
        </w:rPr>
        <w:t>parameter-mime-type</w:t>
      </w:r>
      <w:r w:rsidRPr="007738E0">
        <w:rPr>
          <w:rFonts w:ascii="Consolas" w:eastAsia="Times New Roman" w:hAnsi="Consolas" w:cs="Courier New"/>
          <w:color w:val="000000"/>
          <w:sz w:val="20"/>
          <w:szCs w:val="20"/>
        </w:rPr>
        <w:t>"&gt;</w:t>
      </w:r>
    </w:p>
    <w:p w14:paraId="56F26D82"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8.4  HTML Global Attributes</w:t>
      </w:r>
    </w:p>
    <w:p w14:paraId="2D6004F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global attributes are applicable to ALL the HTML elements.</w:t>
      </w:r>
    </w:p>
    <w:p w14:paraId="57AC6C46" w14:textId="77777777" w:rsidR="007738E0" w:rsidRPr="007738E0" w:rsidRDefault="007738E0" w:rsidP="007738E0">
      <w:pPr>
        <w:numPr>
          <w:ilvl w:val="0"/>
          <w:numId w:val="7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class="</w:t>
      </w:r>
      <w:r w:rsidRPr="007738E0">
        <w:rPr>
          <w:rFonts w:ascii="Consolas" w:eastAsia="Times New Roman" w:hAnsi="Consolas" w:cs="Segoe UI"/>
          <w:i/>
          <w:iCs/>
          <w:color w:val="E31B23"/>
          <w:sz w:val="23"/>
          <w:szCs w:val="23"/>
        </w:rPr>
        <w:t>classname</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t>: specifies the subclass this tag belongs to. The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attribute can have more than one values. The class value needs not be unique. Classes are primarily used by CSS for applying style rule, selected via the class-selector (in the form of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classname</w:t>
      </w:r>
      <w:r w:rsidRPr="007738E0">
        <w:rPr>
          <w:rFonts w:ascii="Segoe UI" w:eastAsia="Times New Roman" w:hAnsi="Segoe UI" w:cs="Segoe UI"/>
          <w:color w:val="000000"/>
          <w:sz w:val="21"/>
          <w:szCs w:val="21"/>
        </w:rPr>
        <w:t> or </w:t>
      </w:r>
      <w:r w:rsidRPr="007738E0">
        <w:rPr>
          <w:rFonts w:ascii="Consolas" w:eastAsia="Times New Roman" w:hAnsi="Consolas" w:cs="Courier New"/>
          <w:i/>
          <w:iCs/>
          <w:color w:val="000000"/>
          <w:sz w:val="20"/>
          <w:szCs w:val="20"/>
        </w:rPr>
        <w:t>tagname</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classname</w:t>
      </w:r>
      <w:r w:rsidRPr="007738E0">
        <w:rPr>
          <w:rFonts w:ascii="Segoe UI" w:eastAsia="Times New Roman" w:hAnsi="Segoe UI" w:cs="Segoe UI"/>
          <w:color w:val="000000"/>
          <w:sz w:val="21"/>
          <w:szCs w:val="21"/>
        </w:rPr>
        <w:t>). See the "CSS Section" above.</w:t>
      </w:r>
    </w:p>
    <w:p w14:paraId="0CC297C5" w14:textId="77777777" w:rsidR="007738E0" w:rsidRPr="007738E0" w:rsidRDefault="007738E0" w:rsidP="007738E0">
      <w:pPr>
        <w:numPr>
          <w:ilvl w:val="0"/>
          <w:numId w:val="7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id="</w:t>
      </w:r>
      <w:r w:rsidRPr="007738E0">
        <w:rPr>
          <w:rFonts w:ascii="Consolas" w:eastAsia="Times New Roman" w:hAnsi="Consolas" w:cs="Segoe UI"/>
          <w:i/>
          <w:iCs/>
          <w:color w:val="E31B23"/>
          <w:sz w:val="23"/>
          <w:szCs w:val="23"/>
        </w:rPr>
        <w:t>idValue</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t>: for declaring an </w:t>
      </w:r>
      <w:r w:rsidRPr="007738E0">
        <w:rPr>
          <w:rFonts w:ascii="Segoe UI" w:eastAsia="Times New Roman" w:hAnsi="Segoe UI" w:cs="Segoe UI"/>
          <w:i/>
          <w:iCs/>
          <w:color w:val="000000"/>
          <w:sz w:val="21"/>
          <w:szCs w:val="21"/>
        </w:rPr>
        <w:t>unique</w:t>
      </w:r>
      <w:r w:rsidRPr="007738E0">
        <w:rPr>
          <w:rFonts w:ascii="Segoe UI" w:eastAsia="Times New Roman" w:hAnsi="Segoe UI" w:cs="Segoe UI"/>
          <w:color w:val="000000"/>
          <w:sz w:val="21"/>
          <w:szCs w:val="21"/>
        </w:rPr>
        <w:t>, document-wide identifier to a particular tag. No two tags can have the same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value, while many tags can belong to the same </w:t>
      </w:r>
      <w:r w:rsidRPr="007738E0">
        <w:rPr>
          <w:rFonts w:ascii="Consolas" w:eastAsia="Times New Roman" w:hAnsi="Consolas" w:cs="Courier New"/>
          <w:color w:val="000000"/>
          <w:sz w:val="20"/>
          <w:szCs w:val="20"/>
        </w:rPr>
        <w:t>class</w:t>
      </w:r>
      <w:r w:rsidRPr="007738E0">
        <w:rPr>
          <w:rFonts w:ascii="Segoe UI" w:eastAsia="Times New Roman" w:hAnsi="Segoe UI" w:cs="Segoe UI"/>
          <w:color w:val="000000"/>
          <w:sz w:val="21"/>
          <w:szCs w:val="21"/>
        </w:rPr>
        <w:t>. The </w:t>
      </w:r>
      <w:r w:rsidRPr="007738E0">
        <w:rPr>
          <w:rFonts w:ascii="Consolas" w:eastAsia="Times New Roman" w:hAnsi="Consolas" w:cs="Courier New"/>
          <w:color w:val="000000"/>
          <w:sz w:val="20"/>
          <w:szCs w:val="20"/>
        </w:rPr>
        <w:t>id</w:t>
      </w:r>
      <w:r w:rsidRPr="007738E0">
        <w:rPr>
          <w:rFonts w:ascii="Segoe UI" w:eastAsia="Times New Roman" w:hAnsi="Segoe UI" w:cs="Segoe UI"/>
          <w:color w:val="000000"/>
          <w:sz w:val="21"/>
          <w:szCs w:val="21"/>
        </w:rPr>
        <w:t> attribute is used by CSS for applying styles (via the id-selector in the form of </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idName</w:t>
      </w:r>
      <w:r w:rsidRPr="007738E0">
        <w:rPr>
          <w:rFonts w:ascii="Segoe UI" w:eastAsia="Times New Roman" w:hAnsi="Segoe UI" w:cs="Segoe UI"/>
          <w:color w:val="000000"/>
          <w:sz w:val="21"/>
          <w:szCs w:val="21"/>
        </w:rPr>
        <w:t>), and JavaScript for manipulating the element (via </w:t>
      </w:r>
      <w:r w:rsidRPr="007738E0">
        <w:rPr>
          <w:rFonts w:ascii="Consolas" w:eastAsia="Times New Roman" w:hAnsi="Consolas" w:cs="Courier New"/>
          <w:color w:val="000000"/>
          <w:sz w:val="20"/>
          <w:szCs w:val="20"/>
        </w:rPr>
        <w:t>document.getElementById()</w:t>
      </w:r>
      <w:r w:rsidRPr="007738E0">
        <w:rPr>
          <w:rFonts w:ascii="Segoe UI" w:eastAsia="Times New Roman" w:hAnsi="Segoe UI" w:cs="Segoe UI"/>
          <w:color w:val="000000"/>
          <w:sz w:val="21"/>
          <w:szCs w:val="21"/>
        </w:rPr>
        <w:t> function).</w:t>
      </w:r>
    </w:p>
    <w:p w14:paraId="204507FB" w14:textId="77777777" w:rsidR="007738E0" w:rsidRPr="007738E0" w:rsidRDefault="007738E0" w:rsidP="007738E0">
      <w:pPr>
        <w:numPr>
          <w:ilvl w:val="0"/>
          <w:numId w:val="7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lastRenderedPageBreak/>
        <w:t>style="</w:t>
      </w:r>
      <w:r w:rsidRPr="007738E0">
        <w:rPr>
          <w:rFonts w:ascii="Consolas" w:eastAsia="Times New Roman" w:hAnsi="Consolas" w:cs="Segoe UI"/>
          <w:i/>
          <w:iCs/>
          <w:color w:val="E31B23"/>
          <w:sz w:val="23"/>
          <w:szCs w:val="23"/>
        </w:rPr>
        <w:t>rule</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t>: for applying </w:t>
      </w:r>
      <w:r w:rsidRPr="007738E0">
        <w:rPr>
          <w:rFonts w:ascii="Segoe UI" w:eastAsia="Times New Roman" w:hAnsi="Segoe UI" w:cs="Segoe UI"/>
          <w:i/>
          <w:iCs/>
          <w:color w:val="000000"/>
          <w:sz w:val="21"/>
          <w:szCs w:val="21"/>
        </w:rPr>
        <w:t>inline style</w:t>
      </w:r>
      <w:r w:rsidRPr="007738E0">
        <w:rPr>
          <w:rFonts w:ascii="Segoe UI" w:eastAsia="Times New Roman" w:hAnsi="Segoe UI" w:cs="Segoe UI"/>
          <w:color w:val="000000"/>
          <w:sz w:val="21"/>
          <w:szCs w:val="21"/>
        </w:rPr>
        <w:t> to a tag, applicable to this tag only. See the "CSS Section".</w:t>
      </w:r>
    </w:p>
    <w:p w14:paraId="134FF07E" w14:textId="77777777" w:rsidR="007738E0" w:rsidRPr="007738E0" w:rsidRDefault="007738E0" w:rsidP="007738E0">
      <w:pPr>
        <w:numPr>
          <w:ilvl w:val="0"/>
          <w:numId w:val="7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title="</w:t>
      </w:r>
      <w:r w:rsidRPr="007738E0">
        <w:rPr>
          <w:rFonts w:ascii="Consolas" w:eastAsia="Times New Roman" w:hAnsi="Consolas" w:cs="Segoe UI"/>
          <w:i/>
          <w:iCs/>
          <w:color w:val="E31B23"/>
          <w:sz w:val="23"/>
          <w:szCs w:val="23"/>
        </w:rPr>
        <w:t>tooltip-text</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t>: gives an advisory text description for this tag, and display as tool tip when you point your mouse pointer over the element.</w:t>
      </w:r>
    </w:p>
    <w:p w14:paraId="7CC9D01C" w14:textId="77777777" w:rsidR="007738E0" w:rsidRPr="007738E0" w:rsidRDefault="007738E0" w:rsidP="007738E0">
      <w:pPr>
        <w:numPr>
          <w:ilvl w:val="0"/>
          <w:numId w:val="7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lang="</w:t>
      </w:r>
      <w:r w:rsidRPr="007738E0">
        <w:rPr>
          <w:rFonts w:ascii="Consolas" w:eastAsia="Times New Roman" w:hAnsi="Consolas" w:cs="Segoe UI"/>
          <w:i/>
          <w:iCs/>
          <w:color w:val="E31B23"/>
          <w:sz w:val="23"/>
          <w:szCs w:val="23"/>
        </w:rPr>
        <w:t>value</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t>: specifies the </w:t>
      </w:r>
      <w:r w:rsidRPr="007738E0">
        <w:rPr>
          <w:rFonts w:ascii="Segoe UI" w:eastAsia="Times New Roman" w:hAnsi="Segoe UI" w:cs="Segoe UI"/>
          <w:i/>
          <w:iCs/>
          <w:color w:val="000000"/>
          <w:sz w:val="21"/>
          <w:szCs w:val="21"/>
        </w:rPr>
        <w:t>language</w:t>
      </w:r>
      <w:r w:rsidRPr="007738E0">
        <w:rPr>
          <w:rFonts w:ascii="Segoe UI" w:eastAsia="Times New Roman" w:hAnsi="Segoe UI" w:cs="Segoe UI"/>
          <w:color w:val="000000"/>
          <w:sz w:val="21"/>
          <w:szCs w:val="21"/>
        </w:rPr>
        <w:t> used by this particular tag.</w:t>
      </w:r>
    </w:p>
    <w:p w14:paraId="6541C72B" w14:textId="77777777" w:rsidR="007738E0" w:rsidRPr="007738E0" w:rsidRDefault="007738E0" w:rsidP="007738E0">
      <w:pPr>
        <w:numPr>
          <w:ilvl w:val="0"/>
          <w:numId w:val="75"/>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dir="LTR|RTL"</w:t>
      </w:r>
      <w:r w:rsidRPr="007738E0">
        <w:rPr>
          <w:rFonts w:ascii="Segoe UI" w:eastAsia="Times New Roman" w:hAnsi="Segoe UI" w:cs="Segoe UI"/>
          <w:color w:val="000000"/>
          <w:sz w:val="21"/>
          <w:szCs w:val="21"/>
        </w:rPr>
        <w:t>: specifies the </w:t>
      </w:r>
      <w:r w:rsidRPr="007738E0">
        <w:rPr>
          <w:rFonts w:ascii="Segoe UI" w:eastAsia="Times New Roman" w:hAnsi="Segoe UI" w:cs="Segoe UI"/>
          <w:i/>
          <w:iCs/>
          <w:color w:val="000000"/>
          <w:sz w:val="21"/>
          <w:szCs w:val="21"/>
        </w:rPr>
        <w:t>direction of the text</w:t>
      </w:r>
      <w:r w:rsidRPr="007738E0">
        <w:rPr>
          <w:rFonts w:ascii="Segoe UI" w:eastAsia="Times New Roman" w:hAnsi="Segoe UI" w:cs="Segoe UI"/>
          <w:color w:val="000000"/>
          <w:sz w:val="21"/>
          <w:szCs w:val="21"/>
        </w:rPr>
        <w:t> for this tag. It takes values of </w:t>
      </w:r>
      <w:r w:rsidRPr="007738E0">
        <w:rPr>
          <w:rFonts w:ascii="Consolas" w:eastAsia="Times New Roman" w:hAnsi="Consolas" w:cs="Courier New"/>
          <w:color w:val="000000"/>
          <w:sz w:val="20"/>
          <w:szCs w:val="20"/>
        </w:rPr>
        <w:t>LTR</w:t>
      </w:r>
      <w:r w:rsidRPr="007738E0">
        <w:rPr>
          <w:rFonts w:ascii="Segoe UI" w:eastAsia="Times New Roman" w:hAnsi="Segoe UI" w:cs="Segoe UI"/>
          <w:color w:val="000000"/>
          <w:sz w:val="21"/>
          <w:szCs w:val="21"/>
        </w:rPr>
        <w:t> (left-to-right) or </w:t>
      </w:r>
      <w:r w:rsidRPr="007738E0">
        <w:rPr>
          <w:rFonts w:ascii="Consolas" w:eastAsia="Times New Roman" w:hAnsi="Consolas" w:cs="Courier New"/>
          <w:color w:val="000000"/>
          <w:sz w:val="20"/>
          <w:szCs w:val="20"/>
        </w:rPr>
        <w:t>RTL</w:t>
      </w:r>
      <w:r w:rsidRPr="007738E0">
        <w:rPr>
          <w:rFonts w:ascii="Segoe UI" w:eastAsia="Times New Roman" w:hAnsi="Segoe UI" w:cs="Segoe UI"/>
          <w:color w:val="000000"/>
          <w:sz w:val="21"/>
          <w:szCs w:val="21"/>
        </w:rPr>
        <w:t> (right-to-left).</w:t>
      </w:r>
    </w:p>
    <w:p w14:paraId="2782A659"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8.5  HEAD Section's Tags</w:t>
      </w:r>
    </w:p>
    <w:p w14:paraId="5A34631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following tags can be used in the HEAD section:</w:t>
      </w:r>
    </w:p>
    <w:p w14:paraId="26CB7E58" w14:textId="77777777" w:rsidR="007738E0" w:rsidRPr="007738E0" w:rsidRDefault="007738E0" w:rsidP="007738E0">
      <w:pPr>
        <w:numPr>
          <w:ilvl w:val="0"/>
          <w:numId w:val="7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&lt;title&gt;...&lt;/title&gt;</w:t>
      </w:r>
      <w:r w:rsidRPr="007738E0">
        <w:rPr>
          <w:rFonts w:ascii="Segoe UI" w:eastAsia="Times New Roman" w:hAnsi="Segoe UI" w:cs="Segoe UI"/>
          <w:color w:val="000000"/>
          <w:sz w:val="21"/>
          <w:szCs w:val="21"/>
        </w:rPr>
        <w:t>: provides a title to this document.</w:t>
      </w:r>
    </w:p>
    <w:p w14:paraId="67BAC6E4" w14:textId="77777777" w:rsidR="007738E0" w:rsidRPr="007738E0" w:rsidRDefault="007738E0" w:rsidP="007738E0">
      <w:pPr>
        <w:numPr>
          <w:ilvl w:val="0"/>
          <w:numId w:val="7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&lt;meta&gt;</w:t>
      </w:r>
      <w:r w:rsidRPr="007738E0">
        <w:rPr>
          <w:rFonts w:ascii="Segoe UI" w:eastAsia="Times New Roman" w:hAnsi="Segoe UI" w:cs="Segoe UI"/>
          <w:color w:val="000000"/>
          <w:sz w:val="21"/>
          <w:szCs w:val="21"/>
        </w:rPr>
        <w:t>: provides meta information of this document.</w:t>
      </w:r>
    </w:p>
    <w:p w14:paraId="036CF944" w14:textId="77777777" w:rsidR="007738E0" w:rsidRPr="007738E0" w:rsidRDefault="007738E0" w:rsidP="007738E0">
      <w:pPr>
        <w:numPr>
          <w:ilvl w:val="0"/>
          <w:numId w:val="7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&lt;link&gt;</w:t>
      </w:r>
      <w:r w:rsidRPr="007738E0">
        <w:rPr>
          <w:rFonts w:ascii="Segoe UI" w:eastAsia="Times New Roman" w:hAnsi="Segoe UI" w:cs="Segoe UI"/>
          <w:color w:val="000000"/>
          <w:sz w:val="21"/>
          <w:szCs w:val="21"/>
        </w:rPr>
        <w:t>: establishes the linked resources and their relationship, in particular, the external CSS style sheet.</w:t>
      </w:r>
    </w:p>
    <w:p w14:paraId="06A3506B" w14:textId="77777777" w:rsidR="007738E0" w:rsidRPr="007738E0" w:rsidRDefault="007738E0" w:rsidP="007738E0">
      <w:pPr>
        <w:numPr>
          <w:ilvl w:val="0"/>
          <w:numId w:val="7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&lt;base&gt;</w:t>
      </w:r>
      <w:r w:rsidRPr="007738E0">
        <w:rPr>
          <w:rFonts w:ascii="Segoe UI" w:eastAsia="Times New Roman" w:hAnsi="Segoe UI" w:cs="Segoe UI"/>
          <w:color w:val="000000"/>
          <w:sz w:val="21"/>
          <w:szCs w:val="21"/>
        </w:rPr>
        <w:t>: declares a base URL for all the links in this document, and the </w:t>
      </w:r>
      <w:r w:rsidRPr="007738E0">
        <w:rPr>
          <w:rFonts w:ascii="Consolas" w:eastAsia="Times New Roman" w:hAnsi="Consolas" w:cs="Courier New"/>
          <w:color w:val="000000"/>
          <w:sz w:val="20"/>
          <w:szCs w:val="20"/>
        </w:rPr>
        <w:t>name</w:t>
      </w:r>
      <w:r w:rsidRPr="007738E0">
        <w:rPr>
          <w:rFonts w:ascii="Segoe UI" w:eastAsia="Times New Roman" w:hAnsi="Segoe UI" w:cs="Segoe UI"/>
          <w:color w:val="000000"/>
          <w:sz w:val="21"/>
          <w:szCs w:val="21"/>
        </w:rPr>
        <w:t> of the target frame.</w:t>
      </w:r>
    </w:p>
    <w:p w14:paraId="4250BA84" w14:textId="77777777" w:rsidR="007738E0" w:rsidRPr="007738E0" w:rsidRDefault="007738E0" w:rsidP="007738E0">
      <w:pPr>
        <w:numPr>
          <w:ilvl w:val="0"/>
          <w:numId w:val="7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&lt;style&gt;...&lt;/style&gt;</w:t>
      </w:r>
      <w:r w:rsidRPr="007738E0">
        <w:rPr>
          <w:rFonts w:ascii="Segoe UI" w:eastAsia="Times New Roman" w:hAnsi="Segoe UI" w:cs="Segoe UI"/>
          <w:color w:val="000000"/>
          <w:sz w:val="21"/>
          <w:szCs w:val="21"/>
        </w:rPr>
        <w:t>: embedded style rules applicable to this document.</w:t>
      </w:r>
    </w:p>
    <w:p w14:paraId="2E1022C9" w14:textId="77777777" w:rsidR="007738E0" w:rsidRPr="007738E0" w:rsidRDefault="007738E0" w:rsidP="007738E0">
      <w:pPr>
        <w:numPr>
          <w:ilvl w:val="0"/>
          <w:numId w:val="76"/>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&lt;script&gt;...&lt;/script&gt;</w:t>
      </w:r>
      <w:r w:rsidRPr="007738E0">
        <w:rPr>
          <w:rFonts w:ascii="Segoe UI" w:eastAsia="Times New Roman" w:hAnsi="Segoe UI" w:cs="Segoe UI"/>
          <w:color w:val="000000"/>
          <w:sz w:val="21"/>
          <w:szCs w:val="21"/>
        </w:rPr>
        <w:t>: program scripting codes.</w:t>
      </w:r>
    </w:p>
    <w:p w14:paraId="3C1341C7"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Base-URL and Default Target Name </w:t>
      </w:r>
      <w:r w:rsidRPr="007738E0">
        <w:rPr>
          <w:rFonts w:ascii="Consolas" w:eastAsia="Times New Roman" w:hAnsi="Consolas" w:cs="Segoe UI"/>
          <w:b/>
          <w:bCs/>
          <w:color w:val="444444"/>
          <w:spacing w:val="15"/>
          <w:sz w:val="23"/>
          <w:szCs w:val="23"/>
        </w:rPr>
        <w:t>&lt;base&gt;</w:t>
      </w:r>
    </w:p>
    <w:p w14:paraId="49CF311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Declare the base URL for all the links in this document via attribute "</w:t>
      </w:r>
      <w:r w:rsidRPr="007738E0">
        <w:rPr>
          <w:rFonts w:ascii="Consolas" w:eastAsia="Times New Roman" w:hAnsi="Consolas" w:cs="Courier New"/>
          <w:color w:val="000000"/>
          <w:sz w:val="20"/>
          <w:szCs w:val="20"/>
        </w:rPr>
        <w:t>href</w:t>
      </w:r>
      <w:r w:rsidRPr="007738E0">
        <w:rPr>
          <w:rFonts w:ascii="Segoe UI" w:eastAsia="Times New Roman" w:hAnsi="Segoe UI" w:cs="Segoe UI"/>
          <w:color w:val="000000"/>
          <w:sz w:val="21"/>
          <w:szCs w:val="21"/>
        </w:rPr>
        <w:t>", and specify the target name via attribute "</w:t>
      </w:r>
      <w:r w:rsidRPr="007738E0">
        <w:rPr>
          <w:rFonts w:ascii="Consolas" w:eastAsia="Times New Roman" w:hAnsi="Consolas" w:cs="Courier New"/>
          <w:color w:val="000000"/>
          <w:sz w:val="20"/>
          <w:szCs w:val="20"/>
        </w:rPr>
        <w:t>target</w:t>
      </w:r>
      <w:r w:rsidRPr="007738E0">
        <w:rPr>
          <w:rFonts w:ascii="Segoe UI" w:eastAsia="Times New Roman" w:hAnsi="Segoe UI" w:cs="Segoe UI"/>
          <w:color w:val="000000"/>
          <w:sz w:val="21"/>
          <w:szCs w:val="21"/>
        </w:rPr>
        <w:t>".</w:t>
      </w:r>
    </w:p>
    <w:p w14:paraId="2C9AB88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w:t>
      </w:r>
    </w:p>
    <w:p w14:paraId="46A64B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&lt;base </w:t>
      </w:r>
      <w:r w:rsidRPr="007738E0">
        <w:rPr>
          <w:rFonts w:ascii="Consolas" w:eastAsia="Times New Roman" w:hAnsi="Consolas" w:cs="Courier New"/>
          <w:color w:val="E31B23"/>
          <w:sz w:val="20"/>
          <w:szCs w:val="20"/>
        </w:rPr>
        <w:t>href</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base-URL</w:t>
      </w:r>
      <w:r w:rsidRPr="007738E0">
        <w:rPr>
          <w:rFonts w:ascii="Consolas" w:eastAsia="Times New Roman" w:hAnsi="Consolas" w:cs="Courier New"/>
          <w:color w:val="000000"/>
          <w:sz w:val="20"/>
          <w:szCs w:val="20"/>
        </w:rPr>
        <w:t>" /&gt;</w:t>
      </w:r>
    </w:p>
    <w:p w14:paraId="74B1A82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&lt;base </w:t>
      </w:r>
      <w:r w:rsidRPr="007738E0">
        <w:rPr>
          <w:rFonts w:ascii="Consolas" w:eastAsia="Times New Roman" w:hAnsi="Consolas" w:cs="Courier New"/>
          <w:color w:val="E31B23"/>
          <w:sz w:val="20"/>
          <w:szCs w:val="20"/>
        </w:rPr>
        <w:t>target</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target-frame-name</w:t>
      </w:r>
      <w:r w:rsidRPr="007738E0">
        <w:rPr>
          <w:rFonts w:ascii="Consolas" w:eastAsia="Times New Roman" w:hAnsi="Consolas" w:cs="Courier New"/>
          <w:color w:val="000000"/>
          <w:sz w:val="20"/>
          <w:szCs w:val="20"/>
        </w:rPr>
        <w:t>|_blank|_parent|_self|_top" /&gt;</w:t>
      </w:r>
    </w:p>
    <w:p w14:paraId="5E8DA40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Attributes:</w:t>
      </w:r>
    </w:p>
    <w:p w14:paraId="7AD9BCA9" w14:textId="77777777" w:rsidR="007738E0" w:rsidRPr="007738E0" w:rsidRDefault="007738E0" w:rsidP="007738E0">
      <w:pPr>
        <w:numPr>
          <w:ilvl w:val="0"/>
          <w:numId w:val="77"/>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href="</w:t>
      </w:r>
      <w:r w:rsidRPr="007738E0">
        <w:rPr>
          <w:rFonts w:ascii="Consolas" w:eastAsia="Times New Roman" w:hAnsi="Consolas" w:cs="Segoe UI"/>
          <w:i/>
          <w:iCs/>
          <w:color w:val="E31B23"/>
          <w:sz w:val="23"/>
          <w:szCs w:val="23"/>
        </w:rPr>
        <w:t>baseUrl</w:t>
      </w:r>
      <w:r w:rsidRPr="007738E0">
        <w:rPr>
          <w:rFonts w:ascii="Consolas" w:eastAsia="Times New Roman" w:hAnsi="Consolas" w:cs="Segoe UI"/>
          <w:color w:val="E31B23"/>
          <w:sz w:val="23"/>
          <w:szCs w:val="23"/>
        </w:rPr>
        <w:t>"</w:t>
      </w:r>
      <w:r w:rsidRPr="007738E0">
        <w:rPr>
          <w:rFonts w:ascii="Segoe UI" w:eastAsia="Times New Roman" w:hAnsi="Segoe UI" w:cs="Segoe UI"/>
          <w:color w:val="000000"/>
          <w:sz w:val="21"/>
          <w:szCs w:val="21"/>
        </w:rPr>
        <w:t>: All relative URLs in this document are relative to this base-URL. For example, if </w:t>
      </w:r>
      <w:r w:rsidRPr="007738E0">
        <w:rPr>
          <w:rFonts w:ascii="Consolas" w:eastAsia="Times New Roman" w:hAnsi="Consolas" w:cs="Courier New"/>
          <w:color w:val="000000"/>
          <w:sz w:val="20"/>
          <w:szCs w:val="20"/>
        </w:rPr>
        <w:t>&lt;base&gt;</w:t>
      </w:r>
      <w:r w:rsidRPr="007738E0">
        <w:rPr>
          <w:rFonts w:ascii="Segoe UI" w:eastAsia="Times New Roman" w:hAnsi="Segoe UI" w:cs="Segoe UI"/>
          <w:color w:val="000000"/>
          <w:sz w:val="21"/>
          <w:szCs w:val="21"/>
        </w:rPr>
        <w:t>’s </w:t>
      </w:r>
      <w:r w:rsidRPr="007738E0">
        <w:rPr>
          <w:rFonts w:ascii="Consolas" w:eastAsia="Times New Roman" w:hAnsi="Consolas" w:cs="Courier New"/>
          <w:color w:val="000000"/>
          <w:sz w:val="20"/>
          <w:szCs w:val="20"/>
        </w:rPr>
        <w:t>href</w:t>
      </w:r>
      <w:r w:rsidRPr="007738E0">
        <w:rPr>
          <w:rFonts w:ascii="Segoe UI" w:eastAsia="Times New Roman" w:hAnsi="Segoe UI" w:cs="Segoe UI"/>
          <w:color w:val="000000"/>
          <w:sz w:val="21"/>
          <w:szCs w:val="21"/>
        </w:rPr>
        <w:t> is set to:</w:t>
      </w:r>
    </w:p>
    <w:p w14:paraId="0E279ABB" w14:textId="77777777" w:rsidR="007738E0" w:rsidRPr="007738E0" w:rsidRDefault="007738E0" w:rsidP="007738E0">
      <w:pPr>
        <w:numPr>
          <w:ilvl w:val="0"/>
          <w:numId w:val="7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1152"/>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&lt;base href="http://www.aaa.com/bbb/index.html" /&gt;</w:t>
      </w:r>
    </w:p>
    <w:p w14:paraId="2067AAD0" w14:textId="77777777" w:rsidR="007738E0" w:rsidRPr="007738E0" w:rsidRDefault="007738E0" w:rsidP="007738E0">
      <w:p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then, the relative URL of "</w:t>
      </w:r>
      <w:r w:rsidRPr="007738E0">
        <w:rPr>
          <w:rFonts w:ascii="Consolas" w:eastAsia="Times New Roman" w:hAnsi="Consolas" w:cs="Courier New"/>
          <w:color w:val="000000"/>
          <w:sz w:val="20"/>
          <w:szCs w:val="20"/>
        </w:rPr>
        <w:t>ccc/test.html</w:t>
      </w:r>
      <w:r w:rsidRPr="007738E0">
        <w:rPr>
          <w:rFonts w:ascii="Segoe UI" w:eastAsia="Times New Roman" w:hAnsi="Segoe UI" w:cs="Segoe UI"/>
          <w:color w:val="000000"/>
          <w:sz w:val="21"/>
          <w:szCs w:val="21"/>
        </w:rPr>
        <w:t>" is resolved to "</w:t>
      </w:r>
      <w:r w:rsidRPr="007738E0">
        <w:rPr>
          <w:rFonts w:ascii="Consolas" w:eastAsia="Times New Roman" w:hAnsi="Consolas" w:cs="Courier New"/>
          <w:color w:val="000000"/>
          <w:sz w:val="20"/>
          <w:szCs w:val="20"/>
        </w:rPr>
        <w:t>http://www.aaa.com/bbb/ccc/test.html</w:t>
      </w:r>
      <w:r w:rsidRPr="007738E0">
        <w:rPr>
          <w:rFonts w:ascii="Segoe UI" w:eastAsia="Times New Roman" w:hAnsi="Segoe UI" w:cs="Segoe UI"/>
          <w:color w:val="000000"/>
          <w:sz w:val="21"/>
          <w:szCs w:val="21"/>
        </w:rPr>
        <w:t>".</w:t>
      </w:r>
    </w:p>
    <w:p w14:paraId="4410ADDA" w14:textId="77777777" w:rsidR="007738E0" w:rsidRPr="007738E0" w:rsidRDefault="007738E0" w:rsidP="007738E0">
      <w:pPr>
        <w:numPr>
          <w:ilvl w:val="0"/>
          <w:numId w:val="77"/>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target="</w:t>
      </w:r>
      <w:r w:rsidRPr="007738E0">
        <w:rPr>
          <w:rFonts w:ascii="Consolas" w:eastAsia="Times New Roman" w:hAnsi="Consolas" w:cs="Segoe UI"/>
          <w:i/>
          <w:iCs/>
          <w:color w:val="E31B23"/>
          <w:sz w:val="23"/>
          <w:szCs w:val="23"/>
        </w:rPr>
        <w:t>target-frame-name</w:t>
      </w:r>
      <w:r w:rsidRPr="007738E0">
        <w:rPr>
          <w:rFonts w:ascii="Consolas" w:eastAsia="Times New Roman" w:hAnsi="Consolas" w:cs="Segoe UI"/>
          <w:color w:val="E31B23"/>
          <w:sz w:val="23"/>
          <w:szCs w:val="23"/>
        </w:rPr>
        <w:t>|_blank|_parent|_self|_top"</w:t>
      </w:r>
      <w:r w:rsidRPr="007738E0">
        <w:rPr>
          <w:rFonts w:ascii="Segoe UI" w:eastAsia="Times New Roman" w:hAnsi="Segoe UI" w:cs="Segoe UI"/>
          <w:color w:val="000000"/>
          <w:sz w:val="21"/>
          <w:szCs w:val="21"/>
        </w:rPr>
        <w:t>: specifies the target frame into which all linked document should be loaded: "</w:t>
      </w:r>
      <w:r w:rsidRPr="007738E0">
        <w:rPr>
          <w:rFonts w:ascii="Consolas" w:eastAsia="Times New Roman" w:hAnsi="Consolas" w:cs="Courier New"/>
          <w:color w:val="000000"/>
          <w:sz w:val="20"/>
          <w:szCs w:val="20"/>
        </w:rPr>
        <w:t>_blank</w:t>
      </w:r>
      <w:r w:rsidRPr="007738E0">
        <w:rPr>
          <w:rFonts w:ascii="Segoe UI" w:eastAsia="Times New Roman" w:hAnsi="Segoe UI" w:cs="Segoe UI"/>
          <w:color w:val="000000"/>
          <w:sz w:val="21"/>
          <w:szCs w:val="21"/>
        </w:rPr>
        <w:t>" in new window, "</w:t>
      </w:r>
      <w:r w:rsidRPr="007738E0">
        <w:rPr>
          <w:rFonts w:ascii="Consolas" w:eastAsia="Times New Roman" w:hAnsi="Consolas" w:cs="Courier New"/>
          <w:color w:val="000000"/>
          <w:sz w:val="20"/>
          <w:szCs w:val="20"/>
        </w:rPr>
        <w:t>_self</w:t>
      </w:r>
      <w:r w:rsidRPr="007738E0">
        <w:rPr>
          <w:rFonts w:ascii="Segoe UI" w:eastAsia="Times New Roman" w:hAnsi="Segoe UI" w:cs="Segoe UI"/>
          <w:color w:val="000000"/>
          <w:sz w:val="21"/>
          <w:szCs w:val="21"/>
        </w:rPr>
        <w:t>" in this frame, "</w:t>
      </w:r>
      <w:r w:rsidRPr="007738E0">
        <w:rPr>
          <w:rFonts w:ascii="Consolas" w:eastAsia="Times New Roman" w:hAnsi="Consolas" w:cs="Courier New"/>
          <w:color w:val="000000"/>
          <w:sz w:val="20"/>
          <w:szCs w:val="20"/>
        </w:rPr>
        <w:t>_parent</w:t>
      </w:r>
      <w:r w:rsidRPr="007738E0">
        <w:rPr>
          <w:rFonts w:ascii="Segoe UI" w:eastAsia="Times New Roman" w:hAnsi="Segoe UI" w:cs="Segoe UI"/>
          <w:color w:val="000000"/>
          <w:sz w:val="21"/>
          <w:szCs w:val="21"/>
        </w:rPr>
        <w:t>" in the parent frame, "</w:t>
      </w:r>
      <w:r w:rsidRPr="007738E0">
        <w:rPr>
          <w:rFonts w:ascii="Consolas" w:eastAsia="Times New Roman" w:hAnsi="Consolas" w:cs="Courier New"/>
          <w:color w:val="000000"/>
          <w:sz w:val="20"/>
          <w:szCs w:val="20"/>
        </w:rPr>
        <w:t>_top</w:t>
      </w:r>
      <w:r w:rsidRPr="007738E0">
        <w:rPr>
          <w:rFonts w:ascii="Segoe UI" w:eastAsia="Times New Roman" w:hAnsi="Segoe UI" w:cs="Segoe UI"/>
          <w:color w:val="000000"/>
          <w:sz w:val="21"/>
          <w:szCs w:val="21"/>
        </w:rPr>
        <w:t>" in the full body of the window.</w:t>
      </w:r>
    </w:p>
    <w:p w14:paraId="4EEA583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Link Resources and Relationship </w:t>
      </w:r>
      <w:r w:rsidRPr="007738E0">
        <w:rPr>
          <w:rFonts w:ascii="Consolas" w:eastAsia="Times New Roman" w:hAnsi="Consolas" w:cs="Segoe UI"/>
          <w:b/>
          <w:bCs/>
          <w:color w:val="444444"/>
          <w:spacing w:val="15"/>
          <w:sz w:val="23"/>
          <w:szCs w:val="23"/>
        </w:rPr>
        <w:t>&lt;link&gt;</w:t>
      </w:r>
    </w:p>
    <w:p w14:paraId="0F461B0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Link to another resource and indicate its relationship. There could be more than one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tags in the HEAD section.</w:t>
      </w:r>
    </w:p>
    <w:p w14:paraId="0F87C37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Syntax:</w:t>
      </w:r>
    </w:p>
    <w:p w14:paraId="6662A9F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&lt;link href="</w:t>
      </w:r>
      <w:r w:rsidRPr="007738E0">
        <w:rPr>
          <w:rFonts w:ascii="Consolas" w:eastAsia="Times New Roman" w:hAnsi="Consolas" w:cs="Courier New"/>
          <w:i/>
          <w:iCs/>
          <w:color w:val="000000"/>
          <w:sz w:val="20"/>
          <w:szCs w:val="20"/>
        </w:rPr>
        <w:t>url</w:t>
      </w:r>
      <w:r w:rsidRPr="007738E0">
        <w:rPr>
          <w:rFonts w:ascii="Consolas" w:eastAsia="Times New Roman" w:hAnsi="Consolas" w:cs="Courier New"/>
          <w:color w:val="000000"/>
          <w:sz w:val="20"/>
          <w:szCs w:val="20"/>
        </w:rPr>
        <w:t>"</w:t>
      </w:r>
    </w:p>
    <w:p w14:paraId="721F144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type="</w:t>
      </w:r>
      <w:r w:rsidRPr="007738E0">
        <w:rPr>
          <w:rFonts w:ascii="Consolas" w:eastAsia="Times New Roman" w:hAnsi="Consolas" w:cs="Courier New"/>
          <w:i/>
          <w:iCs/>
          <w:color w:val="000000"/>
          <w:sz w:val="20"/>
          <w:szCs w:val="20"/>
        </w:rPr>
        <w:t>mime-type</w:t>
      </w:r>
      <w:r w:rsidRPr="007738E0">
        <w:rPr>
          <w:rFonts w:ascii="Consolas" w:eastAsia="Times New Roman" w:hAnsi="Consolas" w:cs="Courier New"/>
          <w:color w:val="000000"/>
          <w:sz w:val="20"/>
          <w:szCs w:val="20"/>
        </w:rPr>
        <w:t>"</w:t>
      </w:r>
    </w:p>
    <w:p w14:paraId="2D593CA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rel="</w:t>
      </w:r>
      <w:r w:rsidRPr="007738E0">
        <w:rPr>
          <w:rFonts w:ascii="Consolas" w:eastAsia="Times New Roman" w:hAnsi="Consolas" w:cs="Courier New"/>
          <w:i/>
          <w:iCs/>
          <w:color w:val="000000"/>
          <w:sz w:val="20"/>
          <w:szCs w:val="20"/>
        </w:rPr>
        <w:t>forward-relationship</w:t>
      </w:r>
      <w:r w:rsidRPr="007738E0">
        <w:rPr>
          <w:rFonts w:ascii="Consolas" w:eastAsia="Times New Roman" w:hAnsi="Consolas" w:cs="Courier New"/>
          <w:color w:val="000000"/>
          <w:sz w:val="20"/>
          <w:szCs w:val="20"/>
        </w:rPr>
        <w:t>"</w:t>
      </w:r>
    </w:p>
    <w:p w14:paraId="5377FB1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rev="</w:t>
      </w:r>
      <w:r w:rsidRPr="007738E0">
        <w:rPr>
          <w:rFonts w:ascii="Consolas" w:eastAsia="Times New Roman" w:hAnsi="Consolas" w:cs="Courier New"/>
          <w:i/>
          <w:iCs/>
          <w:color w:val="000000"/>
          <w:sz w:val="20"/>
          <w:szCs w:val="20"/>
        </w:rPr>
        <w:t>reverse-relationship</w:t>
      </w:r>
      <w:r w:rsidRPr="007738E0">
        <w:rPr>
          <w:rFonts w:ascii="Consolas" w:eastAsia="Times New Roman" w:hAnsi="Consolas" w:cs="Courier New"/>
          <w:color w:val="000000"/>
          <w:sz w:val="20"/>
          <w:szCs w:val="20"/>
        </w:rPr>
        <w:t>"</w:t>
      </w:r>
    </w:p>
    <w:p w14:paraId="3CE7FB2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charset="</w:t>
      </w:r>
      <w:r w:rsidRPr="007738E0">
        <w:rPr>
          <w:rFonts w:ascii="Consolas" w:eastAsia="Times New Roman" w:hAnsi="Consolas" w:cs="Courier New"/>
          <w:i/>
          <w:iCs/>
          <w:color w:val="000000"/>
          <w:sz w:val="20"/>
          <w:szCs w:val="20"/>
        </w:rPr>
        <w:t>character-encoding</w:t>
      </w:r>
      <w:r w:rsidRPr="007738E0">
        <w:rPr>
          <w:rFonts w:ascii="Consolas" w:eastAsia="Times New Roman" w:hAnsi="Consolas" w:cs="Courier New"/>
          <w:color w:val="000000"/>
          <w:sz w:val="20"/>
          <w:szCs w:val="20"/>
        </w:rPr>
        <w:t>"</w:t>
      </w:r>
    </w:p>
    <w:p w14:paraId="2A9A7BD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hreflang="</w:t>
      </w:r>
      <w:r w:rsidRPr="007738E0">
        <w:rPr>
          <w:rFonts w:ascii="Consolas" w:eastAsia="Times New Roman" w:hAnsi="Consolas" w:cs="Courier New"/>
          <w:i/>
          <w:iCs/>
          <w:color w:val="000000"/>
          <w:sz w:val="20"/>
          <w:szCs w:val="20"/>
        </w:rPr>
        <w:t>language-of-href</w:t>
      </w:r>
      <w:r w:rsidRPr="007738E0">
        <w:rPr>
          <w:rFonts w:ascii="Consolas" w:eastAsia="Times New Roman" w:hAnsi="Consolas" w:cs="Courier New"/>
          <w:color w:val="000000"/>
          <w:sz w:val="20"/>
          <w:szCs w:val="20"/>
        </w:rPr>
        <w:t>"</w:t>
      </w:r>
    </w:p>
    <w:p w14:paraId="038E49F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media="</w:t>
      </w:r>
      <w:r w:rsidRPr="007738E0">
        <w:rPr>
          <w:rFonts w:ascii="Consolas" w:eastAsia="Times New Roman" w:hAnsi="Consolas" w:cs="Courier New"/>
          <w:i/>
          <w:iCs/>
          <w:color w:val="000000"/>
          <w:sz w:val="20"/>
          <w:szCs w:val="20"/>
        </w:rPr>
        <w:t>intended-display</w:t>
      </w:r>
      <w:r w:rsidRPr="007738E0">
        <w:rPr>
          <w:rFonts w:ascii="Consolas" w:eastAsia="Times New Roman" w:hAnsi="Consolas" w:cs="Courier New"/>
          <w:color w:val="000000"/>
          <w:sz w:val="20"/>
          <w:szCs w:val="20"/>
        </w:rPr>
        <w:t>"</w:t>
      </w:r>
    </w:p>
    <w:p w14:paraId="04B949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target="</w:t>
      </w:r>
      <w:r w:rsidRPr="007738E0">
        <w:rPr>
          <w:rFonts w:ascii="Consolas" w:eastAsia="Times New Roman" w:hAnsi="Consolas" w:cs="Courier New"/>
          <w:i/>
          <w:iCs/>
          <w:color w:val="000000"/>
          <w:sz w:val="20"/>
          <w:szCs w:val="20"/>
        </w:rPr>
        <w:t>target-frame-name</w:t>
      </w:r>
      <w:r w:rsidRPr="007738E0">
        <w:rPr>
          <w:rFonts w:ascii="Consolas" w:eastAsia="Times New Roman" w:hAnsi="Consolas" w:cs="Courier New"/>
          <w:color w:val="000000"/>
          <w:sz w:val="20"/>
          <w:szCs w:val="20"/>
        </w:rPr>
        <w:t>" /&gt;</w:t>
      </w:r>
    </w:p>
    <w:p w14:paraId="53343EE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Attributes:</w:t>
      </w:r>
    </w:p>
    <w:p w14:paraId="165E1330" w14:textId="77777777" w:rsidR="007738E0" w:rsidRPr="007738E0" w:rsidRDefault="007738E0" w:rsidP="007738E0">
      <w:pPr>
        <w:numPr>
          <w:ilvl w:val="0"/>
          <w:numId w:val="78"/>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rel, rev</w:t>
      </w:r>
      <w:r w:rsidRPr="007738E0">
        <w:rPr>
          <w:rFonts w:ascii="Segoe UI" w:eastAsia="Times New Roman" w:hAnsi="Segoe UI" w:cs="Segoe UI"/>
          <w:color w:val="000000"/>
          <w:sz w:val="21"/>
          <w:szCs w:val="21"/>
        </w:rPr>
        <w:t>: indicates the </w:t>
      </w:r>
      <w:r w:rsidRPr="007738E0">
        <w:rPr>
          <w:rFonts w:ascii="Segoe UI" w:eastAsia="Times New Roman" w:hAnsi="Segoe UI" w:cs="Segoe UI"/>
          <w:i/>
          <w:iCs/>
          <w:color w:val="000000"/>
          <w:sz w:val="21"/>
          <w:szCs w:val="21"/>
        </w:rPr>
        <w:t>forward</w:t>
      </w:r>
      <w:r w:rsidRPr="007738E0">
        <w:rPr>
          <w:rFonts w:ascii="Segoe UI" w:eastAsia="Times New Roman" w:hAnsi="Segoe UI" w:cs="Segoe UI"/>
          <w:color w:val="000000"/>
          <w:sz w:val="21"/>
          <w:szCs w:val="21"/>
        </w:rPr>
        <w:t> or </w:t>
      </w:r>
      <w:r w:rsidRPr="007738E0">
        <w:rPr>
          <w:rFonts w:ascii="Segoe UI" w:eastAsia="Times New Roman" w:hAnsi="Segoe UI" w:cs="Segoe UI"/>
          <w:i/>
          <w:iCs/>
          <w:color w:val="000000"/>
          <w:sz w:val="21"/>
          <w:szCs w:val="21"/>
        </w:rPr>
        <w:t>reverse</w:t>
      </w:r>
      <w:r w:rsidRPr="007738E0">
        <w:rPr>
          <w:rFonts w:ascii="Segoe UI" w:eastAsia="Times New Roman" w:hAnsi="Segoe UI" w:cs="Segoe UI"/>
          <w:color w:val="000000"/>
          <w:sz w:val="21"/>
          <w:szCs w:val="21"/>
        </w:rPr>
        <w:t> relationship to the current document. Take value of </w:t>
      </w:r>
      <w:r w:rsidRPr="007738E0">
        <w:rPr>
          <w:rFonts w:ascii="Consolas" w:eastAsia="Times New Roman" w:hAnsi="Consolas" w:cs="Courier New"/>
          <w:color w:val="000000"/>
          <w:sz w:val="20"/>
          <w:szCs w:val="20"/>
        </w:rPr>
        <w:t>home</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stylesheet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help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index</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toc</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up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next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previous</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glossary</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copyright</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made</w:t>
      </w:r>
      <w:r w:rsidRPr="007738E0">
        <w:rPr>
          <w:rFonts w:ascii="Segoe UI" w:eastAsia="Times New Roman" w:hAnsi="Segoe UI" w:cs="Segoe UI"/>
          <w:color w:val="000000"/>
          <w:sz w:val="21"/>
          <w:szCs w:val="21"/>
        </w:rPr>
        <w:t> (i.e., author).</w:t>
      </w:r>
    </w:p>
    <w:p w14:paraId="3212E82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 other attributes.</w:t>
      </w:r>
    </w:p>
    <w:p w14:paraId="1A6150E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w:t>
      </w:r>
    </w:p>
    <w:p w14:paraId="226A5A6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651A239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&lt;link </w:t>
      </w:r>
      <w:r w:rsidRPr="007738E0">
        <w:rPr>
          <w:rFonts w:ascii="Consolas" w:eastAsia="Times New Roman" w:hAnsi="Consolas" w:cs="Courier New"/>
          <w:color w:val="E31B23"/>
          <w:sz w:val="20"/>
          <w:szCs w:val="20"/>
        </w:rPr>
        <w:t>href="master.css"    rel="stylesheet" type="text/css"</w:t>
      </w:r>
      <w:r w:rsidRPr="007738E0">
        <w:rPr>
          <w:rFonts w:ascii="Consolas" w:eastAsia="Times New Roman" w:hAnsi="Consolas" w:cs="Courier New"/>
          <w:color w:val="000000"/>
          <w:sz w:val="20"/>
          <w:szCs w:val="20"/>
        </w:rPr>
        <w:t xml:space="preserve"> /&gt;</w:t>
      </w:r>
    </w:p>
    <w:p w14:paraId="36D518D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&lt;link href="index.html"    rel="home" /&gt;</w:t>
      </w:r>
    </w:p>
    <w:p w14:paraId="28271C5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&lt;link href="help.html"     rel="help" /&gt;</w:t>
      </w:r>
    </w:p>
    <w:p w14:paraId="7F780C5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&lt;link href="chapter5.html" rev="previous" /&gt;</w:t>
      </w:r>
    </w:p>
    <w:p w14:paraId="3B7DC59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&lt;link href="chapter3.html" rev="next" /&gt;</w:t>
      </w:r>
    </w:p>
    <w:p w14:paraId="6312DC7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659FD50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above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tags indicate that "</w:t>
      </w:r>
      <w:r w:rsidRPr="007738E0">
        <w:rPr>
          <w:rFonts w:ascii="Consolas" w:eastAsia="Times New Roman" w:hAnsi="Consolas" w:cs="Courier New"/>
          <w:color w:val="000000"/>
          <w:sz w:val="20"/>
          <w:szCs w:val="20"/>
        </w:rPr>
        <w:t>master.css</w:t>
      </w:r>
      <w:r w:rsidRPr="007738E0">
        <w:rPr>
          <w:rFonts w:ascii="Segoe UI" w:eastAsia="Times New Roman" w:hAnsi="Segoe UI" w:cs="Segoe UI"/>
          <w:color w:val="000000"/>
          <w:sz w:val="21"/>
          <w:szCs w:val="21"/>
        </w:rPr>
        <w:t>" is the stylesheet of MIME type "</w:t>
      </w:r>
      <w:r w:rsidRPr="007738E0">
        <w:rPr>
          <w:rFonts w:ascii="Consolas" w:eastAsia="Times New Roman" w:hAnsi="Consolas" w:cs="Courier New"/>
          <w:color w:val="000000"/>
          <w:sz w:val="20"/>
          <w:szCs w:val="20"/>
        </w:rPr>
        <w:t>text/css</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index.html</w:t>
      </w:r>
      <w:r w:rsidRPr="007738E0">
        <w:rPr>
          <w:rFonts w:ascii="Segoe UI" w:eastAsia="Times New Roman" w:hAnsi="Segoe UI" w:cs="Segoe UI"/>
          <w:color w:val="000000"/>
          <w:sz w:val="21"/>
          <w:szCs w:val="21"/>
        </w:rPr>
        <w:t>" is the home page; "</w:t>
      </w:r>
      <w:r w:rsidRPr="007738E0">
        <w:rPr>
          <w:rFonts w:ascii="Consolas" w:eastAsia="Times New Roman" w:hAnsi="Consolas" w:cs="Courier New"/>
          <w:color w:val="000000"/>
          <w:sz w:val="20"/>
          <w:szCs w:val="20"/>
        </w:rPr>
        <w:t>help.html</w:t>
      </w:r>
      <w:r w:rsidRPr="007738E0">
        <w:rPr>
          <w:rFonts w:ascii="Segoe UI" w:eastAsia="Times New Roman" w:hAnsi="Segoe UI" w:cs="Segoe UI"/>
          <w:color w:val="000000"/>
          <w:sz w:val="21"/>
          <w:szCs w:val="21"/>
        </w:rPr>
        <w:t>" is the help page; this page ("</w:t>
      </w:r>
      <w:r w:rsidRPr="007738E0">
        <w:rPr>
          <w:rFonts w:ascii="Consolas" w:eastAsia="Times New Roman" w:hAnsi="Consolas" w:cs="Courier New"/>
          <w:color w:val="000000"/>
          <w:sz w:val="20"/>
          <w:szCs w:val="20"/>
        </w:rPr>
        <w:t>chapter4.html</w:t>
      </w:r>
      <w:r w:rsidRPr="007738E0">
        <w:rPr>
          <w:rFonts w:ascii="Segoe UI" w:eastAsia="Times New Roman" w:hAnsi="Segoe UI" w:cs="Segoe UI"/>
          <w:color w:val="000000"/>
          <w:sz w:val="21"/>
          <w:szCs w:val="21"/>
        </w:rPr>
        <w:t>") is the previous page of "</w:t>
      </w:r>
      <w:r w:rsidRPr="007738E0">
        <w:rPr>
          <w:rFonts w:ascii="Consolas" w:eastAsia="Times New Roman" w:hAnsi="Consolas" w:cs="Courier New"/>
          <w:color w:val="000000"/>
          <w:sz w:val="20"/>
          <w:szCs w:val="20"/>
        </w:rPr>
        <w:t>chapter5.html</w:t>
      </w:r>
      <w:r w:rsidRPr="007738E0">
        <w:rPr>
          <w:rFonts w:ascii="Segoe UI" w:eastAsia="Times New Roman" w:hAnsi="Segoe UI" w:cs="Segoe UI"/>
          <w:color w:val="000000"/>
          <w:sz w:val="21"/>
          <w:szCs w:val="21"/>
        </w:rPr>
        <w:t>" (in a reverse relationship), and this page is the next page of "</w:t>
      </w:r>
      <w:r w:rsidRPr="007738E0">
        <w:rPr>
          <w:rFonts w:ascii="Consolas" w:eastAsia="Times New Roman" w:hAnsi="Consolas" w:cs="Courier New"/>
          <w:color w:val="000000"/>
          <w:sz w:val="20"/>
          <w:szCs w:val="20"/>
        </w:rPr>
        <w:t>chapter3.html</w:t>
      </w:r>
      <w:r w:rsidRPr="007738E0">
        <w:rPr>
          <w:rFonts w:ascii="Segoe UI" w:eastAsia="Times New Roman" w:hAnsi="Segoe UI" w:cs="Segoe UI"/>
          <w:color w:val="000000"/>
          <w:sz w:val="21"/>
          <w:szCs w:val="21"/>
        </w:rPr>
        <w:t>".</w:t>
      </w:r>
    </w:p>
    <w:p w14:paraId="3FBC890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most-commonly used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is to specify the external CSS style sheet. The rests are hardly used.</w:t>
      </w:r>
    </w:p>
    <w:p w14:paraId="3EE15AF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Including an Icon</w:t>
      </w:r>
    </w:p>
    <w:p w14:paraId="666C4B0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 </w:t>
      </w:r>
      <w:r w:rsidRPr="007738E0">
        <w:rPr>
          <w:rFonts w:ascii="Segoe UI" w:eastAsia="Times New Roman" w:hAnsi="Segoe UI" w:cs="Segoe UI"/>
          <w:i/>
          <w:iCs/>
          <w:color w:val="000000"/>
          <w:sz w:val="21"/>
          <w:szCs w:val="21"/>
        </w:rPr>
        <w:t>favicon</w:t>
      </w:r>
      <w:r w:rsidRPr="007738E0">
        <w:rPr>
          <w:rFonts w:ascii="Segoe UI" w:eastAsia="Times New Roman" w:hAnsi="Segoe UI" w:cs="Segoe UI"/>
          <w:color w:val="000000"/>
          <w:sz w:val="21"/>
          <w:szCs w:val="21"/>
        </w:rPr>
        <w:t> (aka favorite icon, shortcut icon, URL icon) is a file containing a small 16x16 icon. Browser can display the icon besides the URL bar or bookmark. The favicon file is usually called "</w:t>
      </w:r>
      <w:r w:rsidRPr="007738E0">
        <w:rPr>
          <w:rFonts w:ascii="Consolas" w:eastAsia="Times New Roman" w:hAnsi="Consolas" w:cs="Courier New"/>
          <w:color w:val="000000"/>
          <w:sz w:val="20"/>
          <w:szCs w:val="20"/>
        </w:rPr>
        <w:t>favicon.ico</w:t>
      </w:r>
      <w:r w:rsidRPr="007738E0">
        <w:rPr>
          <w:rFonts w:ascii="Segoe UI" w:eastAsia="Times New Roman" w:hAnsi="Segoe UI" w:cs="Segoe UI"/>
          <w:color w:val="000000"/>
          <w:sz w:val="21"/>
          <w:szCs w:val="21"/>
        </w:rPr>
        <w:t>".</w:t>
      </w:r>
    </w:p>
    <w:p w14:paraId="6387A22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include an icon, provide a </w:t>
      </w:r>
      <w:r w:rsidRPr="007738E0">
        <w:rPr>
          <w:rFonts w:ascii="Consolas" w:eastAsia="Times New Roman" w:hAnsi="Consolas" w:cs="Courier New"/>
          <w:color w:val="000000"/>
          <w:sz w:val="20"/>
          <w:szCs w:val="20"/>
        </w:rPr>
        <w:t>&lt;link&gt;</w:t>
      </w:r>
      <w:r w:rsidRPr="007738E0">
        <w:rPr>
          <w:rFonts w:ascii="Segoe UI" w:eastAsia="Times New Roman" w:hAnsi="Segoe UI" w:cs="Segoe UI"/>
          <w:color w:val="000000"/>
          <w:sz w:val="21"/>
          <w:szCs w:val="21"/>
        </w:rPr>
        <w:t> tag in the </w:t>
      </w:r>
      <w:r w:rsidRPr="007738E0">
        <w:rPr>
          <w:rFonts w:ascii="Consolas" w:eastAsia="Times New Roman" w:hAnsi="Consolas" w:cs="Courier New"/>
          <w:color w:val="000000"/>
          <w:sz w:val="20"/>
          <w:szCs w:val="20"/>
        </w:rPr>
        <w:t>&lt;head&gt;</w:t>
      </w:r>
      <w:r w:rsidRPr="007738E0">
        <w:rPr>
          <w:rFonts w:ascii="Segoe UI" w:eastAsia="Times New Roman" w:hAnsi="Segoe UI" w:cs="Segoe UI"/>
          <w:color w:val="000000"/>
          <w:sz w:val="21"/>
          <w:szCs w:val="21"/>
        </w:rPr>
        <w:t> section, as follows:</w:t>
      </w:r>
    </w:p>
    <w:p w14:paraId="6563FAF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&lt;link rel="icon" href="favicon.ico" type="image/x-icon" /&gt;</w:t>
      </w:r>
    </w:p>
    <w:p w14:paraId="479EF4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3821281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&lt;!-- To support IE as well, use this  --&gt;</w:t>
      </w:r>
    </w:p>
    <w:p w14:paraId="6B0CFF1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&lt;link rel="shortcut icon" href="favicon.ico" type="image/x-icon" /&gt;</w:t>
      </w:r>
    </w:p>
    <w:p w14:paraId="6CA2AFF4"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PhotoShop/Element to create a favicon file; or use a simple imaging tool (such as MS Paint) to create a small image and then submit to an online converter to generate a favicon file.</w:t>
      </w:r>
    </w:p>
    <w:p w14:paraId="3845101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Meta Information </w:t>
      </w:r>
      <w:r w:rsidRPr="007738E0">
        <w:rPr>
          <w:rFonts w:ascii="Consolas" w:eastAsia="Times New Roman" w:hAnsi="Consolas" w:cs="Segoe UI"/>
          <w:b/>
          <w:bCs/>
          <w:color w:val="444444"/>
          <w:spacing w:val="15"/>
          <w:sz w:val="23"/>
          <w:szCs w:val="23"/>
        </w:rPr>
        <w:t>&lt;meta&gt;</w:t>
      </w:r>
    </w:p>
    <w:p w14:paraId="4C86095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w:t>
      </w:r>
      <w:r w:rsidRPr="007738E0">
        <w:rPr>
          <w:rFonts w:ascii="Consolas" w:eastAsia="Times New Roman" w:hAnsi="Consolas" w:cs="Courier New"/>
          <w:color w:val="000000"/>
          <w:sz w:val="20"/>
          <w:szCs w:val="20"/>
        </w:rPr>
        <w:t>&lt;meta&gt;</w:t>
      </w:r>
      <w:r w:rsidRPr="007738E0">
        <w:rPr>
          <w:rFonts w:ascii="Segoe UI" w:eastAsia="Times New Roman" w:hAnsi="Segoe UI" w:cs="Segoe UI"/>
          <w:color w:val="000000"/>
          <w:sz w:val="21"/>
          <w:szCs w:val="21"/>
        </w:rPr>
        <w:t> tag to include </w:t>
      </w:r>
      <w:r w:rsidRPr="007738E0">
        <w:rPr>
          <w:rFonts w:ascii="Segoe UI" w:eastAsia="Times New Roman" w:hAnsi="Segoe UI" w:cs="Segoe UI"/>
          <w:i/>
          <w:iCs/>
          <w:color w:val="000000"/>
          <w:sz w:val="21"/>
          <w:szCs w:val="21"/>
        </w:rPr>
        <w:t>meta information</w:t>
      </w:r>
      <w:r w:rsidRPr="007738E0">
        <w:rPr>
          <w:rFonts w:ascii="Segoe UI" w:eastAsia="Times New Roman" w:hAnsi="Segoe UI" w:cs="Segoe UI"/>
          <w:color w:val="000000"/>
          <w:sz w:val="21"/>
          <w:szCs w:val="21"/>
        </w:rPr>
        <w:t> about the document, such as keywords, author, expiration date, and page generator. The syntax is:</w:t>
      </w:r>
    </w:p>
    <w:p w14:paraId="4D21D63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&lt;meta name="</w:t>
      </w:r>
      <w:r w:rsidRPr="007738E0">
        <w:rPr>
          <w:rFonts w:ascii="Consolas" w:eastAsia="Times New Roman" w:hAnsi="Consolas" w:cs="Courier New"/>
          <w:i/>
          <w:iCs/>
          <w:color w:val="000000"/>
          <w:sz w:val="20"/>
          <w:szCs w:val="20"/>
        </w:rPr>
        <w:t>name</w:t>
      </w:r>
      <w:r w:rsidRPr="007738E0">
        <w:rPr>
          <w:rFonts w:ascii="Consolas" w:eastAsia="Times New Roman" w:hAnsi="Consolas" w:cs="Courier New"/>
          <w:color w:val="000000"/>
          <w:sz w:val="20"/>
          <w:szCs w:val="20"/>
        </w:rPr>
        <w:t>" content="</w:t>
      </w:r>
      <w:r w:rsidRPr="007738E0">
        <w:rPr>
          <w:rFonts w:ascii="Consolas" w:eastAsia="Times New Roman" w:hAnsi="Consolas" w:cs="Courier New"/>
          <w:i/>
          <w:iCs/>
          <w:color w:val="000000"/>
          <w:sz w:val="20"/>
          <w:szCs w:val="20"/>
        </w:rPr>
        <w:t>value</w:t>
      </w:r>
      <w:r w:rsidRPr="007738E0">
        <w:rPr>
          <w:rFonts w:ascii="Consolas" w:eastAsia="Times New Roman" w:hAnsi="Consolas" w:cs="Courier New"/>
          <w:color w:val="000000"/>
          <w:sz w:val="20"/>
          <w:szCs w:val="20"/>
        </w:rPr>
        <w:t>" /&gt;</w:t>
      </w:r>
    </w:p>
    <w:p w14:paraId="2623632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Examples:</w:t>
      </w:r>
    </w:p>
    <w:p w14:paraId="36A0B0D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&lt;meta name="keywords" content="Java, HTML, CSS" /&gt;</w:t>
      </w:r>
    </w:p>
    <w:p w14:paraId="4DAC9C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&lt;meta name="author"   content="Tan Ah Teck" /&gt;</w:t>
      </w:r>
    </w:p>
    <w:p w14:paraId="71EB227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&lt;meta&gt;</w:t>
      </w:r>
      <w:r w:rsidRPr="007738E0">
        <w:rPr>
          <w:rFonts w:ascii="Segoe UI" w:eastAsia="Times New Roman" w:hAnsi="Segoe UI" w:cs="Segoe UI"/>
          <w:color w:val="000000"/>
          <w:sz w:val="21"/>
          <w:szCs w:val="21"/>
        </w:rPr>
        <w:t> tag can also be used to ask the server to insert an HTTP response header (read "</w:t>
      </w:r>
      <w:hyperlink r:id="rId83" w:history="1">
        <w:r w:rsidRPr="007738E0">
          <w:rPr>
            <w:rFonts w:ascii="Segoe UI" w:eastAsia="Times New Roman" w:hAnsi="Segoe UI" w:cs="Segoe UI"/>
            <w:color w:val="0B5395"/>
            <w:sz w:val="21"/>
            <w:szCs w:val="21"/>
            <w:u w:val="single"/>
          </w:rPr>
          <w:t>HTTP Basics</w:t>
        </w:r>
      </w:hyperlink>
      <w:r w:rsidRPr="007738E0">
        <w:rPr>
          <w:rFonts w:ascii="Segoe UI" w:eastAsia="Times New Roman" w:hAnsi="Segoe UI" w:cs="Segoe UI"/>
          <w:color w:val="000000"/>
          <w:sz w:val="21"/>
          <w:szCs w:val="21"/>
        </w:rPr>
        <w:t>"). The syntax is as follow:</w:t>
      </w:r>
    </w:p>
    <w:p w14:paraId="6496329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&lt;meta </w:t>
      </w:r>
      <w:r w:rsidRPr="007738E0">
        <w:rPr>
          <w:rFonts w:ascii="Consolas" w:eastAsia="Times New Roman" w:hAnsi="Consolas" w:cs="Courier New"/>
          <w:color w:val="E31B23"/>
          <w:sz w:val="20"/>
          <w:szCs w:val="20"/>
        </w:rPr>
        <w:t>http-equiv</w:t>
      </w:r>
      <w:r w:rsidRPr="007738E0">
        <w:rPr>
          <w:rFonts w:ascii="Consolas" w:eastAsia="Times New Roman" w:hAnsi="Consolas" w:cs="Courier New"/>
          <w:color w:val="000000"/>
          <w:sz w:val="20"/>
          <w:szCs w:val="20"/>
        </w:rPr>
        <w:t>="</w:t>
      </w:r>
      <w:r w:rsidRPr="007738E0">
        <w:rPr>
          <w:rFonts w:ascii="Consolas" w:eastAsia="Times New Roman" w:hAnsi="Consolas" w:cs="Courier New"/>
          <w:i/>
          <w:iCs/>
          <w:color w:val="000000"/>
          <w:sz w:val="20"/>
          <w:szCs w:val="20"/>
        </w:rPr>
        <w:t>http-response-header</w:t>
      </w:r>
      <w:r w:rsidRPr="007738E0">
        <w:rPr>
          <w:rFonts w:ascii="Consolas" w:eastAsia="Times New Roman" w:hAnsi="Consolas" w:cs="Courier New"/>
          <w:color w:val="000000"/>
          <w:sz w:val="20"/>
          <w:szCs w:val="20"/>
        </w:rPr>
        <w:t>" content="</w:t>
      </w:r>
      <w:r w:rsidRPr="007738E0">
        <w:rPr>
          <w:rFonts w:ascii="Consolas" w:eastAsia="Times New Roman" w:hAnsi="Consolas" w:cs="Courier New"/>
          <w:i/>
          <w:iCs/>
          <w:color w:val="000000"/>
          <w:sz w:val="20"/>
          <w:szCs w:val="20"/>
        </w:rPr>
        <w:t>value</w:t>
      </w:r>
      <w:r w:rsidRPr="007738E0">
        <w:rPr>
          <w:rFonts w:ascii="Consolas" w:eastAsia="Times New Roman" w:hAnsi="Consolas" w:cs="Courier New"/>
          <w:color w:val="000000"/>
          <w:sz w:val="20"/>
          <w:szCs w:val="20"/>
        </w:rPr>
        <w:t>" /&gt;</w:t>
      </w:r>
    </w:p>
    <w:p w14:paraId="711F41A3"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1: Auto-Redirect after x seconds</w:t>
      </w:r>
    </w:p>
    <w:p w14:paraId="5725FD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6773732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5316570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&lt;meta </w:t>
      </w:r>
      <w:r w:rsidRPr="007738E0">
        <w:rPr>
          <w:rFonts w:ascii="Consolas" w:eastAsia="Times New Roman" w:hAnsi="Consolas" w:cs="Courier New"/>
          <w:color w:val="E31B23"/>
          <w:sz w:val="20"/>
          <w:szCs w:val="20"/>
        </w:rPr>
        <w:t>http-equiv="Refresh" content="3; Url=http://www.google.com/"</w:t>
      </w:r>
      <w:r w:rsidRPr="007738E0">
        <w:rPr>
          <w:rFonts w:ascii="Consolas" w:eastAsia="Times New Roman" w:hAnsi="Consolas" w:cs="Courier New"/>
          <w:color w:val="000000"/>
          <w:sz w:val="20"/>
          <w:szCs w:val="20"/>
        </w:rPr>
        <w:t xml:space="preserve"> /&gt;</w:t>
      </w:r>
    </w:p>
    <w:p w14:paraId="1B15343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&lt;/head&gt;</w:t>
      </w:r>
    </w:p>
    <w:p w14:paraId="1780A37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3D0C71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&lt;p&gt;You will be redirected to ... in 3 seconds unless you push the STOP button&lt;/p&gt;</w:t>
      </w:r>
    </w:p>
    <w:p w14:paraId="2168A1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One thousand...&lt;br&gt;</w:t>
      </w:r>
    </w:p>
    <w:p w14:paraId="460ED7A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Two thousand...&lt;br&gt;</w:t>
      </w:r>
    </w:p>
    <w:p w14:paraId="4273831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Three thousand...</w:t>
      </w:r>
    </w:p>
    <w:p w14:paraId="64792BB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178F49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&lt;/html&gt;</w:t>
      </w:r>
    </w:p>
    <w:p w14:paraId="6F093F4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above </w:t>
      </w:r>
      <w:r w:rsidRPr="007738E0">
        <w:rPr>
          <w:rFonts w:ascii="Consolas" w:eastAsia="Times New Roman" w:hAnsi="Consolas" w:cs="Courier New"/>
          <w:color w:val="000000"/>
          <w:sz w:val="20"/>
          <w:szCs w:val="20"/>
        </w:rPr>
        <w:t>&lt;meta&gt;</w:t>
      </w:r>
      <w:r w:rsidRPr="007738E0">
        <w:rPr>
          <w:rFonts w:ascii="Segoe UI" w:eastAsia="Times New Roman" w:hAnsi="Segoe UI" w:cs="Segoe UI"/>
          <w:color w:val="000000"/>
          <w:sz w:val="21"/>
          <w:szCs w:val="21"/>
        </w:rPr>
        <w:t> tag triggers the server to include the following "Response Header" in the HTTP response message, when the page is downloaded:</w:t>
      </w:r>
    </w:p>
    <w:p w14:paraId="50CDFFD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Refresh: 3; Url=http://www.google.com/</w:t>
      </w:r>
    </w:p>
    <w:p w14:paraId="09DD45B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browser, in response to this response header, redirect to the given URL after 3 sec.</w:t>
      </w:r>
    </w:p>
    <w:p w14:paraId="08C7FFBB"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2: Auto-Refresh every x seconds</w:t>
      </w:r>
    </w:p>
    <w:p w14:paraId="7BAA6DA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&lt;meta </w:t>
      </w:r>
      <w:r w:rsidRPr="007738E0">
        <w:rPr>
          <w:rFonts w:ascii="Consolas" w:eastAsia="Times New Roman" w:hAnsi="Consolas" w:cs="Courier New"/>
          <w:color w:val="E31B23"/>
          <w:sz w:val="20"/>
          <w:szCs w:val="20"/>
        </w:rPr>
        <w:t>http-equiv="Refresh" content="3"</w:t>
      </w:r>
      <w:r w:rsidRPr="007738E0">
        <w:rPr>
          <w:rFonts w:ascii="Consolas" w:eastAsia="Times New Roman" w:hAnsi="Consolas" w:cs="Courier New"/>
          <w:color w:val="000000"/>
          <w:sz w:val="20"/>
          <w:szCs w:val="20"/>
        </w:rPr>
        <w:t xml:space="preserve"> /&gt;</w:t>
      </w:r>
    </w:p>
    <w:p w14:paraId="543D1C12"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3: Specify the character set used in the HTML document.</w:t>
      </w:r>
    </w:p>
    <w:p w14:paraId="476AC32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&lt;meta </w:t>
      </w:r>
      <w:r w:rsidRPr="007738E0">
        <w:rPr>
          <w:rFonts w:ascii="Consolas" w:eastAsia="Times New Roman" w:hAnsi="Consolas" w:cs="Courier New"/>
          <w:color w:val="E31B23"/>
          <w:sz w:val="20"/>
          <w:szCs w:val="20"/>
        </w:rPr>
        <w:t>http-equiv="Content-Type" content="text/html; charset=utf-8"</w:t>
      </w:r>
      <w:r w:rsidRPr="007738E0">
        <w:rPr>
          <w:rFonts w:ascii="Consolas" w:eastAsia="Times New Roman" w:hAnsi="Consolas" w:cs="Courier New"/>
          <w:color w:val="000000"/>
          <w:sz w:val="20"/>
          <w:szCs w:val="20"/>
        </w:rPr>
        <w:t xml:space="preserve"> /&gt;</w:t>
      </w:r>
    </w:p>
    <w:p w14:paraId="65CE204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p>
    <w:p w14:paraId="2FB97E4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9900"/>
          <w:sz w:val="20"/>
          <w:szCs w:val="20"/>
        </w:rPr>
        <w:t>// HTML5</w:t>
      </w:r>
    </w:p>
    <w:p w14:paraId="7A2EBAB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&lt;meta charset="utf-8" /&gt;</w:t>
      </w:r>
    </w:p>
    <w:p w14:paraId="6DBD020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server will include this response header in the response message, when the page is downloaded:</w:t>
      </w:r>
    </w:p>
    <w:p w14:paraId="0703856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Content-Type: text/html; charset=utf-8</w:t>
      </w:r>
    </w:p>
    <w:p w14:paraId="2D21CFE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Embedded Style Definition </w:t>
      </w:r>
      <w:r w:rsidRPr="007738E0">
        <w:rPr>
          <w:rFonts w:ascii="Consolas" w:eastAsia="Times New Roman" w:hAnsi="Consolas" w:cs="Segoe UI"/>
          <w:b/>
          <w:bCs/>
          <w:color w:val="444444"/>
          <w:spacing w:val="15"/>
          <w:sz w:val="23"/>
          <w:szCs w:val="23"/>
        </w:rPr>
        <w:t>&lt;style&gt;...&lt;/style&gt;</w:t>
      </w:r>
    </w:p>
    <w:p w14:paraId="0531CB0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For embedded style declarations, covered earlier.</w:t>
      </w:r>
    </w:p>
    <w:p w14:paraId="62478E68"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Scripting Codes </w:t>
      </w:r>
      <w:r w:rsidRPr="007738E0">
        <w:rPr>
          <w:rFonts w:ascii="Consolas" w:eastAsia="Times New Roman" w:hAnsi="Consolas" w:cs="Segoe UI"/>
          <w:b/>
          <w:bCs/>
          <w:color w:val="444444"/>
          <w:spacing w:val="15"/>
          <w:sz w:val="23"/>
          <w:szCs w:val="23"/>
        </w:rPr>
        <w:t>&lt;script&gt;...&lt;/script&gt;</w:t>
      </w:r>
    </w:p>
    <w:p w14:paraId="6E2F201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Function: For embedding scripting codes. See my "</w:t>
      </w:r>
      <w:hyperlink r:id="rId84" w:history="1">
        <w:r w:rsidRPr="007738E0">
          <w:rPr>
            <w:rFonts w:ascii="Segoe UI" w:eastAsia="Times New Roman" w:hAnsi="Segoe UI" w:cs="Segoe UI"/>
            <w:color w:val="0B5395"/>
            <w:sz w:val="21"/>
            <w:szCs w:val="21"/>
            <w:u w:val="single"/>
          </w:rPr>
          <w:t>Introduction to JavaScript</w:t>
        </w:r>
      </w:hyperlink>
      <w:r w:rsidRPr="007738E0">
        <w:rPr>
          <w:rFonts w:ascii="Segoe UI" w:eastAsia="Times New Roman" w:hAnsi="Segoe UI" w:cs="Segoe UI"/>
          <w:color w:val="000000"/>
          <w:sz w:val="21"/>
          <w:szCs w:val="21"/>
        </w:rPr>
        <w:t>" on usage and examples.</w:t>
      </w:r>
    </w:p>
    <w:p w14:paraId="20EE28C9" w14:textId="77777777" w:rsidR="007738E0" w:rsidRPr="007738E0" w:rsidRDefault="007738E0" w:rsidP="007738E0">
      <w:pPr>
        <w:pBdr>
          <w:bottom w:val="single" w:sz="6" w:space="4" w:color="0C9B74"/>
        </w:pBdr>
        <w:shd w:val="clear" w:color="auto" w:fill="FFFFFF"/>
        <w:spacing w:after="0" w:line="240" w:lineRule="auto"/>
        <w:outlineLvl w:val="2"/>
        <w:rPr>
          <w:rFonts w:ascii="Century Gothic" w:eastAsia="Times New Roman" w:hAnsi="Century Gothic" w:cs="Segoe UI"/>
          <w:b/>
          <w:bCs/>
          <w:color w:val="0A8464"/>
          <w:spacing w:val="15"/>
          <w:sz w:val="33"/>
          <w:szCs w:val="33"/>
        </w:rPr>
      </w:pPr>
      <w:r w:rsidRPr="007738E0">
        <w:rPr>
          <w:rFonts w:ascii="Century Gothic" w:eastAsia="Times New Roman" w:hAnsi="Century Gothic" w:cs="Segoe UI"/>
          <w:b/>
          <w:bCs/>
          <w:color w:val="0A8464"/>
          <w:spacing w:val="15"/>
          <w:sz w:val="33"/>
          <w:szCs w:val="33"/>
        </w:rPr>
        <w:lastRenderedPageBreak/>
        <w:t>9.  More CSS</w:t>
      </w:r>
    </w:p>
    <w:p w14:paraId="6B9F5D31"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9.1  Positioning the HTML Block-Level Elements</w:t>
      </w:r>
    </w:p>
    <w:p w14:paraId="5BC7072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Each element has a natural location inside a page's flow, in the order read in by the browser. The property </w:t>
      </w:r>
      <w:r w:rsidRPr="007738E0">
        <w:rPr>
          <w:rFonts w:ascii="Consolas" w:eastAsia="Times New Roman" w:hAnsi="Consolas" w:cs="Courier New"/>
          <w:color w:val="000000"/>
          <w:sz w:val="20"/>
          <w:szCs w:val="20"/>
        </w:rPr>
        <w:t>position</w:t>
      </w:r>
      <w:r w:rsidRPr="007738E0">
        <w:rPr>
          <w:rFonts w:ascii="Segoe UI" w:eastAsia="Times New Roman" w:hAnsi="Segoe UI" w:cs="Segoe UI"/>
          <w:color w:val="000000"/>
          <w:sz w:val="21"/>
          <w:szCs w:val="21"/>
        </w:rPr>
        <w:t> can be used to alter the position of block elements.</w:t>
      </w:r>
    </w:p>
    <w:p w14:paraId="7D6A41CD" w14:textId="77777777" w:rsidR="007738E0" w:rsidRPr="007738E0" w:rsidRDefault="007738E0" w:rsidP="007738E0">
      <w:pPr>
        <w:numPr>
          <w:ilvl w:val="0"/>
          <w:numId w:val="79"/>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position: </w:t>
      </w:r>
      <w:r w:rsidRPr="007738E0">
        <w:rPr>
          <w:rFonts w:ascii="Consolas" w:eastAsia="Times New Roman" w:hAnsi="Consolas" w:cs="Segoe UI"/>
          <w:color w:val="E31B23"/>
          <w:sz w:val="23"/>
          <w:szCs w:val="23"/>
          <w:u w:val="single"/>
        </w:rPr>
        <w:t>static</w:t>
      </w:r>
      <w:r w:rsidRPr="007738E0">
        <w:rPr>
          <w:rFonts w:ascii="Consolas" w:eastAsia="Times New Roman" w:hAnsi="Consolas" w:cs="Segoe UI"/>
          <w:color w:val="E31B23"/>
          <w:sz w:val="23"/>
          <w:szCs w:val="23"/>
        </w:rPr>
        <w:t>|absolute|relative|fixed</w:t>
      </w:r>
    </w:p>
    <w:p w14:paraId="706B3F1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By default, elements are displayed from top to bottom in the normal flow. For block elements, line breaks are inserted at the beginning and the end to form a rectangular box. You can leave the box in the default normal flow (</w:t>
      </w:r>
      <w:r w:rsidRPr="007738E0">
        <w:rPr>
          <w:rFonts w:ascii="Consolas" w:eastAsia="Times New Roman" w:hAnsi="Consolas" w:cs="Courier New"/>
          <w:color w:val="000000"/>
          <w:sz w:val="20"/>
          <w:szCs w:val="20"/>
        </w:rPr>
        <w:t>position:static</w:t>
      </w:r>
      <w:r w:rsidRPr="007738E0">
        <w:rPr>
          <w:rFonts w:ascii="Segoe UI" w:eastAsia="Times New Roman" w:hAnsi="Segoe UI" w:cs="Segoe UI"/>
          <w:color w:val="000000"/>
          <w:sz w:val="21"/>
          <w:szCs w:val="21"/>
        </w:rPr>
        <w:t>); you can remove the box from the normal flow and specify its location with respect to either its parent element (</w:t>
      </w:r>
      <w:r w:rsidRPr="007738E0">
        <w:rPr>
          <w:rFonts w:ascii="Consolas" w:eastAsia="Times New Roman" w:hAnsi="Consolas" w:cs="Courier New"/>
          <w:color w:val="000000"/>
          <w:sz w:val="20"/>
          <w:szCs w:val="20"/>
        </w:rPr>
        <w:t>position:absolute</w:t>
      </w:r>
      <w:r w:rsidRPr="007738E0">
        <w:rPr>
          <w:rFonts w:ascii="Segoe UI" w:eastAsia="Times New Roman" w:hAnsi="Segoe UI" w:cs="Segoe UI"/>
          <w:color w:val="000000"/>
          <w:sz w:val="21"/>
          <w:szCs w:val="21"/>
        </w:rPr>
        <w:t>) or the browser window (</w:t>
      </w:r>
      <w:r w:rsidRPr="007738E0">
        <w:rPr>
          <w:rFonts w:ascii="Consolas" w:eastAsia="Times New Roman" w:hAnsi="Consolas" w:cs="Courier New"/>
          <w:color w:val="000000"/>
          <w:sz w:val="20"/>
          <w:szCs w:val="20"/>
        </w:rPr>
        <w:t>position:fixed</w:t>
      </w:r>
      <w:r w:rsidRPr="007738E0">
        <w:rPr>
          <w:rFonts w:ascii="Segoe UI" w:eastAsia="Times New Roman" w:hAnsi="Segoe UI" w:cs="Segoe UI"/>
          <w:color w:val="000000"/>
          <w:sz w:val="21"/>
          <w:szCs w:val="21"/>
        </w:rPr>
        <w:t>); you can also move the box with respect to its normal position in the flow (</w:t>
      </w:r>
      <w:r w:rsidRPr="007738E0">
        <w:rPr>
          <w:rFonts w:ascii="Consolas" w:eastAsia="Times New Roman" w:hAnsi="Consolas" w:cs="Courier New"/>
          <w:color w:val="000000"/>
          <w:sz w:val="20"/>
          <w:szCs w:val="20"/>
        </w:rPr>
        <w:t>position:relative</w:t>
      </w:r>
      <w:r w:rsidRPr="007738E0">
        <w:rPr>
          <w:rFonts w:ascii="Segoe UI" w:eastAsia="Times New Roman" w:hAnsi="Segoe UI" w:cs="Segoe UI"/>
          <w:color w:val="000000"/>
          <w:sz w:val="21"/>
          <w:szCs w:val="21"/>
        </w:rPr>
        <w:t>).</w:t>
      </w:r>
    </w:p>
    <w:p w14:paraId="5D61669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non-static positioned elements, the new position is specified via </w:t>
      </w:r>
      <w:r w:rsidRPr="007738E0">
        <w:rPr>
          <w:rFonts w:ascii="Consolas" w:eastAsia="Times New Roman" w:hAnsi="Consolas" w:cs="Courier New"/>
          <w:color w:val="000000"/>
          <w:sz w:val="20"/>
          <w:szCs w:val="20"/>
        </w:rPr>
        <w:t>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left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bottom</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properties:</w:t>
      </w:r>
    </w:p>
    <w:p w14:paraId="7CA9C96E" w14:textId="77777777" w:rsidR="007738E0" w:rsidRPr="007738E0" w:rsidRDefault="007738E0" w:rsidP="007738E0">
      <w:pPr>
        <w:numPr>
          <w:ilvl w:val="0"/>
          <w:numId w:val="8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top: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%|auto</w:t>
      </w:r>
      <w:r w:rsidRPr="007738E0">
        <w:rPr>
          <w:rFonts w:ascii="Consolas" w:eastAsia="Times New Roman" w:hAnsi="Consolas" w:cs="Segoe UI"/>
          <w:color w:val="E31B23"/>
          <w:sz w:val="23"/>
          <w:szCs w:val="23"/>
        </w:rPr>
        <w:br/>
        <w:t>left: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%|auto</w:t>
      </w:r>
      <w:r w:rsidRPr="007738E0">
        <w:rPr>
          <w:rFonts w:ascii="Consolas" w:eastAsia="Times New Roman" w:hAnsi="Consolas" w:cs="Segoe UI"/>
          <w:color w:val="E31B23"/>
          <w:sz w:val="23"/>
          <w:szCs w:val="23"/>
        </w:rPr>
        <w:br/>
        <w:t>bottom: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%|auto</w:t>
      </w:r>
      <w:r w:rsidRPr="007738E0">
        <w:rPr>
          <w:rFonts w:ascii="Consolas" w:eastAsia="Times New Roman" w:hAnsi="Consolas" w:cs="Segoe UI"/>
          <w:color w:val="E31B23"/>
          <w:sz w:val="23"/>
          <w:szCs w:val="23"/>
        </w:rPr>
        <w:br/>
        <w:t>right: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%|auto</w:t>
      </w:r>
      <w:r w:rsidRPr="007738E0">
        <w:rPr>
          <w:rFonts w:ascii="Consolas" w:eastAsia="Times New Roman" w:hAnsi="Consolas" w:cs="Segoe UI"/>
          <w:color w:val="E31B23"/>
          <w:sz w:val="23"/>
          <w:szCs w:val="23"/>
        </w:rPr>
        <w:br/>
      </w:r>
      <w:r w:rsidRPr="007738E0">
        <w:rPr>
          <w:rFonts w:ascii="Segoe UI" w:eastAsia="Times New Roman" w:hAnsi="Segoe UI" w:cs="Segoe UI"/>
          <w:color w:val="000000"/>
          <w:sz w:val="21"/>
          <w:szCs w:val="21"/>
        </w:rPr>
        <w:t>Set the distance from the edge of this element to the corresponding edge of the containing block.</w:t>
      </w:r>
    </w:p>
    <w:p w14:paraId="18A1769A" w14:textId="77777777" w:rsidR="007738E0" w:rsidRPr="007738E0" w:rsidRDefault="007738E0" w:rsidP="007738E0">
      <w:pPr>
        <w:numPr>
          <w:ilvl w:val="0"/>
          <w:numId w:val="8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width: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%|auto</w:t>
      </w:r>
      <w:r w:rsidRPr="007738E0">
        <w:rPr>
          <w:rFonts w:ascii="Consolas" w:eastAsia="Times New Roman" w:hAnsi="Consolas" w:cs="Segoe UI"/>
          <w:color w:val="E31B23"/>
          <w:sz w:val="23"/>
          <w:szCs w:val="23"/>
        </w:rPr>
        <w:br/>
        <w:t>height: </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w:t>
      </w:r>
      <w:r w:rsidRPr="007738E0">
        <w:rPr>
          <w:rFonts w:ascii="Consolas" w:eastAsia="Times New Roman" w:hAnsi="Consolas" w:cs="Segoe UI"/>
          <w:i/>
          <w:iCs/>
          <w:color w:val="E31B23"/>
          <w:sz w:val="23"/>
          <w:szCs w:val="23"/>
        </w:rPr>
        <w:t>n</w:t>
      </w:r>
      <w:r w:rsidRPr="007738E0">
        <w:rPr>
          <w:rFonts w:ascii="Consolas" w:eastAsia="Times New Roman" w:hAnsi="Consolas" w:cs="Segoe UI"/>
          <w:color w:val="E31B23"/>
          <w:sz w:val="23"/>
          <w:szCs w:val="23"/>
        </w:rPr>
        <w:t>%|auto</w:t>
      </w:r>
      <w:r w:rsidRPr="007738E0">
        <w:rPr>
          <w:rFonts w:ascii="Segoe UI" w:eastAsia="Times New Roman" w:hAnsi="Segoe UI" w:cs="Segoe UI"/>
          <w:color w:val="000000"/>
          <w:sz w:val="21"/>
          <w:szCs w:val="21"/>
        </w:rPr>
        <w:br/>
        <w:t>Set the width and height of this block. You can use the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to scale this block.</w:t>
      </w:r>
    </w:p>
    <w:p w14:paraId="054FAC52" w14:textId="77777777" w:rsidR="007738E0" w:rsidRPr="007738E0" w:rsidRDefault="007738E0" w:rsidP="007738E0">
      <w:pPr>
        <w:numPr>
          <w:ilvl w:val="0"/>
          <w:numId w:val="8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z-index: </w:t>
      </w:r>
      <w:r w:rsidRPr="007738E0">
        <w:rPr>
          <w:rFonts w:ascii="Consolas" w:eastAsia="Times New Roman" w:hAnsi="Consolas" w:cs="Segoe UI"/>
          <w:i/>
          <w:iCs/>
          <w:color w:val="E31B23"/>
          <w:sz w:val="23"/>
          <w:szCs w:val="23"/>
        </w:rPr>
        <w:t>number</w:t>
      </w:r>
      <w:r w:rsidRPr="007738E0">
        <w:rPr>
          <w:rFonts w:ascii="Consolas" w:eastAsia="Times New Roman" w:hAnsi="Consolas" w:cs="Segoe UI"/>
          <w:color w:val="E31B23"/>
          <w:sz w:val="23"/>
          <w:szCs w:val="23"/>
        </w:rPr>
        <w:t>|</w:t>
      </w:r>
      <w:r w:rsidRPr="007738E0">
        <w:rPr>
          <w:rFonts w:ascii="Consolas" w:eastAsia="Times New Roman" w:hAnsi="Consolas" w:cs="Segoe UI"/>
          <w:color w:val="E31B23"/>
          <w:sz w:val="23"/>
          <w:szCs w:val="23"/>
          <w:u w:val="single"/>
        </w:rPr>
        <w:t>auto</w:t>
      </w:r>
      <w:r w:rsidRPr="007738E0">
        <w:rPr>
          <w:rFonts w:ascii="Segoe UI" w:eastAsia="Times New Roman" w:hAnsi="Segoe UI" w:cs="Segoe UI"/>
          <w:color w:val="000000"/>
          <w:sz w:val="21"/>
          <w:szCs w:val="21"/>
        </w:rPr>
        <w:br/>
        <w:t>When two blocks overlap due to re-positioning, the one with larger </w:t>
      </w:r>
      <w:r w:rsidRPr="007738E0">
        <w:rPr>
          <w:rFonts w:ascii="Consolas" w:eastAsia="Times New Roman" w:hAnsi="Consolas" w:cs="Courier New"/>
          <w:color w:val="000000"/>
          <w:sz w:val="20"/>
          <w:szCs w:val="20"/>
        </w:rPr>
        <w:t>z-index</w:t>
      </w:r>
      <w:r w:rsidRPr="007738E0">
        <w:rPr>
          <w:rFonts w:ascii="Segoe UI" w:eastAsia="Times New Roman" w:hAnsi="Segoe UI" w:cs="Segoe UI"/>
          <w:color w:val="000000"/>
          <w:sz w:val="21"/>
          <w:szCs w:val="21"/>
        </w:rPr>
        <w:t> number is on top (i.e., z-axis is pointing out of the screen as in the standard 3D graphics coordinates system). Negative number is allowed. The default </w:t>
      </w:r>
      <w:r w:rsidRPr="007738E0">
        <w:rPr>
          <w:rFonts w:ascii="Consolas" w:eastAsia="Times New Roman" w:hAnsi="Consolas" w:cs="Courier New"/>
          <w:color w:val="000000"/>
          <w:sz w:val="20"/>
          <w:szCs w:val="20"/>
        </w:rPr>
        <w:t>auto</w:t>
      </w:r>
      <w:r w:rsidRPr="007738E0">
        <w:rPr>
          <w:rFonts w:ascii="Segoe UI" w:eastAsia="Times New Roman" w:hAnsi="Segoe UI" w:cs="Segoe UI"/>
          <w:color w:val="000000"/>
          <w:sz w:val="21"/>
          <w:szCs w:val="21"/>
        </w:rPr>
        <w:t> stacks the element at the same level as its parent. If the </w:t>
      </w:r>
      <w:r w:rsidRPr="007738E0">
        <w:rPr>
          <w:rFonts w:ascii="Consolas" w:eastAsia="Times New Roman" w:hAnsi="Consolas" w:cs="Courier New"/>
          <w:color w:val="000000"/>
          <w:sz w:val="20"/>
          <w:szCs w:val="20"/>
        </w:rPr>
        <w:t>z-index</w:t>
      </w:r>
      <w:r w:rsidRPr="007738E0">
        <w:rPr>
          <w:rFonts w:ascii="Segoe UI" w:eastAsia="Times New Roman" w:hAnsi="Segoe UI" w:cs="Segoe UI"/>
          <w:color w:val="000000"/>
          <w:sz w:val="21"/>
          <w:szCs w:val="21"/>
        </w:rPr>
        <w:t> of two elements are the same or no </w:t>
      </w:r>
      <w:r w:rsidRPr="007738E0">
        <w:rPr>
          <w:rFonts w:ascii="Consolas" w:eastAsia="Times New Roman" w:hAnsi="Consolas" w:cs="Courier New"/>
          <w:color w:val="000000"/>
          <w:sz w:val="20"/>
          <w:szCs w:val="20"/>
        </w:rPr>
        <w:t>z-index</w:t>
      </w:r>
      <w:r w:rsidRPr="007738E0">
        <w:rPr>
          <w:rFonts w:ascii="Segoe UI" w:eastAsia="Times New Roman" w:hAnsi="Segoe UI" w:cs="Segoe UI"/>
          <w:color w:val="000000"/>
          <w:sz w:val="21"/>
          <w:szCs w:val="21"/>
        </w:rPr>
        <w:t> are defined, the last element rendered is placed on top. z-index with alpha can create see-thru effect.</w:t>
      </w:r>
    </w:p>
    <w:p w14:paraId="5C926602" w14:textId="77777777" w:rsidR="007738E0" w:rsidRPr="007738E0" w:rsidRDefault="007738E0" w:rsidP="007738E0">
      <w:pPr>
        <w:numPr>
          <w:ilvl w:val="0"/>
          <w:numId w:val="80"/>
        </w:numPr>
        <w:shd w:val="clear" w:color="auto" w:fill="FFFFFF"/>
        <w:spacing w:after="0" w:line="240" w:lineRule="auto"/>
        <w:ind w:left="1152"/>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overflow: auto|hidden|scroll|visible|inherit</w:t>
      </w:r>
      <w:r w:rsidRPr="007738E0">
        <w:rPr>
          <w:rFonts w:ascii="Segoe UI" w:eastAsia="Times New Roman" w:hAnsi="Segoe UI" w:cs="Segoe UI"/>
          <w:color w:val="000000"/>
          <w:sz w:val="21"/>
          <w:szCs w:val="21"/>
        </w:rPr>
        <w:br/>
        <w:t>Specify how to handle content overflowing the block's width/height.</w:t>
      </w:r>
    </w:p>
    <w:p w14:paraId="7760389C"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Relative Positioning </w:t>
      </w:r>
      <w:r w:rsidRPr="007738E0">
        <w:rPr>
          <w:rFonts w:ascii="Consolas" w:eastAsia="Times New Roman" w:hAnsi="Consolas" w:cs="Segoe UI"/>
          <w:b/>
          <w:bCs/>
          <w:color w:val="444444"/>
          <w:spacing w:val="15"/>
          <w:sz w:val="23"/>
          <w:szCs w:val="23"/>
        </w:rPr>
        <w:t>"position:static</w:t>
      </w:r>
      <w:r w:rsidRPr="007738E0">
        <w:rPr>
          <w:rFonts w:ascii="Segoe UI" w:eastAsia="Times New Roman" w:hAnsi="Segoe UI" w:cs="Segoe UI"/>
          <w:b/>
          <w:bCs/>
          <w:color w:val="444444"/>
          <w:spacing w:val="15"/>
          <w:sz w:val="23"/>
          <w:szCs w:val="23"/>
        </w:rPr>
        <w:t>"</w:t>
      </w:r>
    </w:p>
    <w:p w14:paraId="4168A95D"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default </w:t>
      </w:r>
      <w:r w:rsidRPr="007738E0">
        <w:rPr>
          <w:rFonts w:ascii="Consolas" w:eastAsia="Times New Roman" w:hAnsi="Consolas" w:cs="Courier New"/>
          <w:color w:val="000000"/>
          <w:sz w:val="20"/>
          <w:szCs w:val="20"/>
        </w:rPr>
        <w:t>position:static</w:t>
      </w:r>
      <w:r w:rsidRPr="007738E0">
        <w:rPr>
          <w:rFonts w:ascii="Segoe UI" w:eastAsia="Times New Roman" w:hAnsi="Segoe UI" w:cs="Segoe UI"/>
          <w:color w:val="000000"/>
          <w:sz w:val="21"/>
          <w:szCs w:val="21"/>
        </w:rPr>
        <w:t> positions the element according to the normal flow of the page, in the order that is read by the browser. Properties </w:t>
      </w:r>
      <w:r w:rsidRPr="007738E0">
        <w:rPr>
          <w:rFonts w:ascii="Consolas" w:eastAsia="Times New Roman" w:hAnsi="Consolas" w:cs="Courier New"/>
          <w:color w:val="000000"/>
          <w:sz w:val="20"/>
          <w:szCs w:val="20"/>
        </w:rPr>
        <w:t>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bottom</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left</w:t>
      </w:r>
      <w:r w:rsidRPr="007738E0">
        <w:rPr>
          <w:rFonts w:ascii="Segoe UI" w:eastAsia="Times New Roman" w:hAnsi="Segoe UI" w:cs="Segoe UI"/>
          <w:color w:val="000000"/>
          <w:sz w:val="21"/>
          <w:szCs w:val="21"/>
        </w:rPr>
        <w:t> has no effect for </w:t>
      </w:r>
      <w:r w:rsidRPr="007738E0">
        <w:rPr>
          <w:rFonts w:ascii="Consolas" w:eastAsia="Times New Roman" w:hAnsi="Consolas" w:cs="Courier New"/>
          <w:color w:val="000000"/>
          <w:sz w:val="20"/>
          <w:szCs w:val="20"/>
        </w:rPr>
        <w:t>static</w:t>
      </w:r>
      <w:r w:rsidRPr="007738E0">
        <w:rPr>
          <w:rFonts w:ascii="Segoe UI" w:eastAsia="Times New Roman" w:hAnsi="Segoe UI" w:cs="Segoe UI"/>
          <w:color w:val="000000"/>
          <w:sz w:val="21"/>
          <w:szCs w:val="21"/>
        </w:rPr>
        <w:t>.</w:t>
      </w:r>
    </w:p>
    <w:p w14:paraId="673635D1"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Relative Positioning </w:t>
      </w:r>
      <w:r w:rsidRPr="007738E0">
        <w:rPr>
          <w:rFonts w:ascii="Consolas" w:eastAsia="Times New Roman" w:hAnsi="Consolas" w:cs="Segoe UI"/>
          <w:b/>
          <w:bCs/>
          <w:color w:val="444444"/>
          <w:spacing w:val="15"/>
          <w:sz w:val="23"/>
          <w:szCs w:val="23"/>
        </w:rPr>
        <w:t>"position:relative</w:t>
      </w:r>
      <w:r w:rsidRPr="007738E0">
        <w:rPr>
          <w:rFonts w:ascii="Segoe UI" w:eastAsia="Times New Roman" w:hAnsi="Segoe UI" w:cs="Segoe UI"/>
          <w:b/>
          <w:bCs/>
          <w:color w:val="444444"/>
          <w:spacing w:val="15"/>
          <w:sz w:val="23"/>
          <w:szCs w:val="23"/>
        </w:rPr>
        <w:t>"</w:t>
      </w:r>
    </w:p>
    <w:p w14:paraId="25BB756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Move the element </w:t>
      </w:r>
      <w:r w:rsidRPr="007738E0">
        <w:rPr>
          <w:rFonts w:ascii="Segoe UI" w:eastAsia="Times New Roman" w:hAnsi="Segoe UI" w:cs="Segoe UI"/>
          <w:i/>
          <w:iCs/>
          <w:color w:val="000000"/>
          <w:sz w:val="21"/>
          <w:szCs w:val="21"/>
        </w:rPr>
        <w:t>relative to its normal location</w:t>
      </w:r>
      <w:r w:rsidRPr="007738E0">
        <w:rPr>
          <w:rFonts w:ascii="Segoe UI" w:eastAsia="Times New Roman" w:hAnsi="Segoe UI" w:cs="Segoe UI"/>
          <w:color w:val="000000"/>
          <w:sz w:val="21"/>
          <w:szCs w:val="21"/>
        </w:rPr>
        <w:t>. The original space occupied by this element is preserved. The surrounding elements are not affected. For example,</w:t>
      </w:r>
    </w:p>
    <w:p w14:paraId="2392FE0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div#up {</w:t>
      </w:r>
    </w:p>
    <w:p w14:paraId="5927383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position: relative;</w:t>
      </w:r>
    </w:p>
    <w:p w14:paraId="50A382B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top: -2em;  </w:t>
      </w:r>
      <w:r w:rsidRPr="007738E0">
        <w:rPr>
          <w:rFonts w:ascii="Consolas" w:eastAsia="Times New Roman" w:hAnsi="Consolas" w:cs="Courier New"/>
          <w:color w:val="009900"/>
          <w:sz w:val="20"/>
          <w:szCs w:val="20"/>
        </w:rPr>
        <w:t>/* move this element up by 2em */</w:t>
      </w:r>
    </w:p>
    <w:p w14:paraId="2BDBB62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26E7A4B3"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Absolute Positioning "</w:t>
      </w:r>
      <w:r w:rsidRPr="007738E0">
        <w:rPr>
          <w:rFonts w:ascii="Consolas" w:eastAsia="Times New Roman" w:hAnsi="Consolas" w:cs="Segoe UI"/>
          <w:b/>
          <w:bCs/>
          <w:color w:val="444444"/>
          <w:spacing w:val="15"/>
          <w:sz w:val="23"/>
          <w:szCs w:val="23"/>
        </w:rPr>
        <w:t>position:absolute</w:t>
      </w:r>
      <w:r w:rsidRPr="007738E0">
        <w:rPr>
          <w:rFonts w:ascii="Segoe UI" w:eastAsia="Times New Roman" w:hAnsi="Segoe UI" w:cs="Segoe UI"/>
          <w:b/>
          <w:bCs/>
          <w:color w:val="444444"/>
          <w:spacing w:val="15"/>
          <w:sz w:val="23"/>
          <w:szCs w:val="23"/>
        </w:rPr>
        <w:t>"</w:t>
      </w:r>
    </w:p>
    <w:p w14:paraId="1FA63927"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Position the element relative to the first non-static ancestor element; or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if no such element is found. Absolute-positioned element is taken out from the normal flow, as if it does not present.</w:t>
      </w:r>
    </w:p>
    <w:p w14:paraId="46EB43A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absolutely position an element in a containing element (other than </w:t>
      </w:r>
      <w:r w:rsidRPr="007738E0">
        <w:rPr>
          <w:rFonts w:ascii="Consolas" w:eastAsia="Times New Roman" w:hAnsi="Consolas" w:cs="Courier New"/>
          <w:color w:val="000000"/>
          <w:sz w:val="20"/>
          <w:szCs w:val="20"/>
        </w:rPr>
        <w:t>&lt;body&gt;</w:t>
      </w:r>
      <w:r w:rsidRPr="007738E0">
        <w:rPr>
          <w:rFonts w:ascii="Segoe UI" w:eastAsia="Times New Roman" w:hAnsi="Segoe UI" w:cs="Segoe UI"/>
          <w:color w:val="000000"/>
          <w:sz w:val="21"/>
          <w:szCs w:val="21"/>
        </w:rPr>
        <w:t>), declare the containing element relative without any movement, e.g., </w:t>
      </w:r>
      <w:r w:rsidRPr="007738E0">
        <w:rPr>
          <w:rFonts w:ascii="Consolas" w:eastAsia="Times New Roman" w:hAnsi="Consolas" w:cs="Courier New"/>
          <w:color w:val="000000"/>
          <w:sz w:val="20"/>
          <w:szCs w:val="20"/>
        </w:rPr>
        <w:t>container { position:relative }</w:t>
      </w:r>
      <w:r w:rsidRPr="007738E0">
        <w:rPr>
          <w:rFonts w:ascii="Segoe UI" w:eastAsia="Times New Roman" w:hAnsi="Segoe UI" w:cs="Segoe UI"/>
          <w:color w:val="000000"/>
          <w:sz w:val="21"/>
          <w:szCs w:val="21"/>
        </w:rPr>
        <w:t>.</w:t>
      </w:r>
    </w:p>
    <w:p w14:paraId="4A8EC67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Absolute positioning is interesting. You can create animation (such as bouncing ball and falling snow) by absolutely position (and repeatedly re-position) images on the browser's screen. See my "</w:t>
      </w:r>
      <w:hyperlink r:id="rId85" w:history="1">
        <w:r w:rsidRPr="007738E0">
          <w:rPr>
            <w:rFonts w:ascii="Segoe UI" w:eastAsia="Times New Roman" w:hAnsi="Segoe UI" w:cs="Segoe UI"/>
            <w:color w:val="0B5395"/>
            <w:sz w:val="21"/>
            <w:szCs w:val="21"/>
            <w:u w:val="single"/>
          </w:rPr>
          <w:t>JavaScript Examples</w:t>
        </w:r>
      </w:hyperlink>
      <w:r w:rsidRPr="007738E0">
        <w:rPr>
          <w:rFonts w:ascii="Segoe UI" w:eastAsia="Times New Roman" w:hAnsi="Segoe UI" w:cs="Segoe UI"/>
          <w:color w:val="000000"/>
          <w:sz w:val="21"/>
          <w:szCs w:val="21"/>
        </w:rPr>
        <w:t>".</w:t>
      </w:r>
    </w:p>
    <w:p w14:paraId="625FAB0D"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w:t>
      </w:r>
    </w:p>
    <w:p w14:paraId="0B31EEF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#left-panel {</w:t>
      </w:r>
    </w:p>
    <w:p w14:paraId="15A81F2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position: absolute;</w:t>
      </w:r>
    </w:p>
    <w:p w14:paraId="6DC06E0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left: 10px;     </w:t>
      </w:r>
      <w:r w:rsidRPr="007738E0">
        <w:rPr>
          <w:rFonts w:ascii="Consolas" w:eastAsia="Times New Roman" w:hAnsi="Consolas" w:cs="Courier New"/>
          <w:color w:val="009900"/>
          <w:sz w:val="20"/>
          <w:szCs w:val="20"/>
        </w:rPr>
        <w:t>/* from left edge */</w:t>
      </w:r>
    </w:p>
    <w:p w14:paraId="0A496E8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top: 10px;      </w:t>
      </w:r>
      <w:r w:rsidRPr="007738E0">
        <w:rPr>
          <w:rFonts w:ascii="Consolas" w:eastAsia="Times New Roman" w:hAnsi="Consolas" w:cs="Courier New"/>
          <w:color w:val="009900"/>
          <w:sz w:val="20"/>
          <w:szCs w:val="20"/>
        </w:rPr>
        <w:t>/* from top edge  */</w:t>
      </w:r>
    </w:p>
    <w:p w14:paraId="3E226AF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200px;</w:t>
      </w:r>
    </w:p>
    <w:p w14:paraId="496D6BF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600px;</w:t>
      </w:r>
    </w:p>
    <w:p w14:paraId="05D43A2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background: black;</w:t>
      </w:r>
    </w:p>
    <w:p w14:paraId="39C7A5F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 white;</w:t>
      </w:r>
    </w:p>
    <w:p w14:paraId="3B36A64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3A950E4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#main-panel {</w:t>
      </w:r>
    </w:p>
    <w:p w14:paraId="0351FE5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position: absolute;</w:t>
      </w:r>
    </w:p>
    <w:p w14:paraId="7B96C75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left: 220px;    </w:t>
      </w:r>
      <w:r w:rsidRPr="007738E0">
        <w:rPr>
          <w:rFonts w:ascii="Consolas" w:eastAsia="Times New Roman" w:hAnsi="Consolas" w:cs="Courier New"/>
          <w:color w:val="009900"/>
          <w:sz w:val="20"/>
          <w:szCs w:val="20"/>
        </w:rPr>
        <w:t>/* from left edge 10+200+10 */</w:t>
      </w:r>
    </w:p>
    <w:p w14:paraId="626B156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top: 10px;      </w:t>
      </w:r>
      <w:r w:rsidRPr="007738E0">
        <w:rPr>
          <w:rFonts w:ascii="Consolas" w:eastAsia="Times New Roman" w:hAnsi="Consolas" w:cs="Courier New"/>
          <w:color w:val="009900"/>
          <w:sz w:val="20"/>
          <w:szCs w:val="20"/>
        </w:rPr>
        <w:t>/* from top edge, same as left-panel */</w:t>
      </w:r>
    </w:p>
    <w:p w14:paraId="411FE58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560px;</w:t>
      </w:r>
    </w:p>
    <w:p w14:paraId="7FB479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600px;</w:t>
      </w:r>
    </w:p>
    <w:p w14:paraId="49ADC13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background: cyan;</w:t>
      </w:r>
    </w:p>
    <w:p w14:paraId="29D91D5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 black;</w:t>
      </w:r>
    </w:p>
    <w:p w14:paraId="0947505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0FE2339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73E1BF6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id="left-panel"</w:t>
      </w:r>
      <w:r w:rsidRPr="007738E0">
        <w:rPr>
          <w:rFonts w:ascii="Consolas" w:eastAsia="Times New Roman" w:hAnsi="Consolas" w:cs="Courier New"/>
          <w:color w:val="000000"/>
          <w:sz w:val="20"/>
          <w:szCs w:val="20"/>
        </w:rPr>
        <w:t>&gt;</w:t>
      </w:r>
    </w:p>
    <w:p w14:paraId="3677EDC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&lt;h2&gt;Left Panel&lt;/h2&gt;</w:t>
      </w:r>
    </w:p>
    <w:p w14:paraId="31EA3A7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paragraph is on the left panel&lt;/p&gt;</w:t>
      </w:r>
    </w:p>
    <w:p w14:paraId="01D1F08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6E042F5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id="main-panel"</w:t>
      </w:r>
      <w:r w:rsidRPr="007738E0">
        <w:rPr>
          <w:rFonts w:ascii="Consolas" w:eastAsia="Times New Roman" w:hAnsi="Consolas" w:cs="Courier New"/>
          <w:color w:val="000000"/>
          <w:sz w:val="20"/>
          <w:szCs w:val="20"/>
        </w:rPr>
        <w:t>&gt;</w:t>
      </w:r>
    </w:p>
    <w:p w14:paraId="319942C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&lt;h2&gt;Main Panel&lt;/h2&gt;</w:t>
      </w:r>
    </w:p>
    <w:p w14:paraId="5FA4786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paragraph is on the main panel&lt;/p&gt;</w:t>
      </w:r>
    </w:p>
    <w:p w14:paraId="43AB0D2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1423C0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3AA7233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Fixed Positioning "</w:t>
      </w:r>
      <w:r w:rsidRPr="007738E0">
        <w:rPr>
          <w:rFonts w:ascii="Consolas" w:eastAsia="Times New Roman" w:hAnsi="Consolas" w:cs="Segoe UI"/>
          <w:b/>
          <w:bCs/>
          <w:color w:val="444444"/>
          <w:spacing w:val="15"/>
          <w:sz w:val="23"/>
          <w:szCs w:val="23"/>
        </w:rPr>
        <w:t>position:fixed</w:t>
      </w:r>
      <w:r w:rsidRPr="007738E0">
        <w:rPr>
          <w:rFonts w:ascii="Segoe UI" w:eastAsia="Times New Roman" w:hAnsi="Segoe UI" w:cs="Segoe UI"/>
          <w:b/>
          <w:bCs/>
          <w:color w:val="444444"/>
          <w:spacing w:val="15"/>
          <w:sz w:val="23"/>
          <w:szCs w:val="23"/>
        </w:rPr>
        <w:t>"</w:t>
      </w:r>
    </w:p>
    <w:p w14:paraId="38FF43D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element is fixed at the position relative to the browser's window, and it does not scroll away. The position is defined in </w:t>
      </w:r>
      <w:r w:rsidRPr="007738E0">
        <w:rPr>
          <w:rFonts w:ascii="Consolas" w:eastAsia="Times New Roman" w:hAnsi="Consolas" w:cs="Courier New"/>
          <w:color w:val="000000"/>
          <w:sz w:val="20"/>
          <w:szCs w:val="20"/>
        </w:rPr>
        <w:t>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left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bottom</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right</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width</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height</w:t>
      </w:r>
      <w:r w:rsidRPr="007738E0">
        <w:rPr>
          <w:rFonts w:ascii="Segoe UI" w:eastAsia="Times New Roman" w:hAnsi="Segoe UI" w:cs="Segoe UI"/>
          <w:color w:val="000000"/>
          <w:sz w:val="21"/>
          <w:szCs w:val="21"/>
        </w:rPr>
        <w:t>) properties. Fixed-positioned element is taken out of the normal flow, as if it is not present.</w:t>
      </w:r>
    </w:p>
    <w:p w14:paraId="33DB15F4"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For example, a fixed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is added to the above example in absolute positioning. Take note that z-index is used to ensure that the fixed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 is always on top of the other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's, regardless of the order of writing the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's.</w:t>
      </w:r>
    </w:p>
    <w:p w14:paraId="76E612F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#left-panel {</w:t>
      </w:r>
    </w:p>
    <w:p w14:paraId="7372B26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position: absolute;</w:t>
      </w:r>
    </w:p>
    <w:p w14:paraId="1233BC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left: 10px;     </w:t>
      </w:r>
      <w:r w:rsidRPr="007738E0">
        <w:rPr>
          <w:rFonts w:ascii="Consolas" w:eastAsia="Times New Roman" w:hAnsi="Consolas" w:cs="Courier New"/>
          <w:color w:val="009900"/>
          <w:sz w:val="20"/>
          <w:szCs w:val="20"/>
        </w:rPr>
        <w:t>/* from left edge */</w:t>
      </w:r>
    </w:p>
    <w:p w14:paraId="65D9A1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top: 10px;      </w:t>
      </w:r>
      <w:r w:rsidRPr="007738E0">
        <w:rPr>
          <w:rFonts w:ascii="Consolas" w:eastAsia="Times New Roman" w:hAnsi="Consolas" w:cs="Courier New"/>
          <w:color w:val="009900"/>
          <w:sz w:val="20"/>
          <w:szCs w:val="20"/>
        </w:rPr>
        <w:t>/* from top edge  */</w:t>
      </w:r>
    </w:p>
    <w:p w14:paraId="6905FFA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200px;</w:t>
      </w:r>
    </w:p>
    <w:p w14:paraId="262E16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600px;</w:t>
      </w:r>
    </w:p>
    <w:p w14:paraId="512E25A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background: black;</w:t>
      </w:r>
    </w:p>
    <w:p w14:paraId="7266FCF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 white;</w:t>
      </w:r>
    </w:p>
    <w:p w14:paraId="74044B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z-index: 100;</w:t>
      </w:r>
    </w:p>
    <w:p w14:paraId="63DBF1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07C9BE3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#main-panel {</w:t>
      </w:r>
    </w:p>
    <w:p w14:paraId="6193E34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position: absolute;</w:t>
      </w:r>
    </w:p>
    <w:p w14:paraId="01821E3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left: 220px;    </w:t>
      </w:r>
      <w:r w:rsidRPr="007738E0">
        <w:rPr>
          <w:rFonts w:ascii="Consolas" w:eastAsia="Times New Roman" w:hAnsi="Consolas" w:cs="Courier New"/>
          <w:color w:val="009900"/>
          <w:sz w:val="20"/>
          <w:szCs w:val="20"/>
        </w:rPr>
        <w:t>/* from left edge 10+200+10 */</w:t>
      </w:r>
    </w:p>
    <w:p w14:paraId="77CCEE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top: 10px;      </w:t>
      </w:r>
      <w:r w:rsidRPr="007738E0">
        <w:rPr>
          <w:rFonts w:ascii="Consolas" w:eastAsia="Times New Roman" w:hAnsi="Consolas" w:cs="Courier New"/>
          <w:color w:val="009900"/>
          <w:sz w:val="20"/>
          <w:szCs w:val="20"/>
        </w:rPr>
        <w:t>/* from top edge, same as left-panel */</w:t>
      </w:r>
    </w:p>
    <w:p w14:paraId="0BEC66F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560px;</w:t>
      </w:r>
    </w:p>
    <w:p w14:paraId="0737FA1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600px;</w:t>
      </w:r>
    </w:p>
    <w:p w14:paraId="0980FED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background: cyan;</w:t>
      </w:r>
    </w:p>
    <w:p w14:paraId="34BD85C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 black;</w:t>
      </w:r>
    </w:p>
    <w:p w14:paraId="65C2E17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z-index: 100;</w:t>
      </w:r>
    </w:p>
    <w:p w14:paraId="004F68F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017ABF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#fixed-panel {</w:t>
      </w:r>
    </w:p>
    <w:p w14:paraId="5D0E57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position: fixed;</w:t>
      </w:r>
    </w:p>
    <w:p w14:paraId="0A30192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left: 100px;</w:t>
      </w:r>
    </w:p>
    <w:p w14:paraId="7242061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top: 200px;</w:t>
      </w:r>
    </w:p>
    <w:p w14:paraId="69F0BC8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200px;</w:t>
      </w:r>
    </w:p>
    <w:p w14:paraId="537C8F6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14:paraId="6C95795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200px;</w:t>
      </w:r>
    </w:p>
    <w:p w14:paraId="3D5DF20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background: lime;</w:t>
      </w:r>
    </w:p>
    <w:p w14:paraId="581AB92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color: red;</w:t>
      </w:r>
    </w:p>
    <w:p w14:paraId="143DF95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z-index: 200;   </w:t>
      </w:r>
      <w:r w:rsidRPr="007738E0">
        <w:rPr>
          <w:rFonts w:ascii="Consolas" w:eastAsia="Times New Roman" w:hAnsi="Consolas" w:cs="Courier New"/>
          <w:color w:val="009900"/>
          <w:sz w:val="20"/>
          <w:szCs w:val="20"/>
        </w:rPr>
        <w:t>/* larger z-index is on top */</w:t>
      </w:r>
    </w:p>
    <w:p w14:paraId="289449B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BDCBEA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3E8B105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 id="left-panel"&gt;</w:t>
      </w:r>
    </w:p>
    <w:p w14:paraId="77FDD2B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&lt;h2&gt;Left Panel&lt;/h2&gt;</w:t>
      </w:r>
    </w:p>
    <w:p w14:paraId="5F8A51E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paragraph is on the left panel&lt;/p&gt;</w:t>
      </w:r>
    </w:p>
    <w:p w14:paraId="58761D5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46511C9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 id="main-panel"&gt;</w:t>
      </w:r>
    </w:p>
    <w:p w14:paraId="30C3130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&lt;h2&gt;Main Panel&lt;/h2&gt;</w:t>
      </w:r>
    </w:p>
    <w:p w14:paraId="46BE515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paragraph is on the main panel&lt;/p&gt;</w:t>
      </w:r>
    </w:p>
    <w:p w14:paraId="0E42F68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39F8924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&lt;div </w:t>
      </w:r>
      <w:r w:rsidRPr="007738E0">
        <w:rPr>
          <w:rFonts w:ascii="Consolas" w:eastAsia="Times New Roman" w:hAnsi="Consolas" w:cs="Courier New"/>
          <w:color w:val="E31B23"/>
          <w:sz w:val="20"/>
          <w:szCs w:val="20"/>
        </w:rPr>
        <w:t>id="fixed-panel"</w:t>
      </w:r>
      <w:r w:rsidRPr="007738E0">
        <w:rPr>
          <w:rFonts w:ascii="Consolas" w:eastAsia="Times New Roman" w:hAnsi="Consolas" w:cs="Courier New"/>
          <w:color w:val="000000"/>
          <w:sz w:val="20"/>
          <w:szCs w:val="20"/>
        </w:rPr>
        <w:t>&gt;</w:t>
      </w:r>
    </w:p>
    <w:p w14:paraId="1010839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&lt;h2&gt;Fixed Panel&lt;/h2&gt;</w:t>
      </w:r>
    </w:p>
    <w:p w14:paraId="6494EA8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&lt;p&gt;This panel does not move when your scroll up/down.&lt;/p&gt;</w:t>
      </w:r>
    </w:p>
    <w:p w14:paraId="3FF54EF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&lt;/div&gt;</w:t>
      </w:r>
    </w:p>
    <w:p w14:paraId="40E386D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&lt;/body&gt;</w:t>
      </w:r>
    </w:p>
    <w:p w14:paraId="73B7CA07"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lastRenderedPageBreak/>
        <w:t>9.2  Floating an Element Left or Right</w:t>
      </w:r>
    </w:p>
    <w:p w14:paraId="6CCE6108"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float: left|right|</w:t>
      </w:r>
      <w:r w:rsidRPr="007738E0">
        <w:rPr>
          <w:rFonts w:ascii="Consolas" w:eastAsia="Times New Roman" w:hAnsi="Consolas" w:cs="Segoe UI"/>
          <w:color w:val="E31B23"/>
          <w:sz w:val="23"/>
          <w:szCs w:val="23"/>
          <w:u w:val="single"/>
        </w:rPr>
        <w:t>none</w:t>
      </w:r>
    </w:p>
    <w:p w14:paraId="446D5EB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push an element to the left or right edge of the containing element via property </w:t>
      </w:r>
      <w:r w:rsidRPr="007738E0">
        <w:rPr>
          <w:rFonts w:ascii="Consolas" w:eastAsia="Times New Roman" w:hAnsi="Consolas" w:cs="Courier New"/>
          <w:color w:val="000000"/>
          <w:sz w:val="20"/>
          <w:szCs w:val="20"/>
        </w:rPr>
        <w:t>float</w:t>
      </w:r>
      <w:r w:rsidRPr="007738E0">
        <w:rPr>
          <w:rFonts w:ascii="Segoe UI" w:eastAsia="Times New Roman" w:hAnsi="Segoe UI" w:cs="Segoe UI"/>
          <w:color w:val="000000"/>
          <w:sz w:val="21"/>
          <w:szCs w:val="21"/>
        </w:rPr>
        <w:t>. Float is often used for images, with texts surrounding the floated element. The elements preceding the floated element are not affected. The element after the floated element flows around it.</w:t>
      </w:r>
    </w:p>
    <w:p w14:paraId="32D7D1EC"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float horizontally (i.e., left and right), not up and down. Other than images, a float element shall have the width and height explicitly specified. Float elements are actually taken out of the normal flow. The following element acts as if the floated element is not there, but the enclosing texts would wrap around the floated element.</w:t>
      </w:r>
    </w:p>
    <w:p w14:paraId="1C9D2819"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If many images are floated together (says to the left), the second image will be pushed to the left edge of the first image, and so on if there is available horizontal space; and shifted down otherwise. For example, we can float many thumbnail images to the left as follows:</w:t>
      </w:r>
    </w:p>
    <w:p w14:paraId="541806F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img.thumbnail {</w:t>
      </w:r>
    </w:p>
    <w:p w14:paraId="38D13C2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float: left;</w:t>
      </w:r>
    </w:p>
    <w:p w14:paraId="4DFD840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120px;</w:t>
      </w:r>
    </w:p>
    <w:p w14:paraId="11BDDA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100px;</w:t>
      </w:r>
    </w:p>
    <w:p w14:paraId="3B630D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 5px;</w:t>
      </w:r>
    </w:p>
    <w:p w14:paraId="621151D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4D7E49D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 turn off the float, use property </w:t>
      </w:r>
      <w:r w:rsidRPr="007738E0">
        <w:rPr>
          <w:rFonts w:ascii="Consolas" w:eastAsia="Times New Roman" w:hAnsi="Consolas" w:cs="Courier New"/>
          <w:color w:val="000000"/>
          <w:sz w:val="20"/>
          <w:szCs w:val="20"/>
        </w:rPr>
        <w:t>clear</w:t>
      </w:r>
      <w:r w:rsidRPr="007738E0">
        <w:rPr>
          <w:rFonts w:ascii="Segoe UI" w:eastAsia="Times New Roman" w:hAnsi="Segoe UI" w:cs="Segoe UI"/>
          <w:color w:val="000000"/>
          <w:sz w:val="21"/>
          <w:szCs w:val="21"/>
        </w:rPr>
        <w:t>, and specify which side (left, right or both) does not allow a floating element.</w:t>
      </w:r>
    </w:p>
    <w:p w14:paraId="00E3FD60"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clear: left|right|both|none</w:t>
      </w:r>
    </w:p>
    <w:p w14:paraId="457C02C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clear:left</w:t>
      </w:r>
      <w:r w:rsidRPr="007738E0">
        <w:rPr>
          <w:rFonts w:ascii="Segoe UI" w:eastAsia="Times New Roman" w:hAnsi="Segoe UI" w:cs="Segoe UI"/>
          <w:color w:val="000000"/>
          <w:sz w:val="21"/>
          <w:szCs w:val="21"/>
        </w:rPr>
        <w:t> means that the left side of this element cannot be a floating element. That is, the left shall begin with left margin of the containing element. </w:t>
      </w:r>
      <w:r w:rsidRPr="007738E0">
        <w:rPr>
          <w:rFonts w:ascii="Consolas" w:eastAsia="Times New Roman" w:hAnsi="Consolas" w:cs="Courier New"/>
          <w:color w:val="000000"/>
          <w:sz w:val="20"/>
          <w:szCs w:val="20"/>
        </w:rPr>
        <w:t>clear:left</w:t>
      </w:r>
      <w:r w:rsidRPr="007738E0">
        <w:rPr>
          <w:rFonts w:ascii="Segoe UI" w:eastAsia="Times New Roman" w:hAnsi="Segoe UI" w:cs="Segoe UI"/>
          <w:color w:val="000000"/>
          <w:sz w:val="21"/>
          <w:szCs w:val="21"/>
        </w:rPr>
        <w:t> is similar to </w:t>
      </w:r>
      <w:r w:rsidRPr="007738E0">
        <w:rPr>
          <w:rFonts w:ascii="Consolas" w:eastAsia="Times New Roman" w:hAnsi="Consolas" w:cs="Courier New"/>
          <w:color w:val="000000"/>
          <w:sz w:val="20"/>
          <w:szCs w:val="20"/>
        </w:rPr>
        <w:t>&lt;br&gt;</w:t>
      </w:r>
      <w:r w:rsidRPr="007738E0">
        <w:rPr>
          <w:rFonts w:ascii="Segoe UI" w:eastAsia="Times New Roman" w:hAnsi="Segoe UI" w:cs="Segoe UI"/>
          <w:color w:val="000000"/>
          <w:sz w:val="21"/>
          <w:szCs w:val="21"/>
        </w:rPr>
        <w:t>.</w:t>
      </w:r>
    </w:p>
    <w:p w14:paraId="41842B6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Using float to create columns</w:t>
      </w:r>
    </w:p>
    <w:p w14:paraId="06828EF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Block elements, by default, begins at the left edge and occupies the full-width of the containing element. Hence, it will not line up one besides another in a column format. You can use </w:t>
      </w:r>
      <w:r w:rsidRPr="007738E0">
        <w:rPr>
          <w:rFonts w:ascii="Consolas" w:eastAsia="Times New Roman" w:hAnsi="Consolas" w:cs="Courier New"/>
          <w:color w:val="000000"/>
          <w:sz w:val="20"/>
          <w:szCs w:val="20"/>
        </w:rPr>
        <w:t>float</w:t>
      </w:r>
      <w:r w:rsidRPr="007738E0">
        <w:rPr>
          <w:rFonts w:ascii="Segoe UI" w:eastAsia="Times New Roman" w:hAnsi="Segoe UI" w:cs="Segoe UI"/>
          <w:color w:val="000000"/>
          <w:sz w:val="21"/>
          <w:szCs w:val="21"/>
        </w:rPr>
        <w:t> property to create columns or grid.</w:t>
      </w:r>
    </w:p>
    <w:p w14:paraId="59B3BDE6"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 more</w:t>
      </w:r>
    </w:p>
    <w:p w14:paraId="5F88F96B"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Example: Positioning an Iframe</w:t>
      </w:r>
    </w:p>
    <w:p w14:paraId="24D5680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w:t>
      </w:r>
      <w:r w:rsidRPr="007738E0">
        <w:rPr>
          <w:rFonts w:ascii="Consolas" w:eastAsia="Times New Roman" w:hAnsi="Consolas" w:cs="Courier New"/>
          <w:color w:val="000000"/>
          <w:sz w:val="20"/>
          <w:szCs w:val="20"/>
        </w:rPr>
        <w:t>iframeTest.html</w:t>
      </w:r>
      <w:r w:rsidRPr="007738E0">
        <w:rPr>
          <w:rFonts w:ascii="Segoe UI" w:eastAsia="Times New Roman" w:hAnsi="Segoe UI" w:cs="Segoe UI"/>
          <w:color w:val="000000"/>
          <w:sz w:val="21"/>
          <w:szCs w:val="21"/>
        </w:rPr>
        <w:t>"</w:t>
      </w:r>
    </w:p>
    <w:tbl>
      <w:tblPr>
        <w:tblW w:w="21600" w:type="dxa"/>
        <w:shd w:val="clear" w:color="auto" w:fill="E7F0F8"/>
        <w:tblCellMar>
          <w:left w:w="0" w:type="dxa"/>
          <w:right w:w="0" w:type="dxa"/>
        </w:tblCellMar>
        <w:tblLook w:val="04A0" w:firstRow="1" w:lastRow="0" w:firstColumn="1" w:lastColumn="0" w:noHBand="0" w:noVBand="1"/>
      </w:tblPr>
      <w:tblGrid>
        <w:gridCol w:w="569"/>
        <w:gridCol w:w="21031"/>
      </w:tblGrid>
      <w:tr w:rsidR="007738E0" w:rsidRPr="007738E0" w14:paraId="584DD93B" w14:textId="77777777" w:rsidTr="007738E0">
        <w:tc>
          <w:tcPr>
            <w:tcW w:w="0" w:type="auto"/>
            <w:tcBorders>
              <w:top w:val="nil"/>
              <w:left w:val="nil"/>
              <w:bottom w:val="nil"/>
              <w:right w:val="nil"/>
            </w:tcBorders>
            <w:shd w:val="clear" w:color="auto" w:fill="E7F0F8"/>
            <w:vAlign w:val="center"/>
            <w:hideMark/>
          </w:tcPr>
          <w:p w14:paraId="2A05569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29D7F4F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5CDC6E5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0F828A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1E10CA1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05261AB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21DACA9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619A2DC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72DC582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0A2FD1D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679161E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tc>
        <w:tc>
          <w:tcPr>
            <w:tcW w:w="0" w:type="auto"/>
            <w:tcBorders>
              <w:top w:val="nil"/>
              <w:left w:val="nil"/>
              <w:bottom w:val="nil"/>
              <w:right w:val="nil"/>
            </w:tcBorders>
            <w:shd w:val="clear" w:color="auto" w:fill="E7F0F8"/>
            <w:vAlign w:val="center"/>
            <w:hideMark/>
          </w:tcPr>
          <w:p w14:paraId="4F656AA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&lt;!DOCTYPE html&gt;</w:t>
            </w:r>
          </w:p>
          <w:p w14:paraId="00B9680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&lt;html&gt;</w:t>
            </w:r>
          </w:p>
          <w:p w14:paraId="63D99D5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2E757AD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&lt;title&gt;iframe Test&lt;/title&gt;</w:t>
            </w:r>
          </w:p>
          <w:p w14:paraId="6BF6F29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&lt;link rel="stylesheet" href="iframeTest.css"&gt;</w:t>
            </w:r>
          </w:p>
          <w:p w14:paraId="7BC6165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&lt;/head&gt;</w:t>
            </w:r>
          </w:p>
          <w:p w14:paraId="79543FD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3022813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&lt;iframe src="iframeContent.html" name="myIframe" </w:t>
            </w:r>
            <w:r w:rsidRPr="007738E0">
              <w:rPr>
                <w:rFonts w:ascii="Consolas" w:eastAsia="Times New Roman" w:hAnsi="Consolas" w:cs="Courier New"/>
                <w:color w:val="E31B23"/>
                <w:sz w:val="21"/>
                <w:szCs w:val="21"/>
              </w:rPr>
              <w:t>id="myIframe"</w:t>
            </w:r>
            <w:r w:rsidRPr="007738E0">
              <w:rPr>
                <w:rFonts w:ascii="Consolas" w:eastAsia="Times New Roman" w:hAnsi="Consolas" w:cs="Courier New"/>
                <w:sz w:val="21"/>
                <w:szCs w:val="21"/>
              </w:rPr>
              <w:t>&gt;&lt;/iframe&gt;</w:t>
            </w:r>
          </w:p>
          <w:p w14:paraId="36C3C79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&lt;h1&gt;Hello&lt;/h1&gt;</w:t>
            </w:r>
          </w:p>
          <w:p w14:paraId="0FCBBC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&lt;/body&gt;</w:t>
            </w:r>
          </w:p>
          <w:p w14:paraId="15FAF9C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&lt;/html&gt;</w:t>
            </w:r>
          </w:p>
        </w:tc>
      </w:tr>
    </w:tbl>
    <w:p w14:paraId="3D938945"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lastRenderedPageBreak/>
        <w:t>"</w:t>
      </w:r>
      <w:r w:rsidRPr="007738E0">
        <w:rPr>
          <w:rFonts w:ascii="Consolas" w:eastAsia="Times New Roman" w:hAnsi="Consolas" w:cs="Courier New"/>
          <w:color w:val="000000"/>
          <w:sz w:val="20"/>
          <w:szCs w:val="20"/>
        </w:rPr>
        <w:t>iframeTest.css</w:t>
      </w:r>
      <w:r w:rsidRPr="007738E0">
        <w:rPr>
          <w:rFonts w:ascii="Segoe UI" w:eastAsia="Times New Roman" w:hAnsi="Segoe UI" w:cs="Segoe UI"/>
          <w:color w:val="000000"/>
          <w:sz w:val="21"/>
          <w:szCs w:val="21"/>
        </w:rPr>
        <w:t>"</w:t>
      </w:r>
    </w:p>
    <w:tbl>
      <w:tblPr>
        <w:tblW w:w="21600" w:type="dxa"/>
        <w:shd w:val="clear" w:color="auto" w:fill="E7F0F8"/>
        <w:tblCellMar>
          <w:left w:w="0" w:type="dxa"/>
          <w:right w:w="0" w:type="dxa"/>
        </w:tblCellMar>
        <w:tblLook w:val="04A0" w:firstRow="1" w:lastRow="0" w:firstColumn="1" w:lastColumn="0" w:noHBand="0" w:noVBand="1"/>
      </w:tblPr>
      <w:tblGrid>
        <w:gridCol w:w="533"/>
        <w:gridCol w:w="21067"/>
      </w:tblGrid>
      <w:tr w:rsidR="007738E0" w:rsidRPr="007738E0" w14:paraId="60FE8804" w14:textId="77777777" w:rsidTr="007738E0">
        <w:tc>
          <w:tcPr>
            <w:tcW w:w="0" w:type="auto"/>
            <w:tcBorders>
              <w:top w:val="nil"/>
              <w:left w:val="nil"/>
              <w:bottom w:val="nil"/>
              <w:right w:val="nil"/>
            </w:tcBorders>
            <w:shd w:val="clear" w:color="auto" w:fill="E7F0F8"/>
            <w:vAlign w:val="center"/>
            <w:hideMark/>
          </w:tcPr>
          <w:p w14:paraId="6005F7E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w:t>
            </w:r>
          </w:p>
          <w:p w14:paraId="6005337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2</w:t>
            </w:r>
          </w:p>
          <w:p w14:paraId="429413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3</w:t>
            </w:r>
          </w:p>
          <w:p w14:paraId="45ACBE9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4</w:t>
            </w:r>
          </w:p>
          <w:p w14:paraId="0F19201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5</w:t>
            </w:r>
          </w:p>
          <w:p w14:paraId="51F00B4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6</w:t>
            </w:r>
          </w:p>
          <w:p w14:paraId="00ECD01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7</w:t>
            </w:r>
          </w:p>
          <w:p w14:paraId="17F72E5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8</w:t>
            </w:r>
          </w:p>
          <w:p w14:paraId="00BA67E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9</w:t>
            </w:r>
          </w:p>
          <w:p w14:paraId="0A2FC34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10</w:t>
            </w:r>
          </w:p>
          <w:p w14:paraId="6563FE4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7738E0">
              <w:rPr>
                <w:rFonts w:ascii="Consolas" w:eastAsia="Times New Roman" w:hAnsi="Consolas" w:cs="Courier New"/>
                <w:sz w:val="21"/>
                <w:szCs w:val="21"/>
              </w:rPr>
              <w:t>11</w:t>
            </w:r>
          </w:p>
        </w:tc>
        <w:tc>
          <w:tcPr>
            <w:tcW w:w="0" w:type="auto"/>
            <w:tcBorders>
              <w:top w:val="nil"/>
              <w:left w:val="nil"/>
              <w:bottom w:val="nil"/>
              <w:right w:val="nil"/>
            </w:tcBorders>
            <w:shd w:val="clear" w:color="auto" w:fill="E7F0F8"/>
            <w:vAlign w:val="center"/>
            <w:hideMark/>
          </w:tcPr>
          <w:p w14:paraId="481FF32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body {</w:t>
            </w:r>
          </w:p>
          <w:p w14:paraId="0CC083A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background-color: #FFF;</w:t>
            </w:r>
          </w:p>
          <w:p w14:paraId="5086642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p w14:paraId="4EBCC32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p>
          <w:p w14:paraId="3A983FC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color w:val="E31B23"/>
                <w:sz w:val="21"/>
                <w:szCs w:val="21"/>
              </w:rPr>
              <w:t>#myIframe</w:t>
            </w:r>
            <w:r w:rsidRPr="007738E0">
              <w:rPr>
                <w:rFonts w:ascii="Consolas" w:eastAsia="Times New Roman" w:hAnsi="Consolas" w:cs="Courier New"/>
                <w:sz w:val="21"/>
                <w:szCs w:val="21"/>
              </w:rPr>
              <w:t xml:space="preserve"> {           </w:t>
            </w:r>
            <w:r w:rsidRPr="007738E0">
              <w:rPr>
                <w:rFonts w:ascii="Consolas" w:eastAsia="Times New Roman" w:hAnsi="Consolas" w:cs="Courier New"/>
                <w:color w:val="009900"/>
                <w:sz w:val="21"/>
                <w:szCs w:val="21"/>
              </w:rPr>
              <w:t>/* ID-Selector */</w:t>
            </w:r>
          </w:p>
          <w:p w14:paraId="7DD2C7F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t>
            </w:r>
            <w:r w:rsidRPr="007738E0">
              <w:rPr>
                <w:rFonts w:ascii="Consolas" w:eastAsia="Times New Roman" w:hAnsi="Consolas" w:cs="Courier New"/>
                <w:color w:val="E31B23"/>
                <w:sz w:val="21"/>
                <w:szCs w:val="21"/>
              </w:rPr>
              <w:t>float: right;</w:t>
            </w:r>
            <w:r w:rsidRPr="007738E0">
              <w:rPr>
                <w:rFonts w:ascii="Consolas" w:eastAsia="Times New Roman" w:hAnsi="Consolas" w:cs="Courier New"/>
                <w:sz w:val="21"/>
                <w:szCs w:val="21"/>
              </w:rPr>
              <w:t xml:space="preserve">       </w:t>
            </w:r>
            <w:r w:rsidRPr="007738E0">
              <w:rPr>
                <w:rFonts w:ascii="Consolas" w:eastAsia="Times New Roman" w:hAnsi="Consolas" w:cs="Courier New"/>
                <w:color w:val="009900"/>
                <w:sz w:val="21"/>
                <w:szCs w:val="21"/>
              </w:rPr>
              <w:t>/* float with the right margin of the browser's window */</w:t>
            </w:r>
          </w:p>
          <w:p w14:paraId="1A4E74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margin-top: 100px;  </w:t>
            </w:r>
            <w:r w:rsidRPr="007738E0">
              <w:rPr>
                <w:rFonts w:ascii="Consolas" w:eastAsia="Times New Roman" w:hAnsi="Consolas" w:cs="Courier New"/>
                <w:color w:val="009900"/>
                <w:sz w:val="21"/>
                <w:szCs w:val="21"/>
              </w:rPr>
              <w:t>/* margin from the top of the window */</w:t>
            </w:r>
          </w:p>
          <w:p w14:paraId="4EE2973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border: 1px solid black;</w:t>
            </w:r>
          </w:p>
          <w:p w14:paraId="65CEDC4F"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width: 350px;</w:t>
            </w:r>
          </w:p>
          <w:p w14:paraId="4BE6B4A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 xml:space="preserve">  height: 300px;</w:t>
            </w:r>
          </w:p>
          <w:p w14:paraId="6CADC22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7738E0">
              <w:rPr>
                <w:rFonts w:ascii="Consolas" w:eastAsia="Times New Roman" w:hAnsi="Consolas" w:cs="Courier New"/>
                <w:sz w:val="21"/>
                <w:szCs w:val="21"/>
              </w:rPr>
              <w:t>}</w:t>
            </w:r>
          </w:p>
        </w:tc>
      </w:tr>
    </w:tbl>
    <w:p w14:paraId="1FB4FBA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CSS property </w:t>
      </w:r>
      <w:r w:rsidRPr="007738E0">
        <w:rPr>
          <w:rFonts w:ascii="Consolas" w:eastAsia="Times New Roman" w:hAnsi="Consolas" w:cs="Courier New"/>
          <w:color w:val="000000"/>
          <w:sz w:val="20"/>
          <w:szCs w:val="20"/>
        </w:rPr>
        <w:t>float: left|right|</w:t>
      </w:r>
      <w:r w:rsidRPr="007738E0">
        <w:rPr>
          <w:rFonts w:ascii="Consolas" w:eastAsia="Times New Roman" w:hAnsi="Consolas" w:cs="Courier New"/>
          <w:color w:val="000000"/>
          <w:sz w:val="20"/>
          <w:szCs w:val="20"/>
          <w:u w:val="single"/>
        </w:rPr>
        <w:t>none</w:t>
      </w:r>
      <w:r w:rsidRPr="007738E0">
        <w:rPr>
          <w:rFonts w:ascii="Segoe UI" w:eastAsia="Times New Roman" w:hAnsi="Segoe UI" w:cs="Segoe UI"/>
          <w:color w:val="000000"/>
          <w:sz w:val="21"/>
          <w:szCs w:val="21"/>
        </w:rPr>
        <w:t> (also applicable to </w:t>
      </w:r>
      <w:r w:rsidRPr="007738E0">
        <w:rPr>
          <w:rFonts w:ascii="Consolas" w:eastAsia="Times New Roman" w:hAnsi="Consolas" w:cs="Courier New"/>
          <w:color w:val="000000"/>
          <w:sz w:val="20"/>
          <w:szCs w:val="20"/>
        </w:rPr>
        <w:t>&lt;img&gt;</w:t>
      </w:r>
      <w:r w:rsidRPr="007738E0">
        <w:rPr>
          <w:rFonts w:ascii="Segoe UI" w:eastAsia="Times New Roman" w:hAnsi="Segoe UI" w:cs="Segoe UI"/>
          <w:color w:val="000000"/>
          <w:sz w:val="21"/>
          <w:szCs w:val="21"/>
        </w:rPr>
        <w:t>) floats the iframe to the left or right margin of the browser's window.</w:t>
      </w:r>
    </w:p>
    <w:p w14:paraId="7D27660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also use CSS property </w:t>
      </w:r>
      <w:r w:rsidRPr="007738E0">
        <w:rPr>
          <w:rFonts w:ascii="Consolas" w:eastAsia="Times New Roman" w:hAnsi="Consolas" w:cs="Courier New"/>
          <w:color w:val="000000"/>
          <w:sz w:val="20"/>
          <w:szCs w:val="20"/>
        </w:rPr>
        <w:t>position: absolute|fixed|relative|</w:t>
      </w:r>
      <w:r w:rsidRPr="007738E0">
        <w:rPr>
          <w:rFonts w:ascii="Consolas" w:eastAsia="Times New Roman" w:hAnsi="Consolas" w:cs="Courier New"/>
          <w:color w:val="000000"/>
          <w:sz w:val="20"/>
          <w:szCs w:val="20"/>
          <w:u w:val="single"/>
        </w:rPr>
        <w:t>static</w:t>
      </w:r>
      <w:r w:rsidRPr="007738E0">
        <w:rPr>
          <w:rFonts w:ascii="Segoe UI" w:eastAsia="Times New Roman" w:hAnsi="Segoe UI" w:cs="Segoe UI"/>
          <w:color w:val="000000"/>
          <w:sz w:val="21"/>
          <w:szCs w:val="21"/>
        </w:rPr>
        <w:t> to position the iframe (and other HTML elements), "</w:t>
      </w:r>
      <w:r w:rsidRPr="007738E0">
        <w:rPr>
          <w:rFonts w:ascii="Consolas" w:eastAsia="Times New Roman" w:hAnsi="Consolas" w:cs="Courier New"/>
          <w:color w:val="000000"/>
          <w:sz w:val="20"/>
          <w:szCs w:val="20"/>
        </w:rPr>
        <w:t>absolute</w:t>
      </w:r>
      <w:r w:rsidRPr="007738E0">
        <w:rPr>
          <w:rFonts w:ascii="Segoe UI" w:eastAsia="Times New Roman" w:hAnsi="Segoe UI" w:cs="Segoe UI"/>
          <w:color w:val="000000"/>
          <w:sz w:val="21"/>
          <w:szCs w:val="21"/>
        </w:rPr>
        <w:t>" positions the element relative to its first positioned ancestor element; "</w:t>
      </w:r>
      <w:r w:rsidRPr="007738E0">
        <w:rPr>
          <w:rFonts w:ascii="Consolas" w:eastAsia="Times New Roman" w:hAnsi="Consolas" w:cs="Courier New"/>
          <w:color w:val="000000"/>
          <w:sz w:val="20"/>
          <w:szCs w:val="20"/>
        </w:rPr>
        <w:t>fixed</w:t>
      </w:r>
      <w:r w:rsidRPr="007738E0">
        <w:rPr>
          <w:rFonts w:ascii="Segoe UI" w:eastAsia="Times New Roman" w:hAnsi="Segoe UI" w:cs="Segoe UI"/>
          <w:color w:val="000000"/>
          <w:sz w:val="21"/>
          <w:szCs w:val="21"/>
        </w:rPr>
        <w:t>" is relative to the browser window and does not scroll away; "</w:t>
      </w:r>
      <w:r w:rsidRPr="007738E0">
        <w:rPr>
          <w:rFonts w:ascii="Consolas" w:eastAsia="Times New Roman" w:hAnsi="Consolas" w:cs="Courier New"/>
          <w:color w:val="000000"/>
          <w:sz w:val="20"/>
          <w:szCs w:val="20"/>
        </w:rPr>
        <w:t>relative</w:t>
      </w:r>
      <w:r w:rsidRPr="007738E0">
        <w:rPr>
          <w:rFonts w:ascii="Segoe UI" w:eastAsia="Times New Roman" w:hAnsi="Segoe UI" w:cs="Segoe UI"/>
          <w:color w:val="000000"/>
          <w:sz w:val="21"/>
          <w:szCs w:val="21"/>
        </w:rPr>
        <w:t>" means relative to its </w:t>
      </w:r>
      <w:r w:rsidRPr="007738E0">
        <w:rPr>
          <w:rFonts w:ascii="Segoe UI" w:eastAsia="Times New Roman" w:hAnsi="Segoe UI" w:cs="Segoe UI"/>
          <w:i/>
          <w:iCs/>
          <w:color w:val="000000"/>
          <w:sz w:val="21"/>
          <w:szCs w:val="21"/>
        </w:rPr>
        <w:t>normal</w:t>
      </w:r>
      <w:r w:rsidRPr="007738E0">
        <w:rPr>
          <w:rFonts w:ascii="Segoe UI" w:eastAsia="Times New Roman" w:hAnsi="Segoe UI" w:cs="Segoe UI"/>
          <w:color w:val="000000"/>
          <w:sz w:val="21"/>
          <w:szCs w:val="21"/>
        </w:rPr>
        <w:t> position; the default "</w:t>
      </w:r>
      <w:r w:rsidRPr="007738E0">
        <w:rPr>
          <w:rFonts w:ascii="Consolas" w:eastAsia="Times New Roman" w:hAnsi="Consolas" w:cs="Courier New"/>
          <w:color w:val="000000"/>
          <w:sz w:val="20"/>
          <w:szCs w:val="20"/>
        </w:rPr>
        <w:t>static</w:t>
      </w:r>
      <w:r w:rsidRPr="007738E0">
        <w:rPr>
          <w:rFonts w:ascii="Segoe UI" w:eastAsia="Times New Roman" w:hAnsi="Segoe UI" w:cs="Segoe UI"/>
          <w:color w:val="000000"/>
          <w:sz w:val="21"/>
          <w:szCs w:val="21"/>
        </w:rPr>
        <w:t>" positions the element in the order it appears in the document.</w:t>
      </w:r>
    </w:p>
    <w:p w14:paraId="6B82CA8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#myIframe {</w:t>
      </w:r>
    </w:p>
    <w:p w14:paraId="13A073B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position: absolute;</w:t>
      </w:r>
    </w:p>
    <w:p w14:paraId="0D84D34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7738E0">
        <w:rPr>
          <w:rFonts w:ascii="Consolas" w:eastAsia="Times New Roman" w:hAnsi="Consolas" w:cs="Courier New"/>
          <w:color w:val="E31B23"/>
          <w:sz w:val="20"/>
          <w:szCs w:val="20"/>
        </w:rPr>
        <w:t xml:space="preserve">  left: 300px;</w:t>
      </w:r>
    </w:p>
    <w:p w14:paraId="3BAA3EC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E31B23"/>
          <w:sz w:val="20"/>
          <w:szCs w:val="20"/>
        </w:rPr>
        <w:t xml:space="preserve">  top: 50px;</w:t>
      </w:r>
    </w:p>
    <w:p w14:paraId="0D375F64"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border: 1px solid black;</w:t>
      </w:r>
    </w:p>
    <w:p w14:paraId="205345E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350px;</w:t>
      </w:r>
    </w:p>
    <w:p w14:paraId="35ADD98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300px;</w:t>
      </w:r>
    </w:p>
    <w:p w14:paraId="697F00BC"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484C0D54" w14:textId="77777777" w:rsidR="007738E0" w:rsidRPr="007738E0" w:rsidRDefault="007738E0" w:rsidP="007738E0">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7738E0">
        <w:rPr>
          <w:rFonts w:ascii="Segoe UI" w:eastAsia="Times New Roman" w:hAnsi="Segoe UI" w:cs="Segoe UI"/>
          <w:b/>
          <w:bCs/>
          <w:color w:val="0A8464"/>
          <w:spacing w:val="15"/>
          <w:sz w:val="27"/>
          <w:szCs w:val="27"/>
        </w:rPr>
        <w:t>9.3  Other Miscellaneous Properties</w:t>
      </w:r>
    </w:p>
    <w:p w14:paraId="28A831F9"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Properties </w:t>
      </w:r>
      <w:r w:rsidRPr="007738E0">
        <w:rPr>
          <w:rFonts w:ascii="Consolas" w:eastAsia="Times New Roman" w:hAnsi="Consolas" w:cs="Segoe UI"/>
          <w:b/>
          <w:bCs/>
          <w:color w:val="444444"/>
          <w:spacing w:val="15"/>
          <w:sz w:val="23"/>
          <w:szCs w:val="23"/>
        </w:rPr>
        <w:t>display</w:t>
      </w:r>
      <w:r w:rsidRPr="007738E0">
        <w:rPr>
          <w:rFonts w:ascii="Segoe UI" w:eastAsia="Times New Roman" w:hAnsi="Segoe UI" w:cs="Segoe UI"/>
          <w:b/>
          <w:bCs/>
          <w:color w:val="444444"/>
          <w:spacing w:val="15"/>
          <w:sz w:val="23"/>
          <w:szCs w:val="23"/>
        </w:rPr>
        <w:t> and </w:t>
      </w:r>
      <w:r w:rsidRPr="007738E0">
        <w:rPr>
          <w:rFonts w:ascii="Consolas" w:eastAsia="Times New Roman" w:hAnsi="Consolas" w:cs="Segoe UI"/>
          <w:b/>
          <w:bCs/>
          <w:color w:val="444444"/>
          <w:spacing w:val="15"/>
          <w:sz w:val="23"/>
          <w:szCs w:val="23"/>
        </w:rPr>
        <w:t>visibility</w:t>
      </w:r>
    </w:p>
    <w:p w14:paraId="5791EADB"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display: none|block|inline|list-item</w:t>
      </w:r>
      <w:r w:rsidRPr="007738E0">
        <w:rPr>
          <w:rFonts w:ascii="Consolas" w:eastAsia="Times New Roman" w:hAnsi="Consolas" w:cs="Segoe UI"/>
          <w:color w:val="E31B23"/>
          <w:sz w:val="23"/>
          <w:szCs w:val="23"/>
        </w:rPr>
        <w:br/>
        <w:t>visibility: hidden|visible</w:t>
      </w:r>
    </w:p>
    <w:p w14:paraId="13EBC5C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w:t>
      </w:r>
      <w:r w:rsidRPr="007738E0">
        <w:rPr>
          <w:rFonts w:ascii="Consolas" w:eastAsia="Times New Roman" w:hAnsi="Consolas" w:cs="Courier New"/>
          <w:color w:val="000000"/>
          <w:sz w:val="20"/>
          <w:szCs w:val="20"/>
        </w:rPr>
        <w:t>display:none</w:t>
      </w:r>
      <w:r w:rsidRPr="007738E0">
        <w:rPr>
          <w:rFonts w:ascii="Segoe UI" w:eastAsia="Times New Roman" w:hAnsi="Segoe UI" w:cs="Segoe UI"/>
          <w:color w:val="000000"/>
          <w:sz w:val="21"/>
          <w:szCs w:val="21"/>
        </w:rPr>
        <w:t> or </w:t>
      </w:r>
      <w:r w:rsidRPr="007738E0">
        <w:rPr>
          <w:rFonts w:ascii="Consolas" w:eastAsia="Times New Roman" w:hAnsi="Consolas" w:cs="Courier New"/>
          <w:color w:val="000000"/>
          <w:sz w:val="20"/>
          <w:szCs w:val="20"/>
        </w:rPr>
        <w:t>visibility:hidden</w:t>
      </w:r>
      <w:r w:rsidRPr="007738E0">
        <w:rPr>
          <w:rFonts w:ascii="Segoe UI" w:eastAsia="Times New Roman" w:hAnsi="Segoe UI" w:cs="Segoe UI"/>
          <w:color w:val="000000"/>
          <w:sz w:val="21"/>
          <w:szCs w:val="21"/>
        </w:rPr>
        <w:t> to "not display" or "hide" an element.</w:t>
      </w:r>
    </w:p>
    <w:p w14:paraId="570E29B2" w14:textId="77777777" w:rsidR="007738E0" w:rsidRPr="007738E0" w:rsidRDefault="007738E0" w:rsidP="007738E0">
      <w:pPr>
        <w:numPr>
          <w:ilvl w:val="0"/>
          <w:numId w:val="8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display:none</w:t>
      </w:r>
      <w:r w:rsidRPr="007738E0">
        <w:rPr>
          <w:rFonts w:ascii="Segoe UI" w:eastAsia="Times New Roman" w:hAnsi="Segoe UI" w:cs="Segoe UI"/>
          <w:color w:val="000000"/>
          <w:sz w:val="21"/>
          <w:szCs w:val="21"/>
        </w:rPr>
        <w:t> specifies not to display an element, and it will not take up any space. The page will be rendered as if the element is not present. All the descendants of this element are also not displayed and remove from the normal flow.</w:t>
      </w:r>
    </w:p>
    <w:p w14:paraId="55626E6D" w14:textId="77777777" w:rsidR="007738E0" w:rsidRPr="007738E0" w:rsidRDefault="007738E0" w:rsidP="007738E0">
      <w:pPr>
        <w:numPr>
          <w:ilvl w:val="0"/>
          <w:numId w:val="81"/>
        </w:numPr>
        <w:shd w:val="clear" w:color="auto" w:fill="FFFFFF"/>
        <w:spacing w:after="0" w:line="240" w:lineRule="auto"/>
        <w:ind w:left="1320"/>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visibility:hidden</w:t>
      </w:r>
      <w:r w:rsidRPr="007738E0">
        <w:rPr>
          <w:rFonts w:ascii="Segoe UI" w:eastAsia="Times New Roman" w:hAnsi="Segoe UI" w:cs="Segoe UI"/>
          <w:color w:val="000000"/>
          <w:sz w:val="21"/>
          <w:szCs w:val="21"/>
        </w:rPr>
        <w:t> hides an element, but it will still take up the same space as before. The element will be hidden, but it affects the layout.</w:t>
      </w:r>
    </w:p>
    <w:p w14:paraId="3C33207E"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107253E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display:block</w:t>
      </w:r>
      <w:r w:rsidRPr="007738E0">
        <w:rPr>
          <w:rFonts w:ascii="Segoe UI" w:eastAsia="Times New Roman" w:hAnsi="Segoe UI" w:cs="Segoe UI"/>
          <w:color w:val="000000"/>
          <w:sz w:val="21"/>
          <w:szCs w:val="21"/>
        </w:rPr>
        <w:t> can be used to display an inline element as a block. For example,</w:t>
      </w:r>
    </w:p>
    <w:p w14:paraId="0D09550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image#id1 {  </w:t>
      </w:r>
      <w:r w:rsidRPr="007738E0">
        <w:rPr>
          <w:rFonts w:ascii="Consolas" w:eastAsia="Times New Roman" w:hAnsi="Consolas" w:cs="Courier New"/>
          <w:color w:val="009900"/>
          <w:sz w:val="20"/>
          <w:szCs w:val="20"/>
        </w:rPr>
        <w:t>/* display this image as block and center */</w:t>
      </w:r>
    </w:p>
    <w:p w14:paraId="3A0FC96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display:block;</w:t>
      </w:r>
    </w:p>
    <w:p w14:paraId="0AAE68C9"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margin: 5px auto; </w:t>
      </w:r>
    </w:p>
    <w:p w14:paraId="5FF69DD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w:t>
      </w:r>
    </w:p>
    <w:p w14:paraId="131325F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span.block {  </w:t>
      </w:r>
      <w:r w:rsidRPr="007738E0">
        <w:rPr>
          <w:rFonts w:ascii="Consolas" w:eastAsia="Times New Roman" w:hAnsi="Consolas" w:cs="Courier New"/>
          <w:color w:val="009900"/>
          <w:sz w:val="20"/>
          <w:szCs w:val="20"/>
        </w:rPr>
        <w:t>/* display this class of inline element span as block */</w:t>
      </w:r>
    </w:p>
    <w:p w14:paraId="60A53AA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display:block;</w:t>
      </w:r>
    </w:p>
    <w:p w14:paraId="3DC8913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27764FC"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On the other hand, </w:t>
      </w:r>
      <w:r w:rsidRPr="007738E0">
        <w:rPr>
          <w:rFonts w:ascii="Consolas" w:eastAsia="Times New Roman" w:hAnsi="Consolas" w:cs="Courier New"/>
          <w:color w:val="000000"/>
          <w:sz w:val="20"/>
          <w:szCs w:val="20"/>
        </w:rPr>
        <w:t>display:inline</w:t>
      </w:r>
      <w:r w:rsidRPr="007738E0">
        <w:rPr>
          <w:rFonts w:ascii="Segoe UI" w:eastAsia="Times New Roman" w:hAnsi="Segoe UI" w:cs="Segoe UI"/>
          <w:color w:val="000000"/>
          <w:sz w:val="21"/>
          <w:szCs w:val="21"/>
        </w:rPr>
        <w:t> can be used to display a block element inline. For example,</w:t>
      </w:r>
    </w:p>
    <w:p w14:paraId="496A035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li {  </w:t>
      </w:r>
      <w:r w:rsidRPr="007738E0">
        <w:rPr>
          <w:rFonts w:ascii="Consolas" w:eastAsia="Times New Roman" w:hAnsi="Consolas" w:cs="Courier New"/>
          <w:color w:val="009900"/>
          <w:sz w:val="20"/>
          <w:szCs w:val="20"/>
        </w:rPr>
        <w:t>/* display this block element inline without line break */</w:t>
      </w:r>
    </w:p>
    <w:p w14:paraId="0310159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display:inline;</w:t>
      </w:r>
    </w:p>
    <w:p w14:paraId="1B19705E"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39F87B3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The </w:t>
      </w:r>
      <w:r w:rsidRPr="007738E0">
        <w:rPr>
          <w:rFonts w:ascii="Consolas" w:eastAsia="Times New Roman" w:hAnsi="Consolas" w:cs="Courier New"/>
          <w:color w:val="000000"/>
          <w:sz w:val="20"/>
          <w:szCs w:val="20"/>
        </w:rPr>
        <w:t>display:list-item</w:t>
      </w:r>
      <w:r w:rsidRPr="007738E0">
        <w:rPr>
          <w:rFonts w:ascii="Segoe UI" w:eastAsia="Times New Roman" w:hAnsi="Segoe UI" w:cs="Segoe UI"/>
          <w:color w:val="000000"/>
          <w:sz w:val="21"/>
          <w:szCs w:val="21"/>
        </w:rPr>
        <w:t> display the element as if it is a </w:t>
      </w:r>
      <w:r w:rsidRPr="007738E0">
        <w:rPr>
          <w:rFonts w:ascii="Consolas" w:eastAsia="Times New Roman" w:hAnsi="Consolas" w:cs="Courier New"/>
          <w:color w:val="000000"/>
          <w:sz w:val="20"/>
          <w:szCs w:val="20"/>
        </w:rPr>
        <w:t>&lt;li&gt;</w:t>
      </w:r>
      <w:r w:rsidRPr="007738E0">
        <w:rPr>
          <w:rFonts w:ascii="Segoe UI" w:eastAsia="Times New Roman" w:hAnsi="Segoe UI" w:cs="Segoe UI"/>
          <w:color w:val="000000"/>
          <w:sz w:val="21"/>
          <w:szCs w:val="21"/>
        </w:rPr>
        <w:t>.</w:t>
      </w:r>
    </w:p>
    <w:p w14:paraId="0C9B3516"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Courier New"/>
          <w:color w:val="000000"/>
          <w:sz w:val="20"/>
          <w:szCs w:val="20"/>
        </w:rPr>
        <w:t>visibility:hidden|visible</w:t>
      </w:r>
      <w:r w:rsidRPr="007738E0">
        <w:rPr>
          <w:rFonts w:ascii="Segoe UI" w:eastAsia="Times New Roman" w:hAnsi="Segoe UI" w:cs="Segoe UI"/>
          <w:color w:val="000000"/>
          <w:sz w:val="21"/>
          <w:szCs w:val="21"/>
        </w:rPr>
        <w:t> can be used to hide or show the element without removing the element from the normal flow of the page. That is, the space occupied by the element is preserved.</w:t>
      </w:r>
    </w:p>
    <w:p w14:paraId="39505380"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Property </w:t>
      </w:r>
      <w:r w:rsidRPr="007738E0">
        <w:rPr>
          <w:rFonts w:ascii="Consolas" w:eastAsia="Times New Roman" w:hAnsi="Consolas" w:cs="Segoe UI"/>
          <w:b/>
          <w:bCs/>
          <w:color w:val="444444"/>
          <w:spacing w:val="15"/>
          <w:sz w:val="23"/>
          <w:szCs w:val="23"/>
        </w:rPr>
        <w:t>cursor</w:t>
      </w:r>
    </w:p>
    <w:p w14:paraId="59A02C6A"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cursor: auto|crosshair|default|help|move|wait|pointer|progress|text</w:t>
      </w:r>
      <w:r w:rsidRPr="007738E0">
        <w:rPr>
          <w:rFonts w:ascii="Consolas" w:eastAsia="Times New Roman" w:hAnsi="Consolas" w:cs="Segoe UI"/>
          <w:color w:val="E31B23"/>
          <w:sz w:val="23"/>
          <w:szCs w:val="23"/>
        </w:rPr>
        <w:br/>
        <w:t>cursor: n-resize|ne-resize|nw-resize|s-resize|se-resize|sw-resize|w-resize|e-resize</w:t>
      </w:r>
    </w:p>
    <w:p w14:paraId="70D4D352"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property </w:t>
      </w:r>
      <w:r w:rsidRPr="007738E0">
        <w:rPr>
          <w:rFonts w:ascii="Consolas" w:eastAsia="Times New Roman" w:hAnsi="Consolas" w:cs="Courier New"/>
          <w:color w:val="000000"/>
          <w:sz w:val="20"/>
          <w:szCs w:val="20"/>
        </w:rPr>
        <w:t>cursor</w:t>
      </w:r>
      <w:r w:rsidRPr="007738E0">
        <w:rPr>
          <w:rFonts w:ascii="Segoe UI" w:eastAsia="Times New Roman" w:hAnsi="Segoe UI" w:cs="Segoe UI"/>
          <w:color w:val="000000"/>
          <w:sz w:val="21"/>
          <w:szCs w:val="21"/>
        </w:rPr>
        <w:t> to change the mouse pointer.</w:t>
      </w:r>
    </w:p>
    <w:p w14:paraId="2FBBD173"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Example: [TODO]</w:t>
      </w:r>
    </w:p>
    <w:p w14:paraId="535EE88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Property </w:t>
      </w:r>
      <w:r w:rsidRPr="007738E0">
        <w:rPr>
          <w:rFonts w:ascii="Consolas" w:eastAsia="Times New Roman" w:hAnsi="Consolas" w:cs="Segoe UI"/>
          <w:b/>
          <w:bCs/>
          <w:color w:val="444444"/>
          <w:spacing w:val="15"/>
          <w:sz w:val="23"/>
          <w:szCs w:val="23"/>
        </w:rPr>
        <w:t>clip</w:t>
      </w:r>
    </w:p>
    <w:p w14:paraId="7B0BE613"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Consolas" w:eastAsia="Times New Roman" w:hAnsi="Consolas" w:cs="Segoe UI"/>
          <w:color w:val="E31B23"/>
          <w:sz w:val="23"/>
          <w:szCs w:val="23"/>
        </w:rPr>
        <w:t>clip:</w:t>
      </w:r>
      <w:r w:rsidRPr="007738E0">
        <w:rPr>
          <w:rFonts w:ascii="Consolas" w:eastAsia="Times New Roman" w:hAnsi="Consolas" w:cs="Segoe UI"/>
          <w:i/>
          <w:iCs/>
          <w:color w:val="E31B23"/>
          <w:sz w:val="23"/>
          <w:szCs w:val="23"/>
        </w:rPr>
        <w:t>mask</w:t>
      </w:r>
      <w:r w:rsidRPr="007738E0">
        <w:rPr>
          <w:rFonts w:ascii="Consolas" w:eastAsia="Times New Roman" w:hAnsi="Consolas" w:cs="Segoe UI"/>
          <w:color w:val="E31B23"/>
          <w:sz w:val="23"/>
          <w:szCs w:val="23"/>
        </w:rPr>
        <w:t>|auto|inherit</w:t>
      </w:r>
      <w:r w:rsidRPr="007738E0">
        <w:rPr>
          <w:rFonts w:ascii="Segoe UI" w:eastAsia="Times New Roman" w:hAnsi="Segoe UI" w:cs="Segoe UI"/>
          <w:color w:val="000000"/>
          <w:sz w:val="21"/>
          <w:szCs w:val="21"/>
        </w:rPr>
        <w:br/>
        <w:t>Clip an absolutely-positioned element. The "</w:t>
      </w:r>
      <w:r w:rsidRPr="007738E0">
        <w:rPr>
          <w:rFonts w:ascii="Consolas" w:eastAsia="Times New Roman" w:hAnsi="Consolas" w:cs="Courier New"/>
          <w:i/>
          <w:iCs/>
          <w:color w:val="000000"/>
          <w:sz w:val="20"/>
          <w:szCs w:val="20"/>
        </w:rPr>
        <w:t>mask</w:t>
      </w:r>
      <w:r w:rsidRPr="007738E0">
        <w:rPr>
          <w:rFonts w:ascii="Segoe UI" w:eastAsia="Times New Roman" w:hAnsi="Segoe UI" w:cs="Segoe UI"/>
          <w:color w:val="000000"/>
          <w:sz w:val="21"/>
          <w:szCs w:val="21"/>
        </w:rPr>
        <w:t>" sets a rectangular mask in the form of </w:t>
      </w:r>
      <w:r w:rsidRPr="007738E0">
        <w:rPr>
          <w:rFonts w:ascii="Consolas" w:eastAsia="Times New Roman" w:hAnsi="Consolas" w:cs="Courier New"/>
          <w:color w:val="000000"/>
          <w:sz w:val="20"/>
          <w:szCs w:val="20"/>
        </w:rPr>
        <w:t>rect(top right, bottom, left)</w:t>
      </w:r>
      <w:r w:rsidRPr="007738E0">
        <w:rPr>
          <w:rFonts w:ascii="Segoe UI" w:eastAsia="Times New Roman" w:hAnsi="Segoe UI" w:cs="Segoe UI"/>
          <w:color w:val="000000"/>
          <w:sz w:val="21"/>
          <w:szCs w:val="21"/>
        </w:rPr>
        <w:t>, where </w:t>
      </w:r>
      <w:r w:rsidRPr="007738E0">
        <w:rPr>
          <w:rFonts w:ascii="Consolas" w:eastAsia="Times New Roman" w:hAnsi="Consolas" w:cs="Courier New"/>
          <w:color w:val="000000"/>
          <w:sz w:val="20"/>
          <w:szCs w:val="20"/>
        </w:rPr>
        <w:t>top</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right</w:t>
      </w:r>
      <w:r w:rsidRPr="007738E0">
        <w:rPr>
          <w:rFonts w:ascii="Segoe UI" w:eastAsia="Times New Roman" w:hAnsi="Segoe UI" w:cs="Segoe UI"/>
          <w:color w:val="000000"/>
          <w:sz w:val="21"/>
          <w:szCs w:val="21"/>
        </w:rPr>
        <w:t>, </w:t>
      </w:r>
      <w:r w:rsidRPr="007738E0">
        <w:rPr>
          <w:rFonts w:ascii="Consolas" w:eastAsia="Times New Roman" w:hAnsi="Consolas" w:cs="Courier New"/>
          <w:color w:val="000000"/>
          <w:sz w:val="20"/>
          <w:szCs w:val="20"/>
        </w:rPr>
        <w:t>bottom</w:t>
      </w:r>
      <w:r w:rsidRPr="007738E0">
        <w:rPr>
          <w:rFonts w:ascii="Segoe UI" w:eastAsia="Times New Roman" w:hAnsi="Segoe UI" w:cs="Segoe UI"/>
          <w:color w:val="000000"/>
          <w:sz w:val="21"/>
          <w:szCs w:val="21"/>
        </w:rPr>
        <w:t>, and </w:t>
      </w:r>
      <w:r w:rsidRPr="007738E0">
        <w:rPr>
          <w:rFonts w:ascii="Consolas" w:eastAsia="Times New Roman" w:hAnsi="Consolas" w:cs="Courier New"/>
          <w:color w:val="000000"/>
          <w:sz w:val="20"/>
          <w:szCs w:val="20"/>
        </w:rPr>
        <w:t>left</w:t>
      </w:r>
      <w:r w:rsidRPr="007738E0">
        <w:rPr>
          <w:rFonts w:ascii="Segoe UI" w:eastAsia="Times New Roman" w:hAnsi="Segoe UI" w:cs="Segoe UI"/>
          <w:color w:val="000000"/>
          <w:sz w:val="21"/>
          <w:szCs w:val="21"/>
        </w:rPr>
        <w:t> are relative to the containing block. For example,</w:t>
      </w:r>
    </w:p>
    <w:p w14:paraId="12864EFB"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.clip {</w:t>
      </w:r>
    </w:p>
    <w:p w14:paraId="4590B23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position: relative;  </w:t>
      </w:r>
      <w:r w:rsidRPr="007738E0">
        <w:rPr>
          <w:rFonts w:ascii="Consolas" w:eastAsia="Times New Roman" w:hAnsi="Consolas" w:cs="Courier New"/>
          <w:color w:val="009900"/>
          <w:sz w:val="20"/>
          <w:szCs w:val="20"/>
        </w:rPr>
        <w:t>/* container for absolute-positioned image */</w:t>
      </w:r>
    </w:p>
    <w:p w14:paraId="5B111F2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height: 180px;       </w:t>
      </w:r>
      <w:r w:rsidRPr="007738E0">
        <w:rPr>
          <w:rFonts w:ascii="Consolas" w:eastAsia="Times New Roman" w:hAnsi="Consolas" w:cs="Courier New"/>
          <w:color w:val="009900"/>
          <w:sz w:val="20"/>
          <w:szCs w:val="20"/>
        </w:rPr>
        <w:t>/* original width and height of image */</w:t>
      </w:r>
    </w:p>
    <w:p w14:paraId="3AE4DFBA"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width: 180px;</w:t>
      </w:r>
    </w:p>
    <w:p w14:paraId="7967C42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border: solid 1px grey;</w:t>
      </w:r>
    </w:p>
    <w:p w14:paraId="1CDBEC80"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3C0C9B21"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.clip img {</w:t>
      </w:r>
    </w:p>
    <w:p w14:paraId="4AA81668"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position: absolute;  </w:t>
      </w:r>
      <w:r w:rsidRPr="007738E0">
        <w:rPr>
          <w:rFonts w:ascii="Consolas" w:eastAsia="Times New Roman" w:hAnsi="Consolas" w:cs="Courier New"/>
          <w:color w:val="009900"/>
          <w:sz w:val="20"/>
          <w:szCs w:val="20"/>
        </w:rPr>
        <w:t>/* can clip */</w:t>
      </w:r>
    </w:p>
    <w:p w14:paraId="2D707052"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E31B23"/>
          <w:sz w:val="20"/>
          <w:szCs w:val="20"/>
        </w:rPr>
        <w:t>clip: rect(10px 160px 80px 20px)</w:t>
      </w:r>
      <w:r w:rsidRPr="007738E0">
        <w:rPr>
          <w:rFonts w:ascii="Consolas" w:eastAsia="Times New Roman" w:hAnsi="Consolas" w:cs="Courier New"/>
          <w:color w:val="000000"/>
          <w:sz w:val="20"/>
          <w:szCs w:val="20"/>
        </w:rPr>
        <w:t xml:space="preserve">;  </w:t>
      </w:r>
      <w:r w:rsidRPr="007738E0">
        <w:rPr>
          <w:rFonts w:ascii="Consolas" w:eastAsia="Times New Roman" w:hAnsi="Consolas" w:cs="Courier New"/>
          <w:color w:val="009900"/>
          <w:sz w:val="20"/>
          <w:szCs w:val="20"/>
        </w:rPr>
        <w:t>/* clip top, right, bottom, left */</w:t>
      </w:r>
    </w:p>
    <w:p w14:paraId="4D91B9C7"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6A90E5C6"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&lt;div class="clip"&gt;&lt;img class="clip" src="logo.gif" /&gt;&lt;/div&gt;</w:t>
      </w:r>
    </w:p>
    <w:p w14:paraId="53CBDF01"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Recall that an absolute-positioned block must be placed in a non-static block, in this case, a relative-position </w:t>
      </w:r>
      <w:r w:rsidRPr="007738E0">
        <w:rPr>
          <w:rFonts w:ascii="Consolas" w:eastAsia="Times New Roman" w:hAnsi="Consolas" w:cs="Courier New"/>
          <w:color w:val="000000"/>
          <w:sz w:val="20"/>
          <w:szCs w:val="20"/>
        </w:rPr>
        <w:t>&lt;div&gt;</w:t>
      </w:r>
      <w:r w:rsidRPr="007738E0">
        <w:rPr>
          <w:rFonts w:ascii="Segoe UI" w:eastAsia="Times New Roman" w:hAnsi="Segoe UI" w:cs="Segoe UI"/>
          <w:color w:val="000000"/>
          <w:sz w:val="21"/>
          <w:szCs w:val="21"/>
        </w:rPr>
        <w:t>.</w:t>
      </w:r>
    </w:p>
    <w:p w14:paraId="4F370FCA"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Image Sprite</w:t>
      </w:r>
    </w:p>
    <w:p w14:paraId="0E659DD7"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[TODO]</w:t>
      </w:r>
    </w:p>
    <w:p w14:paraId="6B64F255" w14:textId="77777777" w:rsidR="007738E0" w:rsidRPr="007738E0" w:rsidRDefault="007738E0" w:rsidP="007738E0">
      <w:pPr>
        <w:shd w:val="clear" w:color="auto" w:fill="FFFFFF"/>
        <w:spacing w:after="0" w:line="240" w:lineRule="auto"/>
        <w:outlineLvl w:val="4"/>
        <w:rPr>
          <w:rFonts w:ascii="Segoe UI" w:eastAsia="Times New Roman" w:hAnsi="Segoe UI" w:cs="Segoe UI"/>
          <w:b/>
          <w:bCs/>
          <w:color w:val="444444"/>
          <w:spacing w:val="15"/>
          <w:sz w:val="23"/>
          <w:szCs w:val="23"/>
        </w:rPr>
      </w:pPr>
      <w:r w:rsidRPr="007738E0">
        <w:rPr>
          <w:rFonts w:ascii="Segoe UI" w:eastAsia="Times New Roman" w:hAnsi="Segoe UI" w:cs="Segoe UI"/>
          <w:b/>
          <w:bCs/>
          <w:color w:val="444444"/>
          <w:spacing w:val="15"/>
          <w:sz w:val="23"/>
          <w:szCs w:val="23"/>
        </w:rPr>
        <w:t>Property </w:t>
      </w:r>
      <w:r w:rsidRPr="007738E0">
        <w:rPr>
          <w:rFonts w:ascii="Consolas" w:eastAsia="Times New Roman" w:hAnsi="Consolas" w:cs="Segoe UI"/>
          <w:b/>
          <w:bCs/>
          <w:color w:val="444444"/>
          <w:spacing w:val="15"/>
          <w:sz w:val="23"/>
          <w:szCs w:val="23"/>
        </w:rPr>
        <w:t>opacity</w:t>
      </w:r>
    </w:p>
    <w:p w14:paraId="1AB18DAF"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You can use the property opacity to control the transparency of an image. For example,</w:t>
      </w:r>
    </w:p>
    <w:p w14:paraId="28952E2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img.thumbnail {</w:t>
      </w:r>
    </w:p>
    <w:p w14:paraId="7E18046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lastRenderedPageBreak/>
        <w:t xml:space="preserve">  opacity:0.5;</w:t>
      </w:r>
    </w:p>
    <w:p w14:paraId="7A6EB24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03B9F7D5"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img.thumbnail:hover {</w:t>
      </w:r>
    </w:p>
    <w:p w14:paraId="1065561D"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 xml:space="preserve">  opacity:1.0;</w:t>
      </w:r>
    </w:p>
    <w:p w14:paraId="1AA53EB3" w14:textId="77777777" w:rsidR="007738E0" w:rsidRPr="007738E0" w:rsidRDefault="007738E0" w:rsidP="007738E0">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7738E0">
        <w:rPr>
          <w:rFonts w:ascii="Consolas" w:eastAsia="Times New Roman" w:hAnsi="Consolas" w:cs="Courier New"/>
          <w:color w:val="000000"/>
          <w:sz w:val="20"/>
          <w:szCs w:val="20"/>
        </w:rPr>
        <w:t>}</w:t>
      </w:r>
    </w:p>
    <w:p w14:paraId="50631A4A" w14:textId="77777777" w:rsidR="007738E0" w:rsidRPr="007738E0" w:rsidRDefault="007738E0" w:rsidP="007738E0">
      <w:pPr>
        <w:shd w:val="clear" w:color="auto" w:fill="FFFFFF"/>
        <w:spacing w:before="144" w:after="96" w:line="240" w:lineRule="auto"/>
        <w:jc w:val="both"/>
        <w:rPr>
          <w:rFonts w:ascii="Segoe UI" w:eastAsia="Times New Roman" w:hAnsi="Segoe UI" w:cs="Segoe UI"/>
          <w:color w:val="000000"/>
          <w:sz w:val="21"/>
          <w:szCs w:val="21"/>
        </w:rPr>
      </w:pPr>
      <w:r w:rsidRPr="007738E0">
        <w:rPr>
          <w:rFonts w:ascii="Segoe UI" w:eastAsia="Times New Roman" w:hAnsi="Segoe UI" w:cs="Segoe UI"/>
          <w:color w:val="000000"/>
          <w:sz w:val="21"/>
          <w:szCs w:val="21"/>
        </w:rPr>
        <w:t> </w:t>
      </w:r>
    </w:p>
    <w:p w14:paraId="04F46ABE" w14:textId="77777777" w:rsidR="007738E0" w:rsidRPr="007738E0" w:rsidRDefault="007738E0" w:rsidP="007738E0">
      <w:pPr>
        <w:shd w:val="clear" w:color="auto" w:fill="FFFFFF"/>
        <w:spacing w:after="0" w:line="240" w:lineRule="auto"/>
        <w:jc w:val="both"/>
        <w:rPr>
          <w:rFonts w:ascii="Segoe UI" w:eastAsia="Times New Roman" w:hAnsi="Segoe UI" w:cs="Segoe UI"/>
          <w:color w:val="000000"/>
          <w:sz w:val="21"/>
          <w:szCs w:val="21"/>
        </w:rPr>
      </w:pPr>
      <w:hyperlink r:id="rId86" w:anchor="HTML-CSS" w:history="1">
        <w:r w:rsidRPr="007738E0">
          <w:rPr>
            <w:rFonts w:ascii="Segoe UI" w:eastAsia="Times New Roman" w:hAnsi="Segoe UI" w:cs="Segoe UI"/>
            <w:b/>
            <w:bCs/>
            <w:color w:val="0B5395"/>
            <w:sz w:val="24"/>
            <w:szCs w:val="24"/>
            <w:u w:val="single"/>
          </w:rPr>
          <w:t>Link To HTML/CSS References &amp; Resources</w:t>
        </w:r>
      </w:hyperlink>
    </w:p>
    <w:p w14:paraId="2FAFB70B" w14:textId="77777777" w:rsidR="007738E0" w:rsidRPr="007738E0" w:rsidRDefault="007738E0" w:rsidP="007738E0">
      <w:pPr>
        <w:shd w:val="clear" w:color="auto" w:fill="FFFFFF"/>
        <w:spacing w:after="0" w:line="240" w:lineRule="auto"/>
        <w:jc w:val="right"/>
        <w:rPr>
          <w:rFonts w:ascii="Century Gothic" w:eastAsia="Times New Roman" w:hAnsi="Century Gothic" w:cs="Segoe UI"/>
          <w:color w:val="C0504D"/>
          <w:sz w:val="20"/>
          <w:szCs w:val="20"/>
        </w:rPr>
      </w:pPr>
      <w:r w:rsidRPr="007738E0">
        <w:rPr>
          <w:rFonts w:ascii="Century Gothic" w:eastAsia="Times New Roman" w:hAnsi="Century Gothic" w:cs="Segoe UI"/>
          <w:color w:val="C0504D"/>
          <w:sz w:val="20"/>
          <w:szCs w:val="20"/>
        </w:rPr>
        <w:t>Latest version tested: HTML5/HTML4.01, CSS3/CSS2.1, FireFox 37, Chrome ?, IE ?, Safari ?</w:t>
      </w:r>
      <w:r w:rsidRPr="007738E0">
        <w:rPr>
          <w:rFonts w:ascii="Century Gothic" w:eastAsia="Times New Roman" w:hAnsi="Century Gothic" w:cs="Segoe UI"/>
          <w:color w:val="C0504D"/>
          <w:sz w:val="20"/>
          <w:szCs w:val="20"/>
        </w:rPr>
        <w:br/>
        <w:t>Last modified: April, 2015</w:t>
      </w:r>
    </w:p>
    <w:p w14:paraId="030DE76F" w14:textId="77777777" w:rsidR="007738E0" w:rsidRPr="007738E0" w:rsidRDefault="007738E0" w:rsidP="007738E0">
      <w:pPr>
        <w:shd w:val="clear" w:color="auto" w:fill="CAFBED"/>
        <w:spacing w:after="75" w:line="240" w:lineRule="auto"/>
        <w:jc w:val="right"/>
        <w:rPr>
          <w:rFonts w:ascii="Century Gothic" w:eastAsia="Times New Roman" w:hAnsi="Century Gothic" w:cs="Times New Roman"/>
          <w:color w:val="C0504D"/>
          <w:sz w:val="20"/>
          <w:szCs w:val="20"/>
        </w:rPr>
      </w:pPr>
      <w:r w:rsidRPr="007738E0">
        <w:rPr>
          <w:rFonts w:ascii="Century Gothic" w:eastAsia="Times New Roman" w:hAnsi="Century Gothic" w:cs="Times New Roman"/>
          <w:color w:val="C0504D"/>
          <w:sz w:val="20"/>
          <w:szCs w:val="20"/>
        </w:rPr>
        <w:t>Feedback, comments, corrections, and errata can be sent to Chua Hock-Chuan (ehchua@ntu.edu.sg)   |   </w:t>
      </w:r>
      <w:hyperlink r:id="rId87" w:history="1">
        <w:r w:rsidRPr="007738E0">
          <w:rPr>
            <w:rFonts w:ascii="Century Gothic" w:eastAsia="Times New Roman" w:hAnsi="Century Gothic" w:cs="Times New Roman"/>
            <w:color w:val="C0504D"/>
            <w:sz w:val="20"/>
            <w:szCs w:val="20"/>
            <w:u w:val="single"/>
          </w:rPr>
          <w:t>HOME</w:t>
        </w:r>
      </w:hyperlink>
    </w:p>
    <w:p w14:paraId="14619480" w14:textId="77777777" w:rsidR="007738E0" w:rsidRDefault="007738E0"/>
    <w:sectPr w:rsidR="0077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8E8"/>
    <w:multiLevelType w:val="multilevel"/>
    <w:tmpl w:val="2990D9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F0D7C"/>
    <w:multiLevelType w:val="multilevel"/>
    <w:tmpl w:val="F54E68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46ED"/>
    <w:multiLevelType w:val="multilevel"/>
    <w:tmpl w:val="7416DE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54B6F"/>
    <w:multiLevelType w:val="multilevel"/>
    <w:tmpl w:val="291C7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C7873"/>
    <w:multiLevelType w:val="multilevel"/>
    <w:tmpl w:val="481260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5A95FCA"/>
    <w:multiLevelType w:val="multilevel"/>
    <w:tmpl w:val="45B21B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9105B53"/>
    <w:multiLevelType w:val="multilevel"/>
    <w:tmpl w:val="86DE802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9AD598C"/>
    <w:multiLevelType w:val="multilevel"/>
    <w:tmpl w:val="38767F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D5B94"/>
    <w:multiLevelType w:val="multilevel"/>
    <w:tmpl w:val="109ED5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66D10"/>
    <w:multiLevelType w:val="multilevel"/>
    <w:tmpl w:val="877C41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B4922"/>
    <w:multiLevelType w:val="multilevel"/>
    <w:tmpl w:val="A678C2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D1CF3"/>
    <w:multiLevelType w:val="multilevel"/>
    <w:tmpl w:val="B05EA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6333B"/>
    <w:multiLevelType w:val="multilevel"/>
    <w:tmpl w:val="36DCFD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24E6F7B"/>
    <w:multiLevelType w:val="multilevel"/>
    <w:tmpl w:val="35B4A3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F1664"/>
    <w:multiLevelType w:val="multilevel"/>
    <w:tmpl w:val="5EFC8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C2B64"/>
    <w:multiLevelType w:val="multilevel"/>
    <w:tmpl w:val="C7BAD1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6A861EB"/>
    <w:multiLevelType w:val="multilevel"/>
    <w:tmpl w:val="A2AC1F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7170366"/>
    <w:multiLevelType w:val="multilevel"/>
    <w:tmpl w:val="FEF6E2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D4B3F"/>
    <w:multiLevelType w:val="multilevel"/>
    <w:tmpl w:val="ED440C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198F44A9"/>
    <w:multiLevelType w:val="multilevel"/>
    <w:tmpl w:val="9E4EB0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310DE7"/>
    <w:multiLevelType w:val="multilevel"/>
    <w:tmpl w:val="134465D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A93396E"/>
    <w:multiLevelType w:val="multilevel"/>
    <w:tmpl w:val="039CB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CB166FC"/>
    <w:multiLevelType w:val="multilevel"/>
    <w:tmpl w:val="3544E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B0EA2"/>
    <w:multiLevelType w:val="multilevel"/>
    <w:tmpl w:val="29FE5D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F55D84"/>
    <w:multiLevelType w:val="multilevel"/>
    <w:tmpl w:val="D2D84C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917003"/>
    <w:multiLevelType w:val="multilevel"/>
    <w:tmpl w:val="D812D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F73A5B"/>
    <w:multiLevelType w:val="multilevel"/>
    <w:tmpl w:val="C8CCB5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26AED"/>
    <w:multiLevelType w:val="multilevel"/>
    <w:tmpl w:val="8D9E93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25D17B85"/>
    <w:multiLevelType w:val="multilevel"/>
    <w:tmpl w:val="F7FC3A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6F33A0"/>
    <w:multiLevelType w:val="multilevel"/>
    <w:tmpl w:val="6F22E2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29705715"/>
    <w:multiLevelType w:val="multilevel"/>
    <w:tmpl w:val="174056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D7F66"/>
    <w:multiLevelType w:val="multilevel"/>
    <w:tmpl w:val="9F642A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2F660646"/>
    <w:multiLevelType w:val="multilevel"/>
    <w:tmpl w:val="B5A296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92691"/>
    <w:multiLevelType w:val="multilevel"/>
    <w:tmpl w:val="70700B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0310B"/>
    <w:multiLevelType w:val="multilevel"/>
    <w:tmpl w:val="71FE7E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A54AF2"/>
    <w:multiLevelType w:val="multilevel"/>
    <w:tmpl w:val="C884E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384C7665"/>
    <w:multiLevelType w:val="multilevel"/>
    <w:tmpl w:val="C7080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7C1B2E"/>
    <w:multiLevelType w:val="multilevel"/>
    <w:tmpl w:val="C1508F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D17844"/>
    <w:multiLevelType w:val="multilevel"/>
    <w:tmpl w:val="593A8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108EC"/>
    <w:multiLevelType w:val="multilevel"/>
    <w:tmpl w:val="D616A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96289D"/>
    <w:multiLevelType w:val="multilevel"/>
    <w:tmpl w:val="ADC29E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AE13C9"/>
    <w:multiLevelType w:val="multilevel"/>
    <w:tmpl w:val="6A026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3B29F0"/>
    <w:multiLevelType w:val="multilevel"/>
    <w:tmpl w:val="281AB6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765BE"/>
    <w:multiLevelType w:val="multilevel"/>
    <w:tmpl w:val="0ECAB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4A9A4A64"/>
    <w:multiLevelType w:val="multilevel"/>
    <w:tmpl w:val="22DA60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60477"/>
    <w:multiLevelType w:val="multilevel"/>
    <w:tmpl w:val="D2AE0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33E56"/>
    <w:multiLevelType w:val="multilevel"/>
    <w:tmpl w:val="31307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DC0948"/>
    <w:multiLevelType w:val="multilevel"/>
    <w:tmpl w:val="5DC606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8" w15:restartNumberingAfterBreak="0">
    <w:nsid w:val="52195671"/>
    <w:multiLevelType w:val="multilevel"/>
    <w:tmpl w:val="F184FA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1C4DB5"/>
    <w:multiLevelType w:val="multilevel"/>
    <w:tmpl w:val="D012D5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285234"/>
    <w:multiLevelType w:val="multilevel"/>
    <w:tmpl w:val="95380A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0509C"/>
    <w:multiLevelType w:val="multilevel"/>
    <w:tmpl w:val="7EE6CE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5EA4739"/>
    <w:multiLevelType w:val="multilevel"/>
    <w:tmpl w:val="292E47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 w15:restartNumberingAfterBreak="0">
    <w:nsid w:val="57423512"/>
    <w:multiLevelType w:val="multilevel"/>
    <w:tmpl w:val="6C02F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A3C39"/>
    <w:multiLevelType w:val="multilevel"/>
    <w:tmpl w:val="45C4D9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63E759F2"/>
    <w:multiLevelType w:val="multilevel"/>
    <w:tmpl w:val="BFE42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658F625F"/>
    <w:multiLevelType w:val="multilevel"/>
    <w:tmpl w:val="3AE83A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67AD2A9B"/>
    <w:multiLevelType w:val="multilevel"/>
    <w:tmpl w:val="5CEE9B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3D6531"/>
    <w:multiLevelType w:val="multilevel"/>
    <w:tmpl w:val="CF0466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2C4298"/>
    <w:multiLevelType w:val="multilevel"/>
    <w:tmpl w:val="E76A6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FE3678"/>
    <w:multiLevelType w:val="multilevel"/>
    <w:tmpl w:val="A002188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CA131C4"/>
    <w:multiLevelType w:val="multilevel"/>
    <w:tmpl w:val="C972A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2" w15:restartNumberingAfterBreak="0">
    <w:nsid w:val="6D4B305E"/>
    <w:multiLevelType w:val="multilevel"/>
    <w:tmpl w:val="6BE21A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3" w15:restartNumberingAfterBreak="0">
    <w:nsid w:val="6D650B73"/>
    <w:multiLevelType w:val="multilevel"/>
    <w:tmpl w:val="B4BAB7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BA2179"/>
    <w:multiLevelType w:val="multilevel"/>
    <w:tmpl w:val="C996F9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70373A78"/>
    <w:multiLevelType w:val="multilevel"/>
    <w:tmpl w:val="AFDC2D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6B0B96"/>
    <w:multiLevelType w:val="multilevel"/>
    <w:tmpl w:val="33221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1D5FA5"/>
    <w:multiLevelType w:val="multilevel"/>
    <w:tmpl w:val="2F6ED69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8" w15:restartNumberingAfterBreak="0">
    <w:nsid w:val="74786D52"/>
    <w:multiLevelType w:val="multilevel"/>
    <w:tmpl w:val="586802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76CD5B5D"/>
    <w:multiLevelType w:val="multilevel"/>
    <w:tmpl w:val="A57049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770A0B73"/>
    <w:multiLevelType w:val="multilevel"/>
    <w:tmpl w:val="B876FE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1" w15:restartNumberingAfterBreak="0">
    <w:nsid w:val="77427AA5"/>
    <w:multiLevelType w:val="multilevel"/>
    <w:tmpl w:val="D7009E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77CE75AF"/>
    <w:multiLevelType w:val="multilevel"/>
    <w:tmpl w:val="37DA03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7A056AD5"/>
    <w:multiLevelType w:val="multilevel"/>
    <w:tmpl w:val="9B1AD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22059"/>
    <w:multiLevelType w:val="multilevel"/>
    <w:tmpl w:val="7CA686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D05DD3"/>
    <w:multiLevelType w:val="multilevel"/>
    <w:tmpl w:val="574A34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7F8F5FF0"/>
    <w:multiLevelType w:val="multilevel"/>
    <w:tmpl w:val="823EF8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98739562">
    <w:abstractNumId w:val="60"/>
  </w:num>
  <w:num w:numId="2" w16cid:durableId="1692606289">
    <w:abstractNumId w:val="60"/>
    <w:lvlOverride w:ilvl="1">
      <w:lvl w:ilvl="1">
        <w:numFmt w:val="lowerLetter"/>
        <w:lvlText w:val="%2."/>
        <w:lvlJc w:val="left"/>
      </w:lvl>
    </w:lvlOverride>
  </w:num>
  <w:num w:numId="3" w16cid:durableId="1206983601">
    <w:abstractNumId w:val="29"/>
  </w:num>
  <w:num w:numId="4" w16cid:durableId="495153284">
    <w:abstractNumId w:val="9"/>
  </w:num>
  <w:num w:numId="5" w16cid:durableId="1494492769">
    <w:abstractNumId w:val="51"/>
  </w:num>
  <w:num w:numId="6" w16cid:durableId="176121719">
    <w:abstractNumId w:val="48"/>
  </w:num>
  <w:num w:numId="7" w16cid:durableId="479659825">
    <w:abstractNumId w:val="38"/>
  </w:num>
  <w:num w:numId="8" w16cid:durableId="391657478">
    <w:abstractNumId w:val="47"/>
  </w:num>
  <w:num w:numId="9" w16cid:durableId="1384794568">
    <w:abstractNumId w:val="47"/>
    <w:lvlOverride w:ilvl="1">
      <w:lvl w:ilvl="1">
        <w:numFmt w:val="lowerLetter"/>
        <w:lvlText w:val="%2."/>
        <w:lvlJc w:val="left"/>
      </w:lvl>
    </w:lvlOverride>
  </w:num>
  <w:num w:numId="10" w16cid:durableId="1384794568">
    <w:abstractNumId w:val="47"/>
    <w:lvlOverride w:ilvl="1">
      <w:lvl w:ilvl="1">
        <w:numFmt w:val="lowerLetter"/>
        <w:lvlText w:val="%2."/>
        <w:lvlJc w:val="left"/>
      </w:lvl>
    </w:lvlOverride>
  </w:num>
  <w:num w:numId="11" w16cid:durableId="1119833382">
    <w:abstractNumId w:val="57"/>
  </w:num>
  <w:num w:numId="12" w16cid:durableId="1901863365">
    <w:abstractNumId w:val="54"/>
  </w:num>
  <w:num w:numId="13" w16cid:durableId="1079326809">
    <w:abstractNumId w:val="56"/>
  </w:num>
  <w:num w:numId="14" w16cid:durableId="1703437452">
    <w:abstractNumId w:val="35"/>
  </w:num>
  <w:num w:numId="15" w16cid:durableId="184172269">
    <w:abstractNumId w:val="4"/>
  </w:num>
  <w:num w:numId="16" w16cid:durableId="986932836">
    <w:abstractNumId w:val="5"/>
  </w:num>
  <w:num w:numId="17" w16cid:durableId="1665816334">
    <w:abstractNumId w:val="21"/>
  </w:num>
  <w:num w:numId="18" w16cid:durableId="1802577899">
    <w:abstractNumId w:val="3"/>
  </w:num>
  <w:num w:numId="19" w16cid:durableId="262155305">
    <w:abstractNumId w:val="30"/>
  </w:num>
  <w:num w:numId="20" w16cid:durableId="1556351099">
    <w:abstractNumId w:val="68"/>
  </w:num>
  <w:num w:numId="21" w16cid:durableId="410784070">
    <w:abstractNumId w:val="16"/>
  </w:num>
  <w:num w:numId="22" w16cid:durableId="1414549515">
    <w:abstractNumId w:val="39"/>
  </w:num>
  <w:num w:numId="23" w16cid:durableId="1953169926">
    <w:abstractNumId w:val="17"/>
  </w:num>
  <w:num w:numId="24" w16cid:durableId="1065295079">
    <w:abstractNumId w:val="32"/>
  </w:num>
  <w:num w:numId="25" w16cid:durableId="1889535002">
    <w:abstractNumId w:val="7"/>
  </w:num>
  <w:num w:numId="26" w16cid:durableId="2138982522">
    <w:abstractNumId w:val="20"/>
  </w:num>
  <w:num w:numId="27" w16cid:durableId="1141774145">
    <w:abstractNumId w:val="20"/>
    <w:lvlOverride w:ilvl="1">
      <w:lvl w:ilvl="1">
        <w:numFmt w:val="lowerLetter"/>
        <w:lvlText w:val="%2."/>
        <w:lvlJc w:val="left"/>
      </w:lvl>
    </w:lvlOverride>
  </w:num>
  <w:num w:numId="28" w16cid:durableId="721254759">
    <w:abstractNumId w:val="41"/>
  </w:num>
  <w:num w:numId="29" w16cid:durableId="1186018799">
    <w:abstractNumId w:val="74"/>
  </w:num>
  <w:num w:numId="30" w16cid:durableId="1592398717">
    <w:abstractNumId w:val="55"/>
  </w:num>
  <w:num w:numId="31" w16cid:durableId="1220365493">
    <w:abstractNumId w:val="72"/>
  </w:num>
  <w:num w:numId="32" w16cid:durableId="315964299">
    <w:abstractNumId w:val="44"/>
  </w:num>
  <w:num w:numId="33" w16cid:durableId="357778114">
    <w:abstractNumId w:val="43"/>
  </w:num>
  <w:num w:numId="34" w16cid:durableId="1204175489">
    <w:abstractNumId w:val="27"/>
  </w:num>
  <w:num w:numId="35" w16cid:durableId="249431174">
    <w:abstractNumId w:val="59"/>
  </w:num>
  <w:num w:numId="36" w16cid:durableId="860170625">
    <w:abstractNumId w:val="10"/>
  </w:num>
  <w:num w:numId="37" w16cid:durableId="1779519451">
    <w:abstractNumId w:val="70"/>
  </w:num>
  <w:num w:numId="38" w16cid:durableId="1486052090">
    <w:abstractNumId w:val="73"/>
  </w:num>
  <w:num w:numId="39" w16cid:durableId="1875578713">
    <w:abstractNumId w:val="6"/>
  </w:num>
  <w:num w:numId="40" w16cid:durableId="1997610932">
    <w:abstractNumId w:val="67"/>
  </w:num>
  <w:num w:numId="41" w16cid:durableId="1731725729">
    <w:abstractNumId w:val="31"/>
  </w:num>
  <w:num w:numId="42" w16cid:durableId="274487701">
    <w:abstractNumId w:val="15"/>
  </w:num>
  <w:num w:numId="43" w16cid:durableId="1730878572">
    <w:abstractNumId w:val="62"/>
  </w:num>
  <w:num w:numId="44" w16cid:durableId="621693524">
    <w:abstractNumId w:val="0"/>
  </w:num>
  <w:num w:numId="45" w16cid:durableId="1195465651">
    <w:abstractNumId w:val="64"/>
  </w:num>
  <w:num w:numId="46" w16cid:durableId="737173578">
    <w:abstractNumId w:val="66"/>
  </w:num>
  <w:num w:numId="47" w16cid:durableId="1398818968">
    <w:abstractNumId w:val="61"/>
  </w:num>
  <w:num w:numId="48" w16cid:durableId="1078745905">
    <w:abstractNumId w:val="36"/>
  </w:num>
  <w:num w:numId="49" w16cid:durableId="570313157">
    <w:abstractNumId w:val="24"/>
  </w:num>
  <w:num w:numId="50" w16cid:durableId="1350983623">
    <w:abstractNumId w:val="40"/>
  </w:num>
  <w:num w:numId="51" w16cid:durableId="437795489">
    <w:abstractNumId w:val="33"/>
  </w:num>
  <w:num w:numId="52" w16cid:durableId="2096510431">
    <w:abstractNumId w:val="71"/>
  </w:num>
  <w:num w:numId="53" w16cid:durableId="1549218898">
    <w:abstractNumId w:val="13"/>
  </w:num>
  <w:num w:numId="54" w16cid:durableId="1873110902">
    <w:abstractNumId w:val="37"/>
  </w:num>
  <w:num w:numId="55" w16cid:durableId="1511943233">
    <w:abstractNumId w:val="25"/>
  </w:num>
  <w:num w:numId="56" w16cid:durableId="1315833405">
    <w:abstractNumId w:val="52"/>
  </w:num>
  <w:num w:numId="57" w16cid:durableId="1967001047">
    <w:abstractNumId w:val="1"/>
  </w:num>
  <w:num w:numId="58" w16cid:durableId="895628302">
    <w:abstractNumId w:val="23"/>
  </w:num>
  <w:num w:numId="59" w16cid:durableId="1138912983">
    <w:abstractNumId w:val="8"/>
  </w:num>
  <w:num w:numId="60" w16cid:durableId="1909877067">
    <w:abstractNumId w:val="11"/>
  </w:num>
  <w:num w:numId="61" w16cid:durableId="573004471">
    <w:abstractNumId w:val="46"/>
  </w:num>
  <w:num w:numId="62" w16cid:durableId="1762994722">
    <w:abstractNumId w:val="45"/>
  </w:num>
  <w:num w:numId="63" w16cid:durableId="299768501">
    <w:abstractNumId w:val="76"/>
  </w:num>
  <w:num w:numId="64" w16cid:durableId="1494760353">
    <w:abstractNumId w:val="50"/>
  </w:num>
  <w:num w:numId="65" w16cid:durableId="1511481733">
    <w:abstractNumId w:val="12"/>
  </w:num>
  <w:num w:numId="66" w16cid:durableId="22247977">
    <w:abstractNumId w:val="75"/>
  </w:num>
  <w:num w:numId="67" w16cid:durableId="1013873904">
    <w:abstractNumId w:val="49"/>
  </w:num>
  <w:num w:numId="68" w16cid:durableId="1193764882">
    <w:abstractNumId w:val="42"/>
  </w:num>
  <w:num w:numId="69" w16cid:durableId="1024984053">
    <w:abstractNumId w:val="69"/>
  </w:num>
  <w:num w:numId="70" w16cid:durableId="248319769">
    <w:abstractNumId w:val="58"/>
  </w:num>
  <w:num w:numId="71" w16cid:durableId="1618757001">
    <w:abstractNumId w:val="65"/>
  </w:num>
  <w:num w:numId="72" w16cid:durableId="1675573724">
    <w:abstractNumId w:val="14"/>
  </w:num>
  <w:num w:numId="73" w16cid:durableId="1712073192">
    <w:abstractNumId w:val="2"/>
  </w:num>
  <w:num w:numId="74" w16cid:durableId="1750038235">
    <w:abstractNumId w:val="53"/>
  </w:num>
  <w:num w:numId="75" w16cid:durableId="2102292804">
    <w:abstractNumId w:val="26"/>
  </w:num>
  <w:num w:numId="76" w16cid:durableId="327562917">
    <w:abstractNumId w:val="19"/>
  </w:num>
  <w:num w:numId="77" w16cid:durableId="153572448">
    <w:abstractNumId w:val="34"/>
  </w:num>
  <w:num w:numId="78" w16cid:durableId="611278403">
    <w:abstractNumId w:val="63"/>
  </w:num>
  <w:num w:numId="79" w16cid:durableId="60376823">
    <w:abstractNumId w:val="28"/>
  </w:num>
  <w:num w:numId="80" w16cid:durableId="936182650">
    <w:abstractNumId w:val="22"/>
  </w:num>
  <w:num w:numId="81" w16cid:durableId="46532208">
    <w:abstractNumId w:val="1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E0"/>
    <w:rsid w:val="007738E0"/>
    <w:rsid w:val="0088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3F3F"/>
  <w15:chartTrackingRefBased/>
  <w15:docId w15:val="{1E575016-3CDD-4930-9B66-EFED3D20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8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3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38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738E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38E0"/>
    <w:rPr>
      <w:color w:val="0000FF"/>
      <w:u w:val="single"/>
    </w:rPr>
  </w:style>
  <w:style w:type="character" w:customStyle="1" w:styleId="Heading1Char">
    <w:name w:val="Heading 1 Char"/>
    <w:basedOn w:val="DefaultParagraphFont"/>
    <w:link w:val="Heading1"/>
    <w:uiPriority w:val="9"/>
    <w:rsid w:val="007738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8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8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38E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738E0"/>
    <w:rPr>
      <w:rFonts w:ascii="Times New Roman" w:eastAsia="Times New Roman" w:hAnsi="Times New Roman" w:cs="Times New Roman"/>
      <w:b/>
      <w:bCs/>
      <w:sz w:val="20"/>
      <w:szCs w:val="20"/>
    </w:rPr>
  </w:style>
  <w:style w:type="paragraph" w:customStyle="1" w:styleId="msonormal0">
    <w:name w:val="msonormal"/>
    <w:basedOn w:val="Normal"/>
    <w:rsid w:val="007738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738E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738E0"/>
    <w:rPr>
      <w:color w:val="800080"/>
      <w:u w:val="single"/>
    </w:rPr>
  </w:style>
  <w:style w:type="character" w:customStyle="1" w:styleId="font-code">
    <w:name w:val="font-code"/>
    <w:basedOn w:val="DefaultParagraphFont"/>
    <w:rsid w:val="007738E0"/>
  </w:style>
  <w:style w:type="character" w:styleId="Emphasis">
    <w:name w:val="Emphasis"/>
    <w:basedOn w:val="DefaultParagraphFont"/>
    <w:uiPriority w:val="20"/>
    <w:qFormat/>
    <w:rsid w:val="007738E0"/>
    <w:rPr>
      <w:i/>
      <w:iCs/>
    </w:rPr>
  </w:style>
  <w:style w:type="character" w:styleId="HTMLCode">
    <w:name w:val="HTML Code"/>
    <w:basedOn w:val="DefaultParagraphFont"/>
    <w:uiPriority w:val="99"/>
    <w:semiHidden/>
    <w:unhideWhenUsed/>
    <w:rsid w:val="007738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38E0"/>
    <w:rPr>
      <w:rFonts w:ascii="Courier New" w:eastAsia="Times New Roman" w:hAnsi="Courier New" w:cs="Courier New"/>
      <w:sz w:val="20"/>
      <w:szCs w:val="20"/>
    </w:rPr>
  </w:style>
  <w:style w:type="character" w:customStyle="1" w:styleId="color-new">
    <w:name w:val="color-new"/>
    <w:basedOn w:val="DefaultParagraphFont"/>
    <w:rsid w:val="007738E0"/>
  </w:style>
  <w:style w:type="character" w:customStyle="1" w:styleId="color-comment">
    <w:name w:val="color-comment"/>
    <w:basedOn w:val="DefaultParagraphFont"/>
    <w:rsid w:val="007738E0"/>
  </w:style>
  <w:style w:type="character" w:styleId="Strong">
    <w:name w:val="Strong"/>
    <w:basedOn w:val="DefaultParagraphFont"/>
    <w:uiPriority w:val="22"/>
    <w:qFormat/>
    <w:rsid w:val="007738E0"/>
    <w:rPr>
      <w:b/>
      <w:bCs/>
    </w:rPr>
  </w:style>
  <w:style w:type="character" w:customStyle="1" w:styleId="line-heading">
    <w:name w:val="line-heading"/>
    <w:basedOn w:val="DefaultParagraphFont"/>
    <w:rsid w:val="007738E0"/>
  </w:style>
  <w:style w:type="character" w:styleId="HTMLCite">
    <w:name w:val="HTML Cite"/>
    <w:basedOn w:val="DefaultParagraphFont"/>
    <w:uiPriority w:val="99"/>
    <w:semiHidden/>
    <w:unhideWhenUsed/>
    <w:rsid w:val="007738E0"/>
    <w:rPr>
      <w:i/>
      <w:iCs/>
    </w:rPr>
  </w:style>
  <w:style w:type="character" w:styleId="HTMLSample">
    <w:name w:val="HTML Sample"/>
    <w:basedOn w:val="DefaultParagraphFont"/>
    <w:uiPriority w:val="99"/>
    <w:semiHidden/>
    <w:unhideWhenUsed/>
    <w:rsid w:val="007738E0"/>
    <w:rPr>
      <w:rFonts w:ascii="Courier New" w:eastAsia="Times New Roman" w:hAnsi="Courier New" w:cs="Courier New"/>
    </w:rPr>
  </w:style>
  <w:style w:type="character" w:styleId="HTMLKeyboard">
    <w:name w:val="HTML Keyboard"/>
    <w:basedOn w:val="DefaultParagraphFont"/>
    <w:uiPriority w:val="99"/>
    <w:semiHidden/>
    <w:unhideWhenUsed/>
    <w:rsid w:val="007738E0"/>
    <w:rPr>
      <w:rFonts w:ascii="Courier New" w:eastAsia="Times New Roman" w:hAnsi="Courier New" w:cs="Courier New"/>
      <w:sz w:val="20"/>
      <w:szCs w:val="20"/>
    </w:rPr>
  </w:style>
  <w:style w:type="character" w:customStyle="1" w:styleId="line-heading-code-new">
    <w:name w:val="line-heading-code-new"/>
    <w:basedOn w:val="DefaultParagraphFont"/>
    <w:rsid w:val="007738E0"/>
  </w:style>
  <w:style w:type="character" w:customStyle="1" w:styleId="underline">
    <w:name w:val="underline"/>
    <w:basedOn w:val="DefaultParagraphFont"/>
    <w:rsid w:val="0077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42348">
      <w:bodyDiv w:val="1"/>
      <w:marLeft w:val="0"/>
      <w:marRight w:val="0"/>
      <w:marTop w:val="0"/>
      <w:marBottom w:val="0"/>
      <w:divBdr>
        <w:top w:val="none" w:sz="0" w:space="0" w:color="auto"/>
        <w:left w:val="none" w:sz="0" w:space="0" w:color="auto"/>
        <w:bottom w:val="none" w:sz="0" w:space="0" w:color="auto"/>
        <w:right w:val="none" w:sz="0" w:space="0" w:color="auto"/>
      </w:divBdr>
      <w:divsChild>
        <w:div w:id="1752002906">
          <w:marLeft w:val="0"/>
          <w:marRight w:val="0"/>
          <w:marTop w:val="150"/>
          <w:marBottom w:val="75"/>
          <w:divBdr>
            <w:top w:val="none" w:sz="0" w:space="0" w:color="auto"/>
            <w:left w:val="none" w:sz="0" w:space="0" w:color="auto"/>
            <w:bottom w:val="none" w:sz="0" w:space="0" w:color="auto"/>
            <w:right w:val="none" w:sz="0" w:space="0" w:color="auto"/>
          </w:divBdr>
        </w:div>
        <w:div w:id="916524096">
          <w:marLeft w:val="0"/>
          <w:marRight w:val="0"/>
          <w:marTop w:val="0"/>
          <w:marBottom w:val="0"/>
          <w:divBdr>
            <w:top w:val="single" w:sz="6" w:space="19" w:color="DDDDDD"/>
            <w:left w:val="single" w:sz="6" w:space="11" w:color="DDDDDD"/>
            <w:bottom w:val="single" w:sz="6" w:space="19" w:color="DDDDDD"/>
            <w:right w:val="single" w:sz="6" w:space="11" w:color="DDDDDD"/>
          </w:divBdr>
          <w:divsChild>
            <w:div w:id="2143839670">
              <w:marLeft w:val="225"/>
              <w:marRight w:val="0"/>
              <w:marTop w:val="0"/>
              <w:marBottom w:val="0"/>
              <w:divBdr>
                <w:top w:val="none" w:sz="0" w:space="0" w:color="auto"/>
                <w:left w:val="none" w:sz="0" w:space="0" w:color="auto"/>
                <w:bottom w:val="none" w:sz="0" w:space="0" w:color="auto"/>
                <w:right w:val="none" w:sz="0" w:space="0" w:color="auto"/>
              </w:divBdr>
              <w:divsChild>
                <w:div w:id="774327148">
                  <w:marLeft w:val="0"/>
                  <w:marRight w:val="0"/>
                  <w:marTop w:val="0"/>
                  <w:marBottom w:val="0"/>
                  <w:divBdr>
                    <w:top w:val="none" w:sz="0" w:space="0" w:color="auto"/>
                    <w:left w:val="none" w:sz="0" w:space="0" w:color="auto"/>
                    <w:bottom w:val="none" w:sz="0" w:space="0" w:color="auto"/>
                    <w:right w:val="none" w:sz="0" w:space="0" w:color="auto"/>
                  </w:divBdr>
                </w:div>
              </w:divsChild>
            </w:div>
            <w:div w:id="607081240">
              <w:marLeft w:val="0"/>
              <w:marRight w:val="0"/>
              <w:marTop w:val="0"/>
              <w:marBottom w:val="0"/>
              <w:divBdr>
                <w:top w:val="none" w:sz="0" w:space="0" w:color="auto"/>
                <w:left w:val="none" w:sz="0" w:space="0" w:color="auto"/>
                <w:bottom w:val="none" w:sz="0" w:space="0" w:color="auto"/>
                <w:right w:val="none" w:sz="0" w:space="0" w:color="auto"/>
              </w:divBdr>
            </w:div>
            <w:div w:id="87968069">
              <w:marLeft w:val="0"/>
              <w:marRight w:val="0"/>
              <w:marTop w:val="0"/>
              <w:marBottom w:val="0"/>
              <w:divBdr>
                <w:top w:val="none" w:sz="0" w:space="0" w:color="auto"/>
                <w:left w:val="none" w:sz="0" w:space="0" w:color="auto"/>
                <w:bottom w:val="none" w:sz="0" w:space="0" w:color="auto"/>
                <w:right w:val="none" w:sz="0" w:space="0" w:color="auto"/>
              </w:divBdr>
              <w:divsChild>
                <w:div w:id="417023460">
                  <w:marLeft w:val="600"/>
                  <w:marRight w:val="0"/>
                  <w:marTop w:val="225"/>
                  <w:marBottom w:val="0"/>
                  <w:divBdr>
                    <w:top w:val="none" w:sz="0" w:space="0" w:color="auto"/>
                    <w:left w:val="none" w:sz="0" w:space="0" w:color="auto"/>
                    <w:bottom w:val="none" w:sz="0" w:space="0" w:color="auto"/>
                    <w:right w:val="none" w:sz="0" w:space="0" w:color="auto"/>
                  </w:divBdr>
                </w:div>
                <w:div w:id="1271547404">
                  <w:marLeft w:val="600"/>
                  <w:marRight w:val="0"/>
                  <w:marTop w:val="225"/>
                  <w:marBottom w:val="0"/>
                  <w:divBdr>
                    <w:top w:val="none" w:sz="0" w:space="0" w:color="auto"/>
                    <w:left w:val="none" w:sz="0" w:space="0" w:color="auto"/>
                    <w:bottom w:val="none" w:sz="0" w:space="0" w:color="auto"/>
                    <w:right w:val="none" w:sz="0" w:space="0" w:color="auto"/>
                  </w:divBdr>
                </w:div>
                <w:div w:id="1533836198">
                  <w:marLeft w:val="600"/>
                  <w:marRight w:val="0"/>
                  <w:marTop w:val="225"/>
                  <w:marBottom w:val="0"/>
                  <w:divBdr>
                    <w:top w:val="none" w:sz="0" w:space="0" w:color="auto"/>
                    <w:left w:val="none" w:sz="0" w:space="0" w:color="auto"/>
                    <w:bottom w:val="none" w:sz="0" w:space="0" w:color="auto"/>
                    <w:right w:val="none" w:sz="0" w:space="0" w:color="auto"/>
                  </w:divBdr>
                </w:div>
                <w:div w:id="595361277">
                  <w:marLeft w:val="0"/>
                  <w:marRight w:val="0"/>
                  <w:marTop w:val="0"/>
                  <w:marBottom w:val="0"/>
                  <w:divBdr>
                    <w:top w:val="single" w:sz="12" w:space="3" w:color="F8F8F8"/>
                    <w:left w:val="single" w:sz="12" w:space="6" w:color="F8F8F8"/>
                    <w:bottom w:val="single" w:sz="12" w:space="3" w:color="F8F8F8"/>
                    <w:right w:val="single" w:sz="12" w:space="6" w:color="F8F8F8"/>
                  </w:divBdr>
                </w:div>
                <w:div w:id="1904023571">
                  <w:marLeft w:val="0"/>
                  <w:marRight w:val="0"/>
                  <w:marTop w:val="0"/>
                  <w:marBottom w:val="0"/>
                  <w:divBdr>
                    <w:top w:val="single" w:sz="12" w:space="3" w:color="F8F8F8"/>
                    <w:left w:val="single" w:sz="12" w:space="6" w:color="F8F8F8"/>
                    <w:bottom w:val="single" w:sz="12" w:space="3" w:color="F8F8F8"/>
                    <w:right w:val="single" w:sz="12" w:space="6" w:color="F8F8F8"/>
                  </w:divBdr>
                </w:div>
                <w:div w:id="1308391996">
                  <w:marLeft w:val="0"/>
                  <w:marRight w:val="0"/>
                  <w:marTop w:val="0"/>
                  <w:marBottom w:val="0"/>
                  <w:divBdr>
                    <w:top w:val="single" w:sz="12" w:space="3" w:color="F8F8F8"/>
                    <w:left w:val="single" w:sz="12" w:space="6" w:color="F8F8F8"/>
                    <w:bottom w:val="single" w:sz="12" w:space="3" w:color="F8F8F8"/>
                    <w:right w:val="single" w:sz="12" w:space="6" w:color="F8F8F8"/>
                  </w:divBdr>
                </w:div>
                <w:div w:id="1902280620">
                  <w:marLeft w:val="0"/>
                  <w:marRight w:val="0"/>
                  <w:marTop w:val="0"/>
                  <w:marBottom w:val="0"/>
                  <w:divBdr>
                    <w:top w:val="single" w:sz="12" w:space="3" w:color="F8F8F8"/>
                    <w:left w:val="single" w:sz="12" w:space="6" w:color="F8F8F8"/>
                    <w:bottom w:val="single" w:sz="12" w:space="3" w:color="F8F8F8"/>
                    <w:right w:val="single" w:sz="12" w:space="6" w:color="F8F8F8"/>
                  </w:divBdr>
                </w:div>
                <w:div w:id="1940721690">
                  <w:marLeft w:val="0"/>
                  <w:marRight w:val="0"/>
                  <w:marTop w:val="0"/>
                  <w:marBottom w:val="0"/>
                  <w:divBdr>
                    <w:top w:val="single" w:sz="12" w:space="3" w:color="F8F8F8"/>
                    <w:left w:val="single" w:sz="12" w:space="6" w:color="F8F8F8"/>
                    <w:bottom w:val="single" w:sz="12" w:space="3" w:color="F8F8F8"/>
                    <w:right w:val="single" w:sz="12" w:space="6" w:color="F8F8F8"/>
                  </w:divBdr>
                </w:div>
                <w:div w:id="816147116">
                  <w:marLeft w:val="0"/>
                  <w:marRight w:val="0"/>
                  <w:marTop w:val="0"/>
                  <w:marBottom w:val="0"/>
                  <w:divBdr>
                    <w:top w:val="single" w:sz="12" w:space="3" w:color="F8F8F8"/>
                    <w:left w:val="single" w:sz="12" w:space="6" w:color="F8F8F8"/>
                    <w:bottom w:val="single" w:sz="12" w:space="3" w:color="F8F8F8"/>
                    <w:right w:val="single" w:sz="12" w:space="6" w:color="F8F8F8"/>
                  </w:divBdr>
                </w:div>
                <w:div w:id="1236084033">
                  <w:marLeft w:val="0"/>
                  <w:marRight w:val="0"/>
                  <w:marTop w:val="0"/>
                  <w:marBottom w:val="0"/>
                  <w:divBdr>
                    <w:top w:val="single" w:sz="12" w:space="3" w:color="F8F8F8"/>
                    <w:left w:val="single" w:sz="12" w:space="6" w:color="F8F8F8"/>
                    <w:bottom w:val="single" w:sz="12" w:space="3" w:color="F8F8F8"/>
                    <w:right w:val="single" w:sz="12" w:space="6" w:color="F8F8F8"/>
                  </w:divBdr>
                </w:div>
                <w:div w:id="1750881817">
                  <w:marLeft w:val="0"/>
                  <w:marRight w:val="0"/>
                  <w:marTop w:val="0"/>
                  <w:marBottom w:val="0"/>
                  <w:divBdr>
                    <w:top w:val="single" w:sz="12" w:space="3" w:color="F8F8F8"/>
                    <w:left w:val="single" w:sz="12" w:space="6" w:color="F8F8F8"/>
                    <w:bottom w:val="single" w:sz="12" w:space="3" w:color="F8F8F8"/>
                    <w:right w:val="single" w:sz="12" w:space="6" w:color="F8F8F8"/>
                  </w:divBdr>
                </w:div>
                <w:div w:id="1442722673">
                  <w:marLeft w:val="0"/>
                  <w:marRight w:val="0"/>
                  <w:marTop w:val="0"/>
                  <w:marBottom w:val="0"/>
                  <w:divBdr>
                    <w:top w:val="single" w:sz="12" w:space="3" w:color="F8F8F8"/>
                    <w:left w:val="single" w:sz="12" w:space="6" w:color="F8F8F8"/>
                    <w:bottom w:val="single" w:sz="12" w:space="3" w:color="F8F8F8"/>
                    <w:right w:val="single" w:sz="12" w:space="6" w:color="F8F8F8"/>
                  </w:divBdr>
                </w:div>
                <w:div w:id="211964287">
                  <w:marLeft w:val="0"/>
                  <w:marRight w:val="0"/>
                  <w:marTop w:val="0"/>
                  <w:marBottom w:val="0"/>
                  <w:divBdr>
                    <w:top w:val="single" w:sz="12" w:space="3" w:color="F8F8F8"/>
                    <w:left w:val="single" w:sz="12" w:space="6" w:color="F8F8F8"/>
                    <w:bottom w:val="single" w:sz="12" w:space="3" w:color="F8F8F8"/>
                    <w:right w:val="single" w:sz="12" w:space="6" w:color="F8F8F8"/>
                  </w:divBdr>
                </w:div>
                <w:div w:id="126054066">
                  <w:marLeft w:val="0"/>
                  <w:marRight w:val="0"/>
                  <w:marTop w:val="0"/>
                  <w:marBottom w:val="0"/>
                  <w:divBdr>
                    <w:top w:val="single" w:sz="12" w:space="3" w:color="F8F8F8"/>
                    <w:left w:val="single" w:sz="12" w:space="6" w:color="F8F8F8"/>
                    <w:bottom w:val="single" w:sz="12" w:space="3" w:color="F8F8F8"/>
                    <w:right w:val="single" w:sz="12" w:space="6" w:color="F8F8F8"/>
                  </w:divBdr>
                </w:div>
                <w:div w:id="1265500835">
                  <w:marLeft w:val="0"/>
                  <w:marRight w:val="0"/>
                  <w:marTop w:val="0"/>
                  <w:marBottom w:val="0"/>
                  <w:divBdr>
                    <w:top w:val="single" w:sz="12" w:space="3" w:color="F8F8F8"/>
                    <w:left w:val="single" w:sz="12" w:space="6" w:color="F8F8F8"/>
                    <w:bottom w:val="single" w:sz="12" w:space="3" w:color="F8F8F8"/>
                    <w:right w:val="single" w:sz="12" w:space="6" w:color="F8F8F8"/>
                  </w:divBdr>
                </w:div>
                <w:div w:id="1778713104">
                  <w:marLeft w:val="0"/>
                  <w:marRight w:val="0"/>
                  <w:marTop w:val="0"/>
                  <w:marBottom w:val="0"/>
                  <w:divBdr>
                    <w:top w:val="single" w:sz="12" w:space="3" w:color="F8F8F8"/>
                    <w:left w:val="single" w:sz="12" w:space="6" w:color="F8F8F8"/>
                    <w:bottom w:val="single" w:sz="12" w:space="3" w:color="F8F8F8"/>
                    <w:right w:val="single" w:sz="12" w:space="6" w:color="F8F8F8"/>
                  </w:divBdr>
                </w:div>
                <w:div w:id="170070148">
                  <w:marLeft w:val="0"/>
                  <w:marRight w:val="0"/>
                  <w:marTop w:val="0"/>
                  <w:marBottom w:val="0"/>
                  <w:divBdr>
                    <w:top w:val="single" w:sz="12" w:space="3" w:color="F8F8F8"/>
                    <w:left w:val="single" w:sz="12" w:space="6" w:color="F8F8F8"/>
                    <w:bottom w:val="single" w:sz="12" w:space="3" w:color="F8F8F8"/>
                    <w:right w:val="single" w:sz="12" w:space="6" w:color="F8F8F8"/>
                  </w:divBdr>
                </w:div>
                <w:div w:id="333994471">
                  <w:marLeft w:val="0"/>
                  <w:marRight w:val="0"/>
                  <w:marTop w:val="0"/>
                  <w:marBottom w:val="0"/>
                  <w:divBdr>
                    <w:top w:val="single" w:sz="12" w:space="3" w:color="F8F8F8"/>
                    <w:left w:val="single" w:sz="12" w:space="6" w:color="F8F8F8"/>
                    <w:bottom w:val="single" w:sz="12" w:space="3" w:color="F8F8F8"/>
                    <w:right w:val="single" w:sz="12" w:space="6" w:color="F8F8F8"/>
                  </w:divBdr>
                </w:div>
                <w:div w:id="1998683361">
                  <w:marLeft w:val="0"/>
                  <w:marRight w:val="0"/>
                  <w:marTop w:val="0"/>
                  <w:marBottom w:val="0"/>
                  <w:divBdr>
                    <w:top w:val="single" w:sz="12" w:space="3" w:color="F8F8F8"/>
                    <w:left w:val="single" w:sz="12" w:space="6" w:color="F8F8F8"/>
                    <w:bottom w:val="single" w:sz="12" w:space="3" w:color="F8F8F8"/>
                    <w:right w:val="single" w:sz="12" w:space="6" w:color="F8F8F8"/>
                  </w:divBdr>
                </w:div>
                <w:div w:id="385959153">
                  <w:marLeft w:val="0"/>
                  <w:marRight w:val="0"/>
                  <w:marTop w:val="0"/>
                  <w:marBottom w:val="0"/>
                  <w:divBdr>
                    <w:top w:val="single" w:sz="12" w:space="3" w:color="F8F8F8"/>
                    <w:left w:val="single" w:sz="12" w:space="6" w:color="F8F8F8"/>
                    <w:bottom w:val="single" w:sz="12" w:space="3" w:color="F8F8F8"/>
                    <w:right w:val="single" w:sz="12" w:space="6" w:color="F8F8F8"/>
                  </w:divBdr>
                </w:div>
              </w:divsChild>
            </w:div>
            <w:div w:id="1775785718">
              <w:marLeft w:val="0"/>
              <w:marRight w:val="0"/>
              <w:marTop w:val="450"/>
              <w:marBottom w:val="0"/>
              <w:divBdr>
                <w:top w:val="single" w:sz="24" w:space="0" w:color="0C9B74"/>
                <w:left w:val="none" w:sz="0" w:space="0" w:color="auto"/>
                <w:bottom w:val="none" w:sz="0" w:space="0" w:color="auto"/>
                <w:right w:val="none" w:sz="0" w:space="0" w:color="auto"/>
              </w:divBdr>
            </w:div>
          </w:divsChild>
        </w:div>
        <w:div w:id="161162992">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3.ntu.edu.sg/home/ehchua/programming/webprogramming/HTML_CSS_Basics.html" TargetMode="External"/><Relationship Id="rId21" Type="http://schemas.openxmlformats.org/officeDocument/2006/relationships/hyperlink" Target="https://www3.ntu.edu.sg/home/ehchua/programming/webprogramming/HTML_CSS_Basics.html" TargetMode="External"/><Relationship Id="rId42" Type="http://schemas.openxmlformats.org/officeDocument/2006/relationships/hyperlink" Target="https://www3.ntu.edu.sg/home/ehchua/programming/webprogramming/HTML_CSS_Basics.html" TargetMode="External"/><Relationship Id="rId47" Type="http://schemas.openxmlformats.org/officeDocument/2006/relationships/hyperlink" Target="https://www3.ntu.edu.sg/home/ehchua/programming/webprogramming/HTML_CSS_Basics.html" TargetMode="External"/><Relationship Id="rId63" Type="http://schemas.openxmlformats.org/officeDocument/2006/relationships/hyperlink" Target="https://www3.ntu.edu.sg/home/ehchua/programming/webprogramming/HTML_CSS_Basics.html" TargetMode="External"/><Relationship Id="rId68" Type="http://schemas.openxmlformats.org/officeDocument/2006/relationships/hyperlink" Target="http://notepad-plus-plus.org/" TargetMode="External"/><Relationship Id="rId84" Type="http://schemas.openxmlformats.org/officeDocument/2006/relationships/hyperlink" Target="https://www3.ntu.edu.sg/home/ehchua/programming/webprogramming/JavaScript_Introduction.html" TargetMode="External"/><Relationship Id="rId89" Type="http://schemas.openxmlformats.org/officeDocument/2006/relationships/theme" Target="theme/theme1.xml"/><Relationship Id="rId16" Type="http://schemas.openxmlformats.org/officeDocument/2006/relationships/hyperlink" Target="https://www3.ntu.edu.sg/home/ehchua/programming/webprogramming/HTML_CSS_Basics.html" TargetMode="External"/><Relationship Id="rId11" Type="http://schemas.openxmlformats.org/officeDocument/2006/relationships/hyperlink" Target="https://www3.ntu.edu.sg/home/ehchua/programming/webprogramming/HTML_CSS_Basics.html" TargetMode="External"/><Relationship Id="rId32" Type="http://schemas.openxmlformats.org/officeDocument/2006/relationships/hyperlink" Target="https://www3.ntu.edu.sg/home/ehchua/programming/webprogramming/HTML_CSS_Basics.html" TargetMode="External"/><Relationship Id="rId37" Type="http://schemas.openxmlformats.org/officeDocument/2006/relationships/hyperlink" Target="https://www3.ntu.edu.sg/home/ehchua/programming/webprogramming/HTML_CSS_Basics.html" TargetMode="External"/><Relationship Id="rId53" Type="http://schemas.openxmlformats.org/officeDocument/2006/relationships/hyperlink" Target="https://www3.ntu.edu.sg/home/ehchua/programming/webprogramming/HTML_CSS_Basics.html" TargetMode="External"/><Relationship Id="rId58" Type="http://schemas.openxmlformats.org/officeDocument/2006/relationships/hyperlink" Target="https://www3.ntu.edu.sg/home/ehchua/programming/webprogramming/HTML_CSS_Basics.html" TargetMode="External"/><Relationship Id="rId74" Type="http://schemas.openxmlformats.org/officeDocument/2006/relationships/hyperlink" Target="http://validator.w3.org/checklink" TargetMode="External"/><Relationship Id="rId79" Type="http://schemas.openxmlformats.org/officeDocument/2006/relationships/hyperlink" Target="http://jigsaw.w3.org/css-validator/" TargetMode="External"/><Relationship Id="rId5" Type="http://schemas.openxmlformats.org/officeDocument/2006/relationships/hyperlink" Target="https://www3.ntu.edu.sg/home/ehchua/programming/webprogramming/HTML_CSS_Basics.html" TargetMode="External"/><Relationship Id="rId14" Type="http://schemas.openxmlformats.org/officeDocument/2006/relationships/hyperlink" Target="https://www3.ntu.edu.sg/home/ehchua/programming/webprogramming/HTML_CSS_Basics.html" TargetMode="External"/><Relationship Id="rId22" Type="http://schemas.openxmlformats.org/officeDocument/2006/relationships/hyperlink" Target="https://www3.ntu.edu.sg/home/ehchua/programming/webprogramming/HTML_CSS_Basics.html" TargetMode="External"/><Relationship Id="rId27" Type="http://schemas.openxmlformats.org/officeDocument/2006/relationships/hyperlink" Target="https://www3.ntu.edu.sg/home/ehchua/programming/webprogramming/HTML_CSS_Basics.html" TargetMode="External"/><Relationship Id="rId30" Type="http://schemas.openxmlformats.org/officeDocument/2006/relationships/hyperlink" Target="https://www3.ntu.edu.sg/home/ehchua/programming/webprogramming/HTML_CSS_Basics.html" TargetMode="External"/><Relationship Id="rId35" Type="http://schemas.openxmlformats.org/officeDocument/2006/relationships/hyperlink" Target="https://www3.ntu.edu.sg/home/ehchua/programming/webprogramming/HTML_CSS_Basics.html" TargetMode="External"/><Relationship Id="rId43" Type="http://schemas.openxmlformats.org/officeDocument/2006/relationships/hyperlink" Target="https://www3.ntu.edu.sg/home/ehchua/programming/webprogramming/HTML_CSS_Basics.html" TargetMode="External"/><Relationship Id="rId48" Type="http://schemas.openxmlformats.org/officeDocument/2006/relationships/hyperlink" Target="https://www3.ntu.edu.sg/home/ehchua/programming/webprogramming/HTML_CSS_Basics.html" TargetMode="External"/><Relationship Id="rId56" Type="http://schemas.openxmlformats.org/officeDocument/2006/relationships/hyperlink" Target="https://www3.ntu.edu.sg/home/ehchua/programming/webprogramming/HTML_CSS_Basics.html" TargetMode="External"/><Relationship Id="rId64" Type="http://schemas.openxmlformats.org/officeDocument/2006/relationships/hyperlink" Target="https://www3.ntu.edu.sg/home/ehchua/programming/webprogramming/HTML_CSS_Basics.html" TargetMode="External"/><Relationship Id="rId69" Type="http://schemas.openxmlformats.org/officeDocument/2006/relationships/hyperlink" Target="http://validator.w3.org/" TargetMode="External"/><Relationship Id="rId77" Type="http://schemas.openxmlformats.org/officeDocument/2006/relationships/hyperlink" Target="http://www.w3.org/TR/selectors/" TargetMode="External"/><Relationship Id="rId8" Type="http://schemas.openxmlformats.org/officeDocument/2006/relationships/hyperlink" Target="https://www3.ntu.edu.sg/home/ehchua/programming/webprogramming/HTML_CSS_Basics.html" TargetMode="External"/><Relationship Id="rId51" Type="http://schemas.openxmlformats.org/officeDocument/2006/relationships/hyperlink" Target="https://www3.ntu.edu.sg/home/ehchua/programming/webprogramming/HTML_CSS_Basics.html" TargetMode="External"/><Relationship Id="rId72" Type="http://schemas.openxmlformats.org/officeDocument/2006/relationships/hyperlink" Target="http://modernizr.com/" TargetMode="External"/><Relationship Id="rId80" Type="http://schemas.openxmlformats.org/officeDocument/2006/relationships/hyperlink" Target="http://net.tutsplus.com/tutorials/html-css-techniques/the-30-css-selectors-you-must-memorize/" TargetMode="External"/><Relationship Id="rId85" Type="http://schemas.openxmlformats.org/officeDocument/2006/relationships/hyperlink" Target="https://www3.ntu.edu.sg/home/ehchua/programming/webprogramming/JavaScript_Examples.html" TargetMode="External"/><Relationship Id="rId3" Type="http://schemas.openxmlformats.org/officeDocument/2006/relationships/settings" Target="settings.xml"/><Relationship Id="rId12" Type="http://schemas.openxmlformats.org/officeDocument/2006/relationships/hyperlink" Target="https://www3.ntu.edu.sg/home/ehchua/programming/webprogramming/HTML_CSS_Basics.html" TargetMode="External"/><Relationship Id="rId17" Type="http://schemas.openxmlformats.org/officeDocument/2006/relationships/hyperlink" Target="https://www3.ntu.edu.sg/home/ehchua/programming/webprogramming/HTML_CSS_Basics.html" TargetMode="External"/><Relationship Id="rId25" Type="http://schemas.openxmlformats.org/officeDocument/2006/relationships/hyperlink" Target="https://www3.ntu.edu.sg/home/ehchua/programming/webprogramming/HTML_CSS_Basics.html" TargetMode="External"/><Relationship Id="rId33" Type="http://schemas.openxmlformats.org/officeDocument/2006/relationships/hyperlink" Target="https://www3.ntu.edu.sg/home/ehchua/programming/webprogramming/HTML_CSS_Basics.html" TargetMode="External"/><Relationship Id="rId38" Type="http://schemas.openxmlformats.org/officeDocument/2006/relationships/hyperlink" Target="https://www3.ntu.edu.sg/home/ehchua/programming/webprogramming/HTML_CSS_Basics.html" TargetMode="External"/><Relationship Id="rId46" Type="http://schemas.openxmlformats.org/officeDocument/2006/relationships/hyperlink" Target="https://www3.ntu.edu.sg/home/ehchua/programming/webprogramming/HTML_CSS_Basics.html" TargetMode="External"/><Relationship Id="rId59" Type="http://schemas.openxmlformats.org/officeDocument/2006/relationships/hyperlink" Target="https://www3.ntu.edu.sg/home/ehchua/programming/webprogramming/HTML_CSS_Basics.html" TargetMode="External"/><Relationship Id="rId67" Type="http://schemas.openxmlformats.org/officeDocument/2006/relationships/hyperlink" Target="http://www.w3.org/TR/2014/REC-html5-20141028/" TargetMode="External"/><Relationship Id="rId20" Type="http://schemas.openxmlformats.org/officeDocument/2006/relationships/hyperlink" Target="https://www3.ntu.edu.sg/home/ehchua/programming/webprogramming/HTML_CSS_Basics.html" TargetMode="External"/><Relationship Id="rId41" Type="http://schemas.openxmlformats.org/officeDocument/2006/relationships/hyperlink" Target="https://www3.ntu.edu.sg/home/ehchua/programming/webprogramming/HTML_CSS_Basics.html" TargetMode="External"/><Relationship Id="rId54" Type="http://schemas.openxmlformats.org/officeDocument/2006/relationships/hyperlink" Target="https://www3.ntu.edu.sg/home/ehchua/programming/webprogramming/HTML_CSS_Basics.html" TargetMode="External"/><Relationship Id="rId62" Type="http://schemas.openxmlformats.org/officeDocument/2006/relationships/hyperlink" Target="https://www3.ntu.edu.sg/home/ehchua/programming/webprogramming/HTML_CSS_Basics.html" TargetMode="External"/><Relationship Id="rId70" Type="http://schemas.openxmlformats.org/officeDocument/2006/relationships/hyperlink" Target="http://html5doctor.com/downloads/h5d-sectioning-flowchart.pdf" TargetMode="External"/><Relationship Id="rId75" Type="http://schemas.openxmlformats.org/officeDocument/2006/relationships/hyperlink" Target="http://www.w3c.org/" TargetMode="External"/><Relationship Id="rId83" Type="http://schemas.openxmlformats.org/officeDocument/2006/relationships/hyperlink" Target="https://www3.ntu.edu.sg/home/ehchua/programming/webprogramming/HTTP_Basics.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3.ntu.edu.sg/home/ehchua/programming/index.html" TargetMode="External"/><Relationship Id="rId15" Type="http://schemas.openxmlformats.org/officeDocument/2006/relationships/hyperlink" Target="https://www3.ntu.edu.sg/home/ehchua/programming/webprogramming/HTML_CSS_Basics.html" TargetMode="External"/><Relationship Id="rId23" Type="http://schemas.openxmlformats.org/officeDocument/2006/relationships/hyperlink" Target="https://www3.ntu.edu.sg/home/ehchua/programming/webprogramming/HTML_CSS_Basics.html" TargetMode="External"/><Relationship Id="rId28" Type="http://schemas.openxmlformats.org/officeDocument/2006/relationships/hyperlink" Target="https://www3.ntu.edu.sg/home/ehchua/programming/webprogramming/HTML_CSS_Basics.html" TargetMode="External"/><Relationship Id="rId36" Type="http://schemas.openxmlformats.org/officeDocument/2006/relationships/hyperlink" Target="https://www3.ntu.edu.sg/home/ehchua/programming/webprogramming/HTML_CSS_Basics.html" TargetMode="External"/><Relationship Id="rId49" Type="http://schemas.openxmlformats.org/officeDocument/2006/relationships/hyperlink" Target="https://www3.ntu.edu.sg/home/ehchua/programming/webprogramming/HTML_CSS_Basics.html" TargetMode="External"/><Relationship Id="rId57" Type="http://schemas.openxmlformats.org/officeDocument/2006/relationships/hyperlink" Target="https://www3.ntu.edu.sg/home/ehchua/programming/webprogramming/HTML_CSS_Basics.html" TargetMode="External"/><Relationship Id="rId10" Type="http://schemas.openxmlformats.org/officeDocument/2006/relationships/hyperlink" Target="https://www3.ntu.edu.sg/home/ehchua/programming/webprogramming/HTML_CSS_Basics.html" TargetMode="External"/><Relationship Id="rId31" Type="http://schemas.openxmlformats.org/officeDocument/2006/relationships/hyperlink" Target="https://www3.ntu.edu.sg/home/ehchua/programming/webprogramming/HTML_CSS_Basics.html" TargetMode="External"/><Relationship Id="rId44" Type="http://schemas.openxmlformats.org/officeDocument/2006/relationships/hyperlink" Target="https://www3.ntu.edu.sg/home/ehchua/programming/webprogramming/HTML_CSS_Basics.html" TargetMode="External"/><Relationship Id="rId52" Type="http://schemas.openxmlformats.org/officeDocument/2006/relationships/hyperlink" Target="https://www3.ntu.edu.sg/home/ehchua/programming/webprogramming/HTML_CSS_Basics.html" TargetMode="External"/><Relationship Id="rId60" Type="http://schemas.openxmlformats.org/officeDocument/2006/relationships/hyperlink" Target="https://www3.ntu.edu.sg/home/ehchua/programming/webprogramming/HTML_CSS_Basics.html" TargetMode="External"/><Relationship Id="rId65" Type="http://schemas.openxmlformats.org/officeDocument/2006/relationships/hyperlink" Target="http://getfirebug.com/" TargetMode="External"/><Relationship Id="rId73" Type="http://schemas.openxmlformats.org/officeDocument/2006/relationships/hyperlink" Target="https://css-tricks.com/complete-guide-table-element/" TargetMode="External"/><Relationship Id="rId78" Type="http://schemas.openxmlformats.org/officeDocument/2006/relationships/hyperlink" Target="http://www.w3.org/TR/css3-color/" TargetMode="External"/><Relationship Id="rId81" Type="http://schemas.openxmlformats.org/officeDocument/2006/relationships/hyperlink" Target="http://www.w3schools.com/css/css_reference.asp" TargetMode="External"/><Relationship Id="rId86" Type="http://schemas.openxmlformats.org/officeDocument/2006/relationships/hyperlink" Target="https://www3.ntu.edu.sg/home/ehchua/programming/howto/References.html" TargetMode="External"/><Relationship Id="rId4" Type="http://schemas.openxmlformats.org/officeDocument/2006/relationships/webSettings" Target="webSettings.xml"/><Relationship Id="rId9" Type="http://schemas.openxmlformats.org/officeDocument/2006/relationships/hyperlink" Target="https://www3.ntu.edu.sg/home/ehchua/programming/webprogramming/HTML_CSS_Basics.html" TargetMode="External"/><Relationship Id="rId13" Type="http://schemas.openxmlformats.org/officeDocument/2006/relationships/hyperlink" Target="https://www3.ntu.edu.sg/home/ehchua/programming/webprogramming/HTML_CSS_Basics.html" TargetMode="External"/><Relationship Id="rId18" Type="http://schemas.openxmlformats.org/officeDocument/2006/relationships/hyperlink" Target="https://www3.ntu.edu.sg/home/ehchua/programming/webprogramming/HTML_CSS_Basics.html" TargetMode="External"/><Relationship Id="rId39" Type="http://schemas.openxmlformats.org/officeDocument/2006/relationships/hyperlink" Target="https://www3.ntu.edu.sg/home/ehchua/programming/webprogramming/HTML_CSS_Basics.html" TargetMode="External"/><Relationship Id="rId34" Type="http://schemas.openxmlformats.org/officeDocument/2006/relationships/hyperlink" Target="https://www3.ntu.edu.sg/home/ehchua/programming/webprogramming/HTML_CSS_Basics.html" TargetMode="External"/><Relationship Id="rId50" Type="http://schemas.openxmlformats.org/officeDocument/2006/relationships/hyperlink" Target="https://www3.ntu.edu.sg/home/ehchua/programming/webprogramming/HTML_CSS_Basics.html" TargetMode="External"/><Relationship Id="rId55" Type="http://schemas.openxmlformats.org/officeDocument/2006/relationships/hyperlink" Target="https://www3.ntu.edu.sg/home/ehchua/programming/webprogramming/HTML_CSS_Basics.html" TargetMode="External"/><Relationship Id="rId76" Type="http://schemas.openxmlformats.org/officeDocument/2006/relationships/hyperlink" Target="http://www.w3.org/TR/CSS2/" TargetMode="External"/><Relationship Id="rId7" Type="http://schemas.openxmlformats.org/officeDocument/2006/relationships/hyperlink" Target="https://www3.ntu.edu.sg/home/ehchua/programming/webprogramming/HTML_CSS_Basics.html" TargetMode="External"/><Relationship Id="rId71" Type="http://schemas.openxmlformats.org/officeDocument/2006/relationships/hyperlink" Target="https://github.com/afarkas/html5shiv" TargetMode="External"/><Relationship Id="rId2" Type="http://schemas.openxmlformats.org/officeDocument/2006/relationships/styles" Target="styles.xml"/><Relationship Id="rId29" Type="http://schemas.openxmlformats.org/officeDocument/2006/relationships/hyperlink" Target="https://www3.ntu.edu.sg/home/ehchua/programming/webprogramming/HTML_CSS_Basics.html" TargetMode="External"/><Relationship Id="rId24" Type="http://schemas.openxmlformats.org/officeDocument/2006/relationships/hyperlink" Target="https://www3.ntu.edu.sg/home/ehchua/programming/webprogramming/HTML_CSS_Basics.html" TargetMode="External"/><Relationship Id="rId40" Type="http://schemas.openxmlformats.org/officeDocument/2006/relationships/hyperlink" Target="https://www3.ntu.edu.sg/home/ehchua/programming/webprogramming/HTML_CSS_Basics.html" TargetMode="External"/><Relationship Id="rId45" Type="http://schemas.openxmlformats.org/officeDocument/2006/relationships/hyperlink" Target="https://www3.ntu.edu.sg/home/ehchua/programming/webprogramming/HTML_CSS_Basics.html" TargetMode="External"/><Relationship Id="rId66" Type="http://schemas.openxmlformats.org/officeDocument/2006/relationships/hyperlink" Target="http://www.w3c.org/" TargetMode="External"/><Relationship Id="rId87" Type="http://schemas.openxmlformats.org/officeDocument/2006/relationships/hyperlink" Target="https://www3.ntu.edu.sg/home/ehchua/programming/index.html" TargetMode="External"/><Relationship Id="rId61" Type="http://schemas.openxmlformats.org/officeDocument/2006/relationships/hyperlink" Target="https://www3.ntu.edu.sg/home/ehchua/programming/webprogramming/HTML_CSS_Basics.html" TargetMode="External"/><Relationship Id="rId82" Type="http://schemas.openxmlformats.org/officeDocument/2006/relationships/image" Target="media/image1.png"/><Relationship Id="rId19" Type="http://schemas.openxmlformats.org/officeDocument/2006/relationships/hyperlink" Target="https://www3.ntu.edu.sg/home/ehchua/programming/webprogramming/HTML_CSS_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22416</Words>
  <Characters>127776</Characters>
  <Application>Microsoft Office Word</Application>
  <DocSecurity>0</DocSecurity>
  <Lines>1064</Lines>
  <Paragraphs>299</Paragraphs>
  <ScaleCrop>false</ScaleCrop>
  <Company/>
  <LinksUpToDate>false</LinksUpToDate>
  <CharactersWithSpaces>149893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Adeyemo</dc:creator>
  <cp:keywords/>
  <dc:description/>
  <cp:lastModifiedBy>Kolawole Adeyemo</cp:lastModifiedBy>
  <cp:revision>1</cp:revision>
  <dcterms:created xsi:type="dcterms:W3CDTF">2022-05-22T01:34:00Z</dcterms:created>
  <dcterms:modified xsi:type="dcterms:W3CDTF">2022-05-22T01:35:00Z</dcterms:modified>
</cp:coreProperties>
</file>